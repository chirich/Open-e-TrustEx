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D67679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D60C10">
        <w:rPr>
          <w:rFonts w:cs="Arial"/>
          <w:b/>
          <w:kern w:val="28"/>
          <w:sz w:val="44"/>
          <w:szCs w:val="48"/>
          <w:lang w:val="en-GB"/>
        </w:rPr>
        <w:t xml:space="preserve">Submit </w:t>
      </w:r>
      <w:r w:rsidR="00113B38">
        <w:rPr>
          <w:rFonts w:cs="Arial"/>
          <w:b/>
          <w:kern w:val="28"/>
          <w:sz w:val="44"/>
          <w:szCs w:val="48"/>
          <w:lang w:val="en-GB"/>
        </w:rPr>
        <w:t>Delete Document Wrapper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7B4976">
        <w:tc>
          <w:tcPr>
            <w:tcW w:w="7655" w:type="dxa"/>
            <w:shd w:val="clear" w:color="auto" w:fill="auto"/>
          </w:tcPr>
          <w:p w:rsidR="00D52D8D" w:rsidRPr="00E17631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7B4976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7B4976">
        <w:tc>
          <w:tcPr>
            <w:tcW w:w="26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67679" w:rsidP="007B4976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67679" w:rsidP="007B4976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67679" w:rsidP="007B4976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67679" w:rsidP="007B4976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7B4976">
        <w:tc>
          <w:tcPr>
            <w:tcW w:w="851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7F4930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ins w:id="0" w:author="BATRINU Anamaria (DIGIT-EXT)" w:date="2015-07-24T09:34:00Z">
              <w:r w:rsidR="007F4930" w:rsidRPr="00554A61">
                <w:rPr>
                  <w:rFonts w:ascii="Arial" w:hAnsi="Arial" w:cs="Arial"/>
                </w:rPr>
                <w:t>21</w:t>
              </w:r>
            </w:ins>
            <w:del w:id="1" w:author="BATRINU Anamaria (DIGIT-EXT)" w:date="2015-07-24T09:34:00Z">
              <w:r w:rsidRPr="00554A61" w:rsidDel="007F4930">
                <w:rPr>
                  <w:rFonts w:ascii="Arial" w:hAnsi="Arial" w:cs="Arial"/>
                </w:rPr>
                <w:delText>06</w:delText>
              </w:r>
            </w:del>
            <w:r w:rsidRPr="00554A61">
              <w:rPr>
                <w:rFonts w:ascii="Arial" w:hAnsi="Arial" w:cs="Arial"/>
              </w:rPr>
              <w:t>/</w:t>
            </w:r>
            <w:ins w:id="2" w:author="BATRINU Anamaria (DIGIT-EXT)" w:date="2015-07-24T09:34:00Z">
              <w:r w:rsidR="007F4930">
                <w:rPr>
                  <w:rFonts w:ascii="Arial" w:hAnsi="Arial" w:cs="Arial"/>
                </w:rPr>
                <w:t>06</w:t>
              </w:r>
            </w:ins>
            <w:del w:id="3" w:author="BATRINU Anamaria (DIGIT-EXT)" w:date="2015-07-24T09:34:00Z">
              <w:r w:rsidRPr="00554A61" w:rsidDel="007F4930">
                <w:rPr>
                  <w:rFonts w:ascii="Arial" w:hAnsi="Arial" w:cs="Arial"/>
                </w:rPr>
                <w:delText>21</w:delText>
              </w:r>
            </w:del>
            <w:r w:rsidRPr="00554A61">
              <w:rPr>
                <w:rFonts w:ascii="Arial" w:hAnsi="Arial" w:cs="Arial"/>
              </w:rPr>
              <w:t>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7F4930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del w:id="4" w:author="BATRINU Anamaria (DIGIT-EXT)" w:date="2015-07-24T09:34:00Z">
              <w:r w:rsidRPr="00554A61" w:rsidDel="007F4930">
                <w:rPr>
                  <w:rFonts w:ascii="Arial" w:hAnsi="Arial" w:cs="Arial"/>
                </w:rPr>
                <w:delText>09</w:delText>
              </w:r>
            </w:del>
            <w:ins w:id="5" w:author="BATRINU Anamaria (DIGIT-EXT)" w:date="2015-07-24T09:34:00Z">
              <w:r w:rsidR="007F4930">
                <w:rPr>
                  <w:rFonts w:ascii="Arial" w:hAnsi="Arial" w:cs="Arial"/>
                </w:rPr>
                <w:t>25</w:t>
              </w:r>
            </w:ins>
            <w:r w:rsidRPr="00554A61">
              <w:rPr>
                <w:rFonts w:ascii="Arial" w:hAnsi="Arial" w:cs="Arial"/>
              </w:rPr>
              <w:t>/</w:t>
            </w:r>
            <w:del w:id="6" w:author="BATRINU Anamaria (DIGIT-EXT)" w:date="2015-07-24T09:34:00Z">
              <w:r w:rsidRPr="00554A61" w:rsidDel="007F4930">
                <w:rPr>
                  <w:rFonts w:ascii="Arial" w:hAnsi="Arial" w:cs="Arial"/>
                </w:rPr>
                <w:delText>25</w:delText>
              </w:r>
            </w:del>
            <w:ins w:id="7" w:author="BATRINU Anamaria (DIGIT-EXT)" w:date="2015-07-24T09:34:00Z">
              <w:r w:rsidR="007F4930">
                <w:rPr>
                  <w:rFonts w:ascii="Arial" w:hAnsi="Arial" w:cs="Arial"/>
                </w:rPr>
                <w:t>09</w:t>
              </w:r>
            </w:ins>
            <w:r w:rsidRPr="00554A61">
              <w:rPr>
                <w:rFonts w:ascii="Arial" w:hAnsi="Arial" w:cs="Arial"/>
              </w:rPr>
              <w:t>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7F4930" w:rsidRPr="00E17631" w:rsidTr="007B4976">
        <w:tc>
          <w:tcPr>
            <w:tcW w:w="851" w:type="dxa"/>
          </w:tcPr>
          <w:p w:rsidR="007F4930" w:rsidRPr="00E17631" w:rsidRDefault="007F4930" w:rsidP="007F4930">
            <w:pPr>
              <w:spacing w:before="20" w:after="20"/>
              <w:rPr>
                <w:rFonts w:cs="Arial"/>
                <w:sz w:val="18"/>
                <w:szCs w:val="18"/>
              </w:rPr>
            </w:pPr>
            <w:ins w:id="8" w:author="BATRINU Anamaria (DIGIT-EXT)" w:date="2015-07-24T09:33:00Z">
              <w:r w:rsidRPr="00554A61">
                <w:rPr>
                  <w:rFonts w:cs="Arial"/>
                </w:rPr>
                <w:t>[0.</w:t>
              </w:r>
              <w:r>
                <w:rPr>
                  <w:rFonts w:cs="Arial"/>
                </w:rPr>
                <w:t>4</w:t>
              </w:r>
              <w:r w:rsidRPr="00554A61">
                <w:rPr>
                  <w:rFonts w:cs="Arial"/>
                </w:rPr>
                <w:t>]</w:t>
              </w:r>
            </w:ins>
          </w:p>
        </w:tc>
        <w:tc>
          <w:tcPr>
            <w:tcW w:w="1309" w:type="dxa"/>
          </w:tcPr>
          <w:p w:rsidR="007F4930" w:rsidRPr="00E17631" w:rsidRDefault="007F4930" w:rsidP="007F4930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  <w:ins w:id="9" w:author="BATRINU Anamaria (DIGIT-EXT)" w:date="2015-07-24T09:33:00Z">
              <w:r w:rsidRPr="00554A61">
                <w:rPr>
                  <w:rFonts w:cs="Arial"/>
                </w:rPr>
                <w:t>[</w:t>
              </w:r>
              <w:r>
                <w:rPr>
                  <w:rFonts w:cs="Arial"/>
                </w:rPr>
                <w:t>24</w:t>
              </w:r>
              <w:r w:rsidRPr="00554A61">
                <w:rPr>
                  <w:rFonts w:cs="Arial"/>
                </w:rPr>
                <w:t>/</w:t>
              </w:r>
              <w:r>
                <w:rPr>
                  <w:rFonts w:cs="Arial"/>
                </w:rPr>
                <w:t>07</w:t>
              </w:r>
              <w:r w:rsidRPr="00554A61">
                <w:rPr>
                  <w:rFonts w:cs="Arial"/>
                </w:rPr>
                <w:t>/201</w:t>
              </w:r>
              <w:r>
                <w:rPr>
                  <w:rFonts w:cs="Arial"/>
                </w:rPr>
                <w:t>5</w:t>
              </w:r>
              <w:r w:rsidRPr="00554A61">
                <w:rPr>
                  <w:rFonts w:cs="Arial"/>
                </w:rPr>
                <w:t>]</w:t>
              </w:r>
            </w:ins>
          </w:p>
        </w:tc>
        <w:tc>
          <w:tcPr>
            <w:tcW w:w="2518" w:type="dxa"/>
          </w:tcPr>
          <w:p w:rsidR="007F4930" w:rsidRPr="00E17631" w:rsidRDefault="007F4930" w:rsidP="007F4930">
            <w:pPr>
              <w:spacing w:before="20" w:after="20"/>
              <w:rPr>
                <w:rFonts w:cs="Arial"/>
                <w:sz w:val="18"/>
                <w:szCs w:val="18"/>
              </w:rPr>
            </w:pPr>
            <w:ins w:id="10" w:author="BATRINU Anamaria (DIGIT-EXT)" w:date="2015-07-24T09:33:00Z">
              <w:r w:rsidRPr="00554A61">
                <w:rPr>
                  <w:rFonts w:cs="Arial"/>
                </w:rPr>
                <w:t>[</w:t>
              </w:r>
            </w:ins>
            <w:proofErr w:type="spellStart"/>
            <w:ins w:id="11" w:author="BATRINU Anamaria (DIGIT-EXT)" w:date="2015-07-24T09:34:00Z">
              <w:r>
                <w:rPr>
                  <w:rFonts w:cs="Arial"/>
                </w:rPr>
                <w:t>Anamaria</w:t>
              </w:r>
              <w:proofErr w:type="spellEnd"/>
              <w:r>
                <w:rPr>
                  <w:rFonts w:cs="Arial"/>
                </w:rPr>
                <w:t xml:space="preserve"> </w:t>
              </w:r>
              <w:proofErr w:type="spellStart"/>
              <w:r>
                <w:rPr>
                  <w:rFonts w:cs="Arial"/>
                </w:rPr>
                <w:t>Batrinu</w:t>
              </w:r>
            </w:ins>
            <w:proofErr w:type="spellEnd"/>
            <w:ins w:id="12" w:author="BATRINU Anamaria (DIGIT-EXT)" w:date="2015-07-24T09:33:00Z">
              <w:r w:rsidRPr="00554A61">
                <w:rPr>
                  <w:rFonts w:cs="Arial"/>
                </w:rPr>
                <w:t>]</w:t>
              </w:r>
            </w:ins>
          </w:p>
        </w:tc>
        <w:tc>
          <w:tcPr>
            <w:tcW w:w="3969" w:type="dxa"/>
          </w:tcPr>
          <w:p w:rsidR="007F4930" w:rsidRPr="00E17631" w:rsidRDefault="007F4930" w:rsidP="007F4930">
            <w:pPr>
              <w:spacing w:before="20" w:after="20"/>
              <w:rPr>
                <w:rFonts w:cs="Arial"/>
                <w:sz w:val="18"/>
                <w:szCs w:val="18"/>
              </w:rPr>
            </w:pPr>
            <w:ins w:id="13" w:author="BATRINU Anamaria (DIGIT-EXT)" w:date="2015-07-24T09:33:00Z">
              <w:r w:rsidRPr="00554A61">
                <w:rPr>
                  <w:rFonts w:cs="Arial"/>
                </w:rPr>
                <w:t>[</w:t>
              </w:r>
            </w:ins>
            <w:ins w:id="14" w:author="BATRINU Anamaria (DIGIT-EXT)" w:date="2015-07-24T09:34:00Z">
              <w:r>
                <w:rPr>
                  <w:rFonts w:cs="Arial"/>
                </w:rPr>
                <w:t>Updated Soap Faults and Section references</w:t>
              </w:r>
            </w:ins>
            <w:ins w:id="15" w:author="BATRINU Anamaria (DIGIT-EXT)" w:date="2015-07-24T09:38:00Z">
              <w:r>
                <w:rPr>
                  <w:rFonts w:cs="Arial"/>
                </w:rPr>
                <w:t>; Deleted post conditions (unrelated to use case)</w:t>
              </w:r>
            </w:ins>
            <w:ins w:id="16" w:author="BATRINU Anamaria (DIGIT-EXT)" w:date="2015-07-24T09:33:00Z">
              <w:r w:rsidRPr="00554A61">
                <w:rPr>
                  <w:rFonts w:cs="Arial"/>
                </w:rPr>
                <w:t>]</w:t>
              </w:r>
            </w:ins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lastRenderedPageBreak/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9C2885" w:rsidRDefault="00E91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94695" w:history="1">
            <w:r w:rsidR="009C2885" w:rsidRPr="00342B8A">
              <w:rPr>
                <w:rStyle w:val="Hyperlink"/>
                <w:noProof/>
                <w:lang w:val="en-GB"/>
              </w:rPr>
              <w:t>1.</w:t>
            </w:r>
            <w:r w:rsidR="009C28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C2885" w:rsidRPr="00342B8A">
              <w:rPr>
                <w:rStyle w:val="Hyperlink"/>
                <w:noProof/>
                <w:lang w:val="en-GB"/>
              </w:rPr>
              <w:t>Use Case description</w:t>
            </w:r>
            <w:r w:rsidR="009C2885">
              <w:rPr>
                <w:noProof/>
                <w:webHidden/>
              </w:rPr>
              <w:tab/>
            </w:r>
            <w:r w:rsidR="009C2885">
              <w:rPr>
                <w:noProof/>
                <w:webHidden/>
              </w:rPr>
              <w:fldChar w:fldCharType="begin"/>
            </w:r>
            <w:r w:rsidR="009C2885">
              <w:rPr>
                <w:noProof/>
                <w:webHidden/>
              </w:rPr>
              <w:instrText xml:space="preserve"> PAGEREF _Toc425494695 \h </w:instrText>
            </w:r>
            <w:r w:rsidR="009C2885">
              <w:rPr>
                <w:noProof/>
                <w:webHidden/>
              </w:rPr>
            </w:r>
            <w:r w:rsidR="009C2885">
              <w:rPr>
                <w:noProof/>
                <w:webHidden/>
              </w:rPr>
              <w:fldChar w:fldCharType="separate"/>
            </w:r>
            <w:r w:rsidR="009C2885">
              <w:rPr>
                <w:noProof/>
                <w:webHidden/>
              </w:rPr>
              <w:t>5</w:t>
            </w:r>
            <w:r w:rsidR="009C2885"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96" w:history="1">
            <w:r w:rsidRPr="00342B8A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97" w:history="1">
            <w:r w:rsidRPr="00342B8A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System performs the specific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98" w:history="1">
            <w:r w:rsidRPr="00342B8A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System checks that the Document Wrapper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699" w:history="1">
            <w:r w:rsidRPr="00342B8A">
              <w:rPr>
                <w:rStyle w:val="Hyperlink"/>
                <w:noProof/>
                <w:lang w:val="en-GB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System checks the Document Wrapper is not already linked to a Document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0" w:history="1">
            <w:r w:rsidRPr="00342B8A">
              <w:rPr>
                <w:rStyle w:val="Hyperlink"/>
                <w:noProof/>
                <w:lang w:val="en-GB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System deletes the Document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1" w:history="1">
            <w:r w:rsidRPr="00342B8A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2" w:history="1">
            <w:r w:rsidRPr="00342B8A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Exceptional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3" w:history="1">
            <w:r w:rsidRPr="00342B8A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E1: At step 2.3 System checks the Document Wrapper is not already linked to a Document Bundle and the Document Wrapper and the Document Wrapper doesn’t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4" w:history="1">
            <w:r w:rsidRPr="00342B8A">
              <w:rPr>
                <w:rStyle w:val="Hyperlink"/>
                <w:noProof/>
                <w:lang w:val="en-GB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E2: At step 2.3 System checks the Document Wrapper is not already linked to a Document Bundle and a link to a Document Bundle is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5" w:history="1">
            <w:r w:rsidRPr="00342B8A">
              <w:rPr>
                <w:rStyle w:val="Hyperlink"/>
                <w:noProof/>
                <w:lang w:val="en-GB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E3: At step 2.4 System deletes the Document Wrapper and a technical failure is reported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6" w:history="1">
            <w:r w:rsidRPr="00342B8A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Subflow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7" w:history="1">
            <w:r w:rsidRPr="00342B8A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8" w:history="1">
            <w:r w:rsidRPr="00342B8A">
              <w:rPr>
                <w:rStyle w:val="Hyperlink"/>
                <w:noProof/>
                <w:lang w:val="en-GB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09" w:history="1">
            <w:r w:rsidRPr="00342B8A">
              <w:rPr>
                <w:rStyle w:val="Hyperlink"/>
                <w:noProof/>
                <w:lang w:val="en-GB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Postconditions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885" w:rsidRDefault="009C28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5494710" w:history="1">
            <w:r w:rsidRPr="00342B8A">
              <w:rPr>
                <w:rStyle w:val="Hyperlink"/>
                <w:noProof/>
                <w:lang w:val="en-GB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42B8A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E915F6" w:rsidP="00D60C10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17" w:name="_Toc425494695"/>
      <w:r>
        <w:rPr>
          <w:caps w:val="0"/>
          <w:lang w:val="en-GB"/>
        </w:rPr>
        <w:lastRenderedPageBreak/>
        <w:t>Use Case description</w:t>
      </w:r>
      <w:bookmarkEnd w:id="17"/>
    </w:p>
    <w:p w:rsidR="00113B38" w:rsidRDefault="00113B38" w:rsidP="00113B38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>This Use Case describes the specific processing performed by e-TrustEx on a business document of type (Delete</w:t>
      </w:r>
      <w:proofErr w:type="gramStart"/>
      <w:r>
        <w:rPr>
          <w:rFonts w:ascii="Arial" w:hAnsi="Arial" w:cs="Arial"/>
          <w:sz w:val="20"/>
          <w:lang w:val="en-US"/>
        </w:rPr>
        <w:t>)DocumentWrapper</w:t>
      </w:r>
      <w:proofErr w:type="gramEnd"/>
      <w:r>
        <w:rPr>
          <w:rFonts w:ascii="Arial" w:hAnsi="Arial" w:cs="Arial"/>
          <w:sz w:val="20"/>
          <w:lang w:val="en-US"/>
        </w:rPr>
        <w:t xml:space="preserve">. This Use Case extends the UC1_2_1 </w:t>
      </w:r>
      <w:proofErr w:type="spellStart"/>
      <w:r>
        <w:rPr>
          <w:rFonts w:ascii="Arial" w:hAnsi="Arial" w:cs="Arial"/>
          <w:sz w:val="20"/>
          <w:lang w:val="en-US"/>
        </w:rPr>
        <w:t>Synchronous+Service+Use+Case+Specification</w:t>
      </w:r>
      <w:proofErr w:type="spellEnd"/>
      <w:r>
        <w:rPr>
          <w:rFonts w:ascii="Arial" w:hAnsi="Arial" w:cs="Arial"/>
          <w:sz w:val="20"/>
          <w:lang w:val="en-US"/>
        </w:rPr>
        <w:t>.</w:t>
      </w:r>
    </w:p>
    <w:p w:rsidR="00417B62" w:rsidRPr="00417B62" w:rsidRDefault="00417B62" w:rsidP="00417B62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8" w:name="_Toc425494696"/>
      <w:r w:rsidRPr="00E915F6">
        <w:rPr>
          <w:caps w:val="0"/>
          <w:lang w:val="en-GB"/>
        </w:rPr>
        <w:t>Flow of events</w:t>
      </w:r>
      <w:bookmarkEnd w:id="18"/>
      <w:r>
        <w:rPr>
          <w:caps w:val="0"/>
          <w:lang w:val="en-GB"/>
        </w:rPr>
        <w:t xml:space="preserve"> </w:t>
      </w:r>
    </w:p>
    <w:p w:rsidR="00E915F6" w:rsidRDefault="008B4E3C" w:rsidP="008B4E3C">
      <w:pPr>
        <w:pStyle w:val="Heading1"/>
        <w:keepNext w:val="0"/>
        <w:numPr>
          <w:ilvl w:val="1"/>
          <w:numId w:val="5"/>
        </w:numPr>
        <w:spacing w:after="120"/>
        <w:rPr>
          <w:caps w:val="0"/>
          <w:lang w:val="en-GB"/>
        </w:rPr>
      </w:pPr>
      <w:bookmarkStart w:id="19" w:name="_Toc425494697"/>
      <w:r>
        <w:rPr>
          <w:caps w:val="0"/>
          <w:lang w:val="en-GB"/>
        </w:rPr>
        <w:t>System performs the specific checks</w:t>
      </w:r>
      <w:bookmarkEnd w:id="19"/>
    </w:p>
    <w:p w:rsidR="008B4E3C" w:rsidRDefault="008B4E3C" w:rsidP="003F2EFD">
      <w:pPr>
        <w:pStyle w:val="ListBullet"/>
        <w:numPr>
          <w:ilvl w:val="0"/>
          <w:numId w:val="21"/>
        </w:numPr>
        <w:spacing w:after="120"/>
        <w:jc w:val="both"/>
      </w:pPr>
      <w:r>
        <w:t xml:space="preserve">This Use Case extends the “UC1_2_1 </w:t>
      </w:r>
      <w:proofErr w:type="spellStart"/>
      <w:r>
        <w:t>Synchronous+Service+Use+Case+Specification</w:t>
      </w:r>
      <w:proofErr w:type="spellEnd"/>
      <w:r>
        <w:t>” and it is called from “Step 2.5 System performs the business specific processing”.</w:t>
      </w:r>
    </w:p>
    <w:p w:rsidR="00E915F6" w:rsidRDefault="008B4E3C" w:rsidP="008B4E3C">
      <w:pPr>
        <w:pStyle w:val="Heading1"/>
        <w:keepNext w:val="0"/>
        <w:numPr>
          <w:ilvl w:val="1"/>
          <w:numId w:val="5"/>
        </w:numPr>
        <w:spacing w:after="120"/>
        <w:rPr>
          <w:caps w:val="0"/>
          <w:lang w:val="en-GB"/>
        </w:rPr>
      </w:pPr>
      <w:bookmarkStart w:id="20" w:name="_Toc425494698"/>
      <w:r>
        <w:rPr>
          <w:caps w:val="0"/>
          <w:lang w:val="en-GB"/>
        </w:rPr>
        <w:t xml:space="preserve">System </w:t>
      </w:r>
      <w:r w:rsidR="00410258">
        <w:rPr>
          <w:caps w:val="0"/>
          <w:lang w:val="en-GB"/>
        </w:rPr>
        <w:t>checks that the Document Wrapper exists</w:t>
      </w:r>
      <w:bookmarkEnd w:id="20"/>
    </w:p>
    <w:tbl>
      <w:tblPr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1E0" w:firstRow="1" w:lastRow="1" w:firstColumn="1" w:lastColumn="1" w:noHBand="0" w:noVBand="0"/>
      </w:tblPr>
      <w:tblGrid>
        <w:gridCol w:w="1101"/>
        <w:gridCol w:w="7733"/>
      </w:tblGrid>
      <w:tr w:rsidR="00113B38" w:rsidTr="00113B38">
        <w:trPr>
          <w:tblHeader/>
          <w:jc w:val="center"/>
        </w:trPr>
        <w:tc>
          <w:tcPr>
            <w:tcW w:w="1101" w:type="dxa"/>
            <w:shd w:val="clear" w:color="auto" w:fill="4F81BD" w:themeFill="accent1"/>
            <w:vAlign w:val="center"/>
            <w:hideMark/>
          </w:tcPr>
          <w:p w:rsidR="00113B38" w:rsidRPr="00113B38" w:rsidRDefault="00113B38" w:rsidP="003F2E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120"/>
              <w:rPr>
                <w:color w:val="FFFFFF" w:themeColor="background1"/>
                <w:lang w:val="en-GB" w:eastAsia="en-GB"/>
              </w:rPr>
            </w:pPr>
            <w:r w:rsidRPr="00113B38">
              <w:rPr>
                <w:color w:val="FFFFFF" w:themeColor="background1"/>
                <w:lang w:val="en-GB" w:eastAsia="en-GB"/>
              </w:rPr>
              <w:t>ID</w:t>
            </w:r>
          </w:p>
        </w:tc>
        <w:tc>
          <w:tcPr>
            <w:tcW w:w="7733" w:type="dxa"/>
            <w:shd w:val="clear" w:color="auto" w:fill="4F81BD" w:themeFill="accent1"/>
            <w:vAlign w:val="center"/>
            <w:hideMark/>
          </w:tcPr>
          <w:p w:rsidR="00113B38" w:rsidRPr="00113B38" w:rsidRDefault="00113B38" w:rsidP="003F2E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120"/>
              <w:rPr>
                <w:color w:val="FFFFFF" w:themeColor="background1"/>
                <w:lang w:val="en-GB" w:eastAsia="en-GB"/>
              </w:rPr>
            </w:pPr>
            <w:r w:rsidRPr="00113B38">
              <w:rPr>
                <w:color w:val="FFFFFF" w:themeColor="background1"/>
                <w:lang w:val="en-GB" w:eastAsia="en-GB"/>
              </w:rPr>
              <w:t>Description</w:t>
            </w:r>
          </w:p>
        </w:tc>
      </w:tr>
      <w:tr w:rsidR="00113B38" w:rsidTr="00113B38">
        <w:trPr>
          <w:jc w:val="center"/>
        </w:trPr>
        <w:tc>
          <w:tcPr>
            <w:tcW w:w="1101" w:type="dxa"/>
            <w:vAlign w:val="center"/>
            <w:hideMark/>
          </w:tcPr>
          <w:p w:rsidR="00113B38" w:rsidRDefault="00113B38" w:rsidP="003F2E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120"/>
              <w:rPr>
                <w:rFonts w:cs="Arial"/>
                <w:szCs w:val="20"/>
                <w:lang w:val="en-GB" w:eastAsia="en-GB"/>
              </w:rPr>
            </w:pPr>
            <w:r>
              <w:rPr>
                <w:rFonts w:cs="Arial"/>
                <w:szCs w:val="20"/>
                <w:lang w:val="en-GB" w:eastAsia="en-GB"/>
              </w:rPr>
              <w:t>RULE288</w:t>
            </w:r>
          </w:p>
        </w:tc>
        <w:tc>
          <w:tcPr>
            <w:tcW w:w="7733" w:type="dxa"/>
            <w:vAlign w:val="center"/>
            <w:hideMark/>
          </w:tcPr>
          <w:p w:rsidR="00113B38" w:rsidRDefault="00113B38" w:rsidP="003F2E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120"/>
              <w:rPr>
                <w:rFonts w:cs="Arial"/>
                <w:szCs w:val="20"/>
                <w:lang w:val="en-GB" w:eastAsia="en-GB"/>
              </w:rPr>
            </w:pPr>
            <w:r>
              <w:rPr>
                <w:rFonts w:cs="Arial"/>
                <w:szCs w:val="20"/>
                <w:lang w:val="en-GB" w:eastAsia="en-GB"/>
              </w:rPr>
              <w:t>The system checks that the Document Wrapper, uniquely identified by the properties provided below, exists in the database:</w:t>
            </w:r>
          </w:p>
          <w:p w:rsidR="00113B38" w:rsidRDefault="00113B38" w:rsidP="003F2EFD">
            <w:pPr>
              <w:pStyle w:val="ListDash"/>
              <w:tabs>
                <w:tab w:val="num" w:pos="283"/>
              </w:tabs>
              <w:ind w:left="283" w:hanging="283"/>
              <w:jc w:val="left"/>
              <w:rPr>
                <w:rFonts w:ascii="Arial" w:hAnsi="Arial" w:cs="Arial"/>
                <w:sz w:val="20"/>
                <w:lang w:eastAsia="en-GB"/>
              </w:rPr>
            </w:pPr>
            <w:r>
              <w:rPr>
                <w:rFonts w:ascii="Arial" w:hAnsi="Arial" w:cs="Arial"/>
                <w:sz w:val="20"/>
                <w:lang w:eastAsia="en-GB"/>
              </w:rPr>
              <w:t>The Sender Party (</w:t>
            </w:r>
            <w:proofErr w:type="spellStart"/>
            <w:r>
              <w:rPr>
                <w:rFonts w:ascii="Arial" w:hAnsi="Arial" w:cs="Arial"/>
                <w:i/>
                <w:sz w:val="20"/>
                <w:lang w:eastAsia="en-GB"/>
              </w:rPr>
              <w:t>Header.BusinessHeader.Sender.Identifier</w:t>
            </w:r>
            <w:proofErr w:type="spellEnd"/>
            <w:r>
              <w:rPr>
                <w:rFonts w:ascii="Arial" w:hAnsi="Arial" w:cs="Arial"/>
                <w:sz w:val="20"/>
                <w:lang w:eastAsia="en-GB"/>
              </w:rPr>
              <w:t>)</w:t>
            </w:r>
          </w:p>
          <w:p w:rsidR="00113B38" w:rsidRDefault="00113B38" w:rsidP="003F2EFD">
            <w:pPr>
              <w:pStyle w:val="ListDash"/>
              <w:tabs>
                <w:tab w:val="num" w:pos="283"/>
              </w:tabs>
              <w:ind w:left="283" w:hanging="283"/>
              <w:jc w:val="left"/>
              <w:rPr>
                <w:rFonts w:ascii="Arial" w:hAnsi="Arial" w:cs="Arial"/>
                <w:sz w:val="20"/>
                <w:lang w:eastAsia="en-GB"/>
              </w:rPr>
            </w:pPr>
            <w:r>
              <w:rPr>
                <w:rFonts w:ascii="Arial" w:hAnsi="Arial" w:cs="Arial"/>
                <w:sz w:val="20"/>
                <w:lang w:eastAsia="en-GB"/>
              </w:rPr>
              <w:t>The Document ID (from the message payload)</w:t>
            </w:r>
          </w:p>
          <w:p w:rsidR="00113B38" w:rsidRDefault="00113B38" w:rsidP="003F2EFD">
            <w:pPr>
              <w:pStyle w:val="ListDash"/>
              <w:tabs>
                <w:tab w:val="num" w:pos="283"/>
              </w:tabs>
              <w:ind w:left="283" w:hanging="283"/>
              <w:jc w:val="left"/>
              <w:rPr>
                <w:rFonts w:ascii="Arial" w:hAnsi="Arial" w:cs="Arial"/>
                <w:sz w:val="20"/>
                <w:lang w:eastAsia="en-GB"/>
              </w:rPr>
            </w:pPr>
            <w:r>
              <w:rPr>
                <w:rFonts w:ascii="Arial" w:hAnsi="Arial" w:cs="Arial"/>
                <w:sz w:val="20"/>
                <w:lang w:eastAsia="en-GB"/>
              </w:rPr>
              <w:t>The Document Type Code (from the message payload)</w:t>
            </w:r>
          </w:p>
        </w:tc>
      </w:tr>
    </w:tbl>
    <w:p w:rsidR="00113B38" w:rsidRDefault="00113B38" w:rsidP="007F4930">
      <w:pPr>
        <w:pStyle w:val="Text1"/>
      </w:pPr>
    </w:p>
    <w:p w:rsidR="000B2C72" w:rsidRDefault="000D4463" w:rsidP="000B2C72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1" w:name="_Ref425493871"/>
      <w:bookmarkStart w:id="22" w:name="_Ref425493878"/>
      <w:bookmarkStart w:id="23" w:name="_Toc425494699"/>
      <w:r>
        <w:rPr>
          <w:caps w:val="0"/>
          <w:lang w:val="en-GB"/>
        </w:rPr>
        <w:t xml:space="preserve">System </w:t>
      </w:r>
      <w:r w:rsidR="00410258">
        <w:rPr>
          <w:caps w:val="0"/>
          <w:lang w:val="en-GB"/>
        </w:rPr>
        <w:t>checks the Document Wrapper is not already linked to a Document Bundle</w:t>
      </w:r>
      <w:bookmarkEnd w:id="21"/>
      <w:bookmarkEnd w:id="22"/>
      <w:bookmarkEnd w:id="23"/>
    </w:p>
    <w:p w:rsidR="006C4111" w:rsidRPr="006C4111" w:rsidRDefault="006C4111" w:rsidP="006C4111">
      <w:pPr>
        <w:rPr>
          <w:lang w:val="en-GB" w:eastAsia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7733"/>
      </w:tblGrid>
      <w:tr w:rsidR="006C4111" w:rsidTr="006C4111">
        <w:trPr>
          <w:tblHeader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C4111" w:rsidRPr="006C4111" w:rsidRDefault="006C4111" w:rsidP="003F2E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120"/>
              <w:rPr>
                <w:color w:val="FFFFFF" w:themeColor="background1"/>
                <w:lang w:val="en-GB" w:eastAsia="en-GB"/>
              </w:rPr>
            </w:pPr>
            <w:bookmarkStart w:id="24" w:name="_Toc332187566"/>
            <w:bookmarkStart w:id="25" w:name="_Ref363468185"/>
            <w:bookmarkStart w:id="26" w:name="_Ref363468192"/>
            <w:r w:rsidRPr="006C4111">
              <w:rPr>
                <w:color w:val="FFFFFF" w:themeColor="background1"/>
                <w:lang w:val="en-GB" w:eastAsia="en-GB"/>
              </w:rPr>
              <w:t>ID</w:t>
            </w:r>
          </w:p>
        </w:tc>
        <w:tc>
          <w:tcPr>
            <w:tcW w:w="7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C4111" w:rsidRPr="006C4111" w:rsidRDefault="006C4111" w:rsidP="003F2E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120"/>
              <w:rPr>
                <w:color w:val="FFFFFF" w:themeColor="background1"/>
                <w:lang w:val="en-GB" w:eastAsia="en-GB"/>
              </w:rPr>
            </w:pPr>
            <w:r w:rsidRPr="006C4111">
              <w:rPr>
                <w:color w:val="FFFFFF" w:themeColor="background1"/>
                <w:lang w:val="en-GB" w:eastAsia="en-GB"/>
              </w:rPr>
              <w:t>Description</w:t>
            </w:r>
          </w:p>
        </w:tc>
      </w:tr>
      <w:tr w:rsidR="006C4111" w:rsidTr="006C4111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111" w:rsidRDefault="006C4111" w:rsidP="003F2E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120"/>
              <w:rPr>
                <w:lang w:val="en-GB" w:eastAsia="en-GB"/>
              </w:rPr>
            </w:pPr>
            <w:r>
              <w:rPr>
                <w:lang w:val="en-GB" w:eastAsia="en-GB"/>
              </w:rPr>
              <w:t>RULE289</w:t>
            </w:r>
          </w:p>
        </w:tc>
        <w:tc>
          <w:tcPr>
            <w:tcW w:w="7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111" w:rsidRDefault="006C4111" w:rsidP="003F2E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after="120"/>
              <w:rPr>
                <w:lang w:val="en-GB" w:eastAsia="en-GB"/>
              </w:rPr>
            </w:pPr>
            <w:r>
              <w:rPr>
                <w:lang w:val="en-GB" w:eastAsia="en-GB"/>
              </w:rPr>
              <w:t>The system checks that the Document Wrapper selected for deletion is not linked to any Document Bundle</w:t>
            </w:r>
          </w:p>
        </w:tc>
      </w:tr>
      <w:bookmarkEnd w:id="24"/>
      <w:bookmarkEnd w:id="25"/>
      <w:bookmarkEnd w:id="26"/>
    </w:tbl>
    <w:p w:rsidR="00BC624A" w:rsidRPr="006C4111" w:rsidRDefault="00BC624A" w:rsidP="00BC624A">
      <w:pPr>
        <w:rPr>
          <w:lang w:eastAsia="fr-FR"/>
        </w:rPr>
      </w:pPr>
    </w:p>
    <w:p w:rsidR="00E915F6" w:rsidRDefault="00410258" w:rsidP="00BC624A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7" w:name="_Ref425493907"/>
      <w:bookmarkStart w:id="28" w:name="_Ref425493911"/>
      <w:bookmarkStart w:id="29" w:name="_Toc425494700"/>
      <w:r>
        <w:rPr>
          <w:caps w:val="0"/>
          <w:lang w:val="en-GB"/>
        </w:rPr>
        <w:t>System deletes the Document Wrapper</w:t>
      </w:r>
      <w:bookmarkEnd w:id="27"/>
      <w:bookmarkEnd w:id="28"/>
      <w:bookmarkEnd w:id="29"/>
    </w:p>
    <w:p w:rsidR="00BC624A" w:rsidRDefault="00BC624A" w:rsidP="00BC624A">
      <w:pPr>
        <w:rPr>
          <w:lang w:val="en-GB" w:eastAsia="fr-FR"/>
        </w:rPr>
      </w:pPr>
    </w:p>
    <w:p w:rsidR="00F44630" w:rsidRDefault="00F44630" w:rsidP="00F44630">
      <w:pPr>
        <w:pStyle w:val="ListBullet"/>
        <w:numPr>
          <w:ilvl w:val="0"/>
          <w:numId w:val="18"/>
        </w:numPr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>The system identifies the Document Wrapper to be deleted according to the properties provided below, all found in the message.</w:t>
      </w:r>
    </w:p>
    <w:p w:rsidR="00F44630" w:rsidRDefault="00F44630" w:rsidP="00F44630">
      <w:pPr>
        <w:pStyle w:val="ListBullet1"/>
        <w:numPr>
          <w:ilvl w:val="0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Sender Party ID (</w:t>
      </w:r>
      <w:proofErr w:type="spellStart"/>
      <w:r>
        <w:rPr>
          <w:rFonts w:ascii="Arial" w:hAnsi="Arial" w:cs="Arial"/>
          <w:i/>
          <w:sz w:val="20"/>
        </w:rPr>
        <w:t>Header.BusinessHeader.Sender.Identifier</w:t>
      </w:r>
      <w:proofErr w:type="spellEnd"/>
      <w:r>
        <w:rPr>
          <w:rFonts w:ascii="Arial" w:hAnsi="Arial" w:cs="Arial"/>
          <w:sz w:val="20"/>
        </w:rPr>
        <w:t>)</w:t>
      </w:r>
    </w:p>
    <w:p w:rsidR="00F44630" w:rsidRDefault="00F44630" w:rsidP="00F44630">
      <w:pPr>
        <w:pStyle w:val="ListBullet1"/>
        <w:numPr>
          <w:ilvl w:val="0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Document ID (from the message payload)</w:t>
      </w:r>
    </w:p>
    <w:p w:rsidR="00F44630" w:rsidRDefault="00F44630" w:rsidP="00F44630">
      <w:pPr>
        <w:pStyle w:val="ListBullet1"/>
        <w:numPr>
          <w:ilvl w:val="0"/>
          <w:numId w:val="1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Document Type Code (from the message payload)</w:t>
      </w:r>
    </w:p>
    <w:p w:rsidR="00F44630" w:rsidRDefault="00F44630" w:rsidP="00F44630">
      <w:pPr>
        <w:pStyle w:val="ListBullet"/>
        <w:numPr>
          <w:ilvl w:val="0"/>
          <w:numId w:val="18"/>
        </w:numPr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>The system "physically" deletes the Document Wrapper from the data source, along with its binary content.</w:t>
      </w:r>
    </w:p>
    <w:p w:rsidR="00F44630" w:rsidRDefault="00F44630" w:rsidP="00F44630">
      <w:pPr>
        <w:pStyle w:val="ListBullet"/>
        <w:numPr>
          <w:ilvl w:val="0"/>
          <w:numId w:val="18"/>
        </w:numPr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The Use Case Ends</w:t>
      </w:r>
      <w:r>
        <w:rPr>
          <w:rFonts w:cs="Arial"/>
          <w:szCs w:val="20"/>
        </w:rPr>
        <w:t>.</w:t>
      </w:r>
    </w:p>
    <w:p w:rsidR="00493CA5" w:rsidRPr="00493CA5" w:rsidRDefault="00493CA5" w:rsidP="00493CA5">
      <w:pPr>
        <w:rPr>
          <w:lang w:val="en-GB" w:eastAsia="fr-FR"/>
        </w:rPr>
      </w:pPr>
    </w:p>
    <w:p w:rsidR="00E915F6" w:rsidRDefault="00410258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0" w:name="_Toc425494701"/>
      <w:r>
        <w:rPr>
          <w:caps w:val="0"/>
          <w:lang w:val="en-GB"/>
        </w:rPr>
        <w:t>Alternative Flows</w:t>
      </w:r>
      <w:bookmarkEnd w:id="30"/>
    </w:p>
    <w:p w:rsidR="00031CE3" w:rsidRDefault="00F44630" w:rsidP="00493CA5">
      <w:pPr>
        <w:rPr>
          <w:lang w:val="en-GB" w:eastAsia="fr-FR"/>
        </w:rPr>
      </w:pPr>
      <w:r>
        <w:rPr>
          <w:lang w:val="en-GB" w:eastAsia="fr-FR"/>
        </w:rPr>
        <w:t>N/A</w:t>
      </w:r>
    </w:p>
    <w:p w:rsidR="00F44630" w:rsidRDefault="00F44630" w:rsidP="00493CA5">
      <w:pPr>
        <w:rPr>
          <w:lang w:val="en-GB" w:eastAsia="fr-FR"/>
        </w:rPr>
      </w:pPr>
    </w:p>
    <w:p w:rsidR="00F44630" w:rsidRDefault="00F44630" w:rsidP="00493CA5">
      <w:pPr>
        <w:rPr>
          <w:lang w:val="en-GB" w:eastAsia="fr-FR"/>
        </w:rPr>
      </w:pPr>
    </w:p>
    <w:p w:rsidR="00F44630" w:rsidRDefault="00F44630" w:rsidP="00493CA5">
      <w:pPr>
        <w:rPr>
          <w:lang w:val="en-GB" w:eastAsia="fr-FR"/>
        </w:rPr>
      </w:pPr>
    </w:p>
    <w:p w:rsidR="00F44630" w:rsidRDefault="00F44630" w:rsidP="00493CA5">
      <w:pPr>
        <w:rPr>
          <w:lang w:val="en-GB" w:eastAsia="fr-FR"/>
        </w:rPr>
      </w:pPr>
    </w:p>
    <w:p w:rsidR="00F44630" w:rsidRDefault="00F44630" w:rsidP="00493CA5">
      <w:pPr>
        <w:rPr>
          <w:lang w:val="en-GB" w:eastAsia="fr-FR"/>
        </w:rPr>
      </w:pPr>
    </w:p>
    <w:p w:rsidR="00F44630" w:rsidRDefault="00F44630" w:rsidP="00493CA5">
      <w:pPr>
        <w:rPr>
          <w:lang w:val="en-GB" w:eastAsia="fr-FR"/>
        </w:rPr>
      </w:pPr>
    </w:p>
    <w:p w:rsidR="00E915F6" w:rsidRDefault="00410258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1" w:name="_Toc425494702"/>
      <w:r>
        <w:rPr>
          <w:caps w:val="0"/>
          <w:lang w:val="en-GB"/>
        </w:rPr>
        <w:t>Exceptional Flows</w:t>
      </w:r>
      <w:bookmarkEnd w:id="31"/>
    </w:p>
    <w:p w:rsidR="00031CE3" w:rsidRDefault="00DB4680" w:rsidP="00DB4680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32" w:name="_Toc425494703"/>
      <w:r>
        <w:rPr>
          <w:caps w:val="0"/>
          <w:lang w:val="en-GB"/>
        </w:rPr>
        <w:t xml:space="preserve">E1: At step </w:t>
      </w:r>
      <w:ins w:id="33" w:author="BATRINU Anamaria (DIGIT-EXT)" w:date="2015-07-24T09:35:00Z">
        <w:r w:rsidR="007F4930">
          <w:rPr>
            <w:caps w:val="0"/>
            <w:lang w:val="en-GB"/>
          </w:rPr>
          <w:fldChar w:fldCharType="begin"/>
        </w:r>
        <w:r w:rsidR="007F4930">
          <w:rPr>
            <w:caps w:val="0"/>
            <w:lang w:val="en-GB"/>
          </w:rPr>
          <w:instrText xml:space="preserve"> REF _Ref425493871 \r \h </w:instrText>
        </w:r>
        <w:r w:rsidR="007F4930">
          <w:rPr>
            <w:caps w:val="0"/>
            <w:lang w:val="en-GB"/>
          </w:rPr>
        </w:r>
      </w:ins>
      <w:r w:rsidR="007F4930">
        <w:rPr>
          <w:caps w:val="0"/>
          <w:lang w:val="en-GB"/>
        </w:rPr>
        <w:fldChar w:fldCharType="separate"/>
      </w:r>
      <w:ins w:id="34" w:author="BATRINU Anamaria (DIGIT-EXT)" w:date="2015-07-24T09:35:00Z">
        <w:r w:rsidR="007F4930">
          <w:rPr>
            <w:caps w:val="0"/>
            <w:lang w:val="en-GB"/>
          </w:rPr>
          <w:t>2.3</w:t>
        </w:r>
        <w:r w:rsidR="007F4930">
          <w:rPr>
            <w:caps w:val="0"/>
            <w:lang w:val="en-GB"/>
          </w:rPr>
          <w:fldChar w:fldCharType="end"/>
        </w:r>
        <w:r w:rsidR="007F4930">
          <w:rPr>
            <w:caps w:val="0"/>
            <w:lang w:val="en-GB"/>
          </w:rPr>
          <w:t xml:space="preserve"> </w:t>
        </w:r>
        <w:r w:rsidR="007F4930">
          <w:rPr>
            <w:caps w:val="0"/>
            <w:lang w:val="en-GB"/>
          </w:rPr>
          <w:fldChar w:fldCharType="begin"/>
        </w:r>
        <w:r w:rsidR="007F4930">
          <w:rPr>
            <w:caps w:val="0"/>
            <w:lang w:val="en-GB"/>
          </w:rPr>
          <w:instrText xml:space="preserve"> REF _Ref425493878 \h </w:instrText>
        </w:r>
        <w:r w:rsidR="007F4930">
          <w:rPr>
            <w:caps w:val="0"/>
            <w:lang w:val="en-GB"/>
          </w:rPr>
        </w:r>
      </w:ins>
      <w:r w:rsidR="007F4930">
        <w:rPr>
          <w:caps w:val="0"/>
          <w:lang w:val="en-GB"/>
        </w:rPr>
        <w:fldChar w:fldCharType="separate"/>
      </w:r>
      <w:ins w:id="35" w:author="BATRINU Anamaria (DIGIT-EXT)" w:date="2015-07-24T09:35:00Z">
        <w:r w:rsidR="007F4930">
          <w:rPr>
            <w:caps w:val="0"/>
            <w:lang w:val="en-GB"/>
          </w:rPr>
          <w:t>System checks the Document Wrapper is not already linked to a Document Bundle</w:t>
        </w:r>
        <w:r w:rsidR="007F4930">
          <w:rPr>
            <w:caps w:val="0"/>
            <w:lang w:val="en-GB"/>
          </w:rPr>
          <w:fldChar w:fldCharType="end"/>
        </w:r>
      </w:ins>
      <w:del w:id="36" w:author="BATRINU Anamaria (DIGIT-EXT)" w:date="2015-07-24T09:35:00Z">
        <w:r w:rsidDel="007F4930">
          <w:rPr>
            <w:caps w:val="0"/>
            <w:lang w:val="en-GB"/>
          </w:rPr>
          <w:delText>3.</w:delText>
        </w:r>
        <w:r w:rsidR="009C0D79" w:rsidDel="007F4930">
          <w:rPr>
            <w:caps w:val="0"/>
            <w:lang w:val="en-GB"/>
          </w:rPr>
          <w:delText>3 “System checks the Document Wrapper is not already linked to a Document Bundle”</w:delText>
        </w:r>
      </w:del>
      <w:r w:rsidR="009C0D79">
        <w:rPr>
          <w:caps w:val="0"/>
          <w:lang w:val="en-GB"/>
        </w:rPr>
        <w:t xml:space="preserve"> and the Document Wrapper and the Document Wrapper doesn’t exist</w:t>
      </w:r>
      <w:bookmarkEnd w:id="32"/>
    </w:p>
    <w:p w:rsidR="00DB4680" w:rsidRPr="00DB4680" w:rsidRDefault="00DB4680" w:rsidP="00DB4680">
      <w:pPr>
        <w:rPr>
          <w:lang w:val="en-GB" w:eastAsia="fr-FR"/>
        </w:rPr>
      </w:pPr>
    </w:p>
    <w:p w:rsidR="009C0D79" w:rsidRDefault="009C0D79" w:rsidP="009C0D79">
      <w:pPr>
        <w:pStyle w:val="ListBullet"/>
        <w:numPr>
          <w:ilvl w:val="0"/>
          <w:numId w:val="18"/>
        </w:numPr>
        <w:tabs>
          <w:tab w:val="num" w:pos="283"/>
        </w:tabs>
        <w:spacing w:after="120"/>
        <w:ind w:left="283" w:hanging="283"/>
        <w:jc w:val="both"/>
        <w:rPr>
          <w:rFonts w:cs="Arial"/>
          <w:lang w:eastAsia="en-GB"/>
        </w:rPr>
      </w:pPr>
      <w:r>
        <w:rPr>
          <w:rFonts w:cs="Arial"/>
          <w:lang w:eastAsia="en-GB"/>
        </w:rPr>
        <w:t>System submits a SOAP Fault [</w:t>
      </w:r>
      <w:del w:id="37" w:author="BATRINU Anamaria (DIGIT-EXT)" w:date="2015-07-24T09:29:00Z">
        <w:r w:rsidDel="00A67561">
          <w:rPr>
            <w:rFonts w:cs="Arial"/>
            <w:lang w:eastAsia="en-GB"/>
          </w:rPr>
          <w:delText>8</w:delText>
        </w:r>
      </w:del>
      <w:ins w:id="38" w:author="BATRINU Anamaria (DIGIT-EXT)" w:date="2015-07-24T09:29:00Z">
        <w:r w:rsidR="00A67561">
          <w:rPr>
            <w:rFonts w:cs="Arial"/>
            <w:lang w:eastAsia="en-GB"/>
          </w:rPr>
          <w:t>6</w:t>
        </w:r>
      </w:ins>
      <w:r>
        <w:rPr>
          <w:rFonts w:cs="Arial"/>
          <w:lang w:eastAsia="en-GB"/>
        </w:rPr>
        <w:t>] with the following description "</w:t>
      </w:r>
      <w:ins w:id="39" w:author="BATRINU Anamaria (DIGIT-EXT)" w:date="2015-07-24T09:30:00Z">
        <w:r w:rsidR="00A67561" w:rsidRPr="00A67561">
          <w:rPr>
            <w:rFonts w:cs="Arial"/>
            <w:szCs w:val="20"/>
          </w:rPr>
          <w:t>Hard business rule violated</w:t>
        </w:r>
      </w:ins>
      <w:del w:id="40" w:author="BATRINU Anamaria (DIGIT-EXT)" w:date="2015-07-24T09:30:00Z">
        <w:r w:rsidDel="00A67561">
          <w:rPr>
            <w:rFonts w:cs="Arial"/>
            <w:lang w:eastAsia="en-GB"/>
          </w:rPr>
          <w:delText>Document Wrapper cannot be deleted because it doesn't exist</w:delText>
        </w:r>
      </w:del>
      <w:r>
        <w:rPr>
          <w:rFonts w:cs="Arial"/>
          <w:lang w:eastAsia="en-GB"/>
        </w:rPr>
        <w:t>" and the "</w:t>
      </w:r>
      <w:proofErr w:type="spellStart"/>
      <w:ins w:id="41" w:author="BATRINU Anamaria (DIGIT-EXT)" w:date="2015-07-24T09:29:00Z">
        <w:r w:rsidR="00A67561" w:rsidRPr="00A67561">
          <w:rPr>
            <w:rFonts w:cs="Arial"/>
            <w:b/>
            <w:szCs w:val="20"/>
          </w:rPr>
          <w:t>error.notexisting</w:t>
        </w:r>
      </w:ins>
      <w:proofErr w:type="spellEnd"/>
      <w:del w:id="42" w:author="BATRINU Anamaria (DIGIT-EXT)" w:date="2015-07-24T09:29:00Z">
        <w:r w:rsidDel="00A67561">
          <w:rPr>
            <w:rFonts w:cs="Arial"/>
            <w:lang w:eastAsia="en-GB"/>
          </w:rPr>
          <w:delText>DWR:8</w:delText>
        </w:r>
      </w:del>
      <w:r>
        <w:rPr>
          <w:rFonts w:cs="Arial"/>
          <w:lang w:eastAsia="en-GB"/>
        </w:rPr>
        <w:t>" code.</w:t>
      </w:r>
    </w:p>
    <w:p w:rsidR="009C0D79" w:rsidRDefault="009C0D79" w:rsidP="009C0D79">
      <w:pPr>
        <w:pStyle w:val="ListBullet"/>
        <w:numPr>
          <w:ilvl w:val="0"/>
          <w:numId w:val="18"/>
        </w:numPr>
        <w:tabs>
          <w:tab w:val="num" w:pos="283"/>
        </w:tabs>
        <w:spacing w:after="120"/>
        <w:ind w:left="283" w:hanging="283"/>
        <w:jc w:val="both"/>
        <w:rPr>
          <w:rFonts w:cs="Arial"/>
          <w:lang w:eastAsia="en-GB"/>
        </w:rPr>
      </w:pPr>
      <w:r>
        <w:rPr>
          <w:rFonts w:cs="Arial"/>
          <w:lang w:eastAsia="en-GB"/>
        </w:rPr>
        <w:t>This closes the https connection between the User and the system</w:t>
      </w:r>
    </w:p>
    <w:p w:rsidR="009C0D79" w:rsidRDefault="009C0D79" w:rsidP="009C0D79">
      <w:pPr>
        <w:pStyle w:val="ListBullet"/>
        <w:numPr>
          <w:ilvl w:val="0"/>
          <w:numId w:val="18"/>
        </w:numPr>
        <w:tabs>
          <w:tab w:val="num" w:pos="283"/>
        </w:tabs>
        <w:spacing w:after="120"/>
        <w:ind w:left="283" w:hanging="283"/>
        <w:jc w:val="both"/>
        <w:rPr>
          <w:rFonts w:cs="Arial"/>
          <w:lang w:eastAsia="en-GB"/>
        </w:rPr>
      </w:pPr>
      <w:r>
        <w:rPr>
          <w:rFonts w:cs="Arial"/>
          <w:lang w:eastAsia="en-GB"/>
        </w:rPr>
        <w:t xml:space="preserve">The Use </w:t>
      </w:r>
      <w:r>
        <w:rPr>
          <w:rFonts w:cs="Arial"/>
        </w:rPr>
        <w:t>Case</w:t>
      </w:r>
      <w:r>
        <w:rPr>
          <w:rFonts w:cs="Arial"/>
          <w:lang w:eastAsia="en-GB"/>
        </w:rPr>
        <w:t xml:space="preserve"> Ends.</w:t>
      </w:r>
    </w:p>
    <w:p w:rsidR="006B736F" w:rsidRDefault="006B736F" w:rsidP="006B736F">
      <w:pPr>
        <w:pStyle w:val="ListBullet"/>
        <w:numPr>
          <w:ilvl w:val="0"/>
          <w:numId w:val="0"/>
        </w:numPr>
        <w:spacing w:after="120"/>
        <w:ind w:left="360" w:hanging="360"/>
        <w:jc w:val="both"/>
        <w:rPr>
          <w:rFonts w:cs="Arial"/>
          <w:lang w:eastAsia="en-GB"/>
        </w:rPr>
      </w:pPr>
    </w:p>
    <w:p w:rsidR="006B736F" w:rsidRDefault="006B736F" w:rsidP="006B736F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43" w:name="_Toc425494704"/>
      <w:r>
        <w:rPr>
          <w:caps w:val="0"/>
          <w:lang w:val="en-GB"/>
        </w:rPr>
        <w:t xml:space="preserve">E2: At step </w:t>
      </w:r>
      <w:ins w:id="44" w:author="BATRINU Anamaria (DIGIT-EXT)" w:date="2015-07-24T09:36:00Z">
        <w:r w:rsidR="007F4930">
          <w:rPr>
            <w:caps w:val="0"/>
            <w:lang w:val="en-GB"/>
          </w:rPr>
          <w:fldChar w:fldCharType="begin"/>
        </w:r>
        <w:r w:rsidR="007F4930">
          <w:rPr>
            <w:caps w:val="0"/>
            <w:lang w:val="en-GB"/>
          </w:rPr>
          <w:instrText xml:space="preserve"> REF _Ref425493871 \r \h </w:instrText>
        </w:r>
        <w:r w:rsidR="007F4930">
          <w:rPr>
            <w:caps w:val="0"/>
            <w:lang w:val="en-GB"/>
          </w:rPr>
        </w:r>
        <w:r w:rsidR="007F4930">
          <w:rPr>
            <w:caps w:val="0"/>
            <w:lang w:val="en-GB"/>
          </w:rPr>
          <w:fldChar w:fldCharType="separate"/>
        </w:r>
        <w:r w:rsidR="007F4930">
          <w:rPr>
            <w:caps w:val="0"/>
            <w:lang w:val="en-GB"/>
          </w:rPr>
          <w:t>2.3</w:t>
        </w:r>
        <w:r w:rsidR="007F4930">
          <w:rPr>
            <w:caps w:val="0"/>
            <w:lang w:val="en-GB"/>
          </w:rPr>
          <w:fldChar w:fldCharType="end"/>
        </w:r>
        <w:r w:rsidR="007F4930">
          <w:rPr>
            <w:caps w:val="0"/>
            <w:lang w:val="en-GB"/>
          </w:rPr>
          <w:t xml:space="preserve"> </w:t>
        </w:r>
        <w:r w:rsidR="007F4930">
          <w:rPr>
            <w:caps w:val="0"/>
            <w:lang w:val="en-GB"/>
          </w:rPr>
          <w:fldChar w:fldCharType="begin"/>
        </w:r>
        <w:r w:rsidR="007F4930">
          <w:rPr>
            <w:caps w:val="0"/>
            <w:lang w:val="en-GB"/>
          </w:rPr>
          <w:instrText xml:space="preserve"> REF _Ref425493878 \h </w:instrText>
        </w:r>
        <w:r w:rsidR="007F4930">
          <w:rPr>
            <w:caps w:val="0"/>
            <w:lang w:val="en-GB"/>
          </w:rPr>
        </w:r>
        <w:r w:rsidR="007F4930">
          <w:rPr>
            <w:caps w:val="0"/>
            <w:lang w:val="en-GB"/>
          </w:rPr>
          <w:fldChar w:fldCharType="separate"/>
        </w:r>
        <w:r w:rsidR="007F4930">
          <w:rPr>
            <w:caps w:val="0"/>
            <w:lang w:val="en-GB"/>
          </w:rPr>
          <w:t>System checks the Document Wrapper is not already linked to a Document Bundle</w:t>
        </w:r>
        <w:r w:rsidR="007F4930">
          <w:rPr>
            <w:caps w:val="0"/>
            <w:lang w:val="en-GB"/>
          </w:rPr>
          <w:fldChar w:fldCharType="end"/>
        </w:r>
      </w:ins>
      <w:del w:id="45" w:author="BATRINU Anamaria (DIGIT-EXT)" w:date="2015-07-24T09:36:00Z">
        <w:r w:rsidDel="007F4930">
          <w:rPr>
            <w:caps w:val="0"/>
            <w:lang w:val="en-GB"/>
          </w:rPr>
          <w:delText>3.3 “System checks the Document Wrapper is not already linked to a Document Bundle”</w:delText>
        </w:r>
      </w:del>
      <w:r>
        <w:rPr>
          <w:caps w:val="0"/>
          <w:lang w:val="en-GB"/>
        </w:rPr>
        <w:t xml:space="preserve"> and a link to a Document Bundle is found</w:t>
      </w:r>
      <w:bookmarkEnd w:id="43"/>
    </w:p>
    <w:p w:rsidR="006B736F" w:rsidRPr="00DB4680" w:rsidRDefault="006B736F" w:rsidP="006B736F">
      <w:pPr>
        <w:rPr>
          <w:lang w:val="en-GB" w:eastAsia="fr-FR"/>
        </w:rPr>
      </w:pPr>
    </w:p>
    <w:p w:rsidR="006B736F" w:rsidRDefault="006B736F" w:rsidP="006B736F">
      <w:pPr>
        <w:pStyle w:val="ListBullet"/>
        <w:numPr>
          <w:ilvl w:val="0"/>
          <w:numId w:val="18"/>
        </w:numPr>
        <w:rPr>
          <w:rFonts w:cs="Arial"/>
          <w:lang w:eastAsia="en-GB"/>
        </w:rPr>
      </w:pPr>
      <w:r>
        <w:rPr>
          <w:rFonts w:cs="Arial"/>
          <w:lang w:eastAsia="en-GB"/>
        </w:rPr>
        <w:t>System submits a SOAP Fault [</w:t>
      </w:r>
      <w:del w:id="46" w:author="BATRINU Anamaria (DIGIT-EXT)" w:date="2015-07-24T09:31:00Z">
        <w:r w:rsidDel="00A67561">
          <w:rPr>
            <w:rFonts w:cs="Arial"/>
            <w:lang w:eastAsia="en-GB"/>
          </w:rPr>
          <w:delText>8</w:delText>
        </w:r>
      </w:del>
      <w:ins w:id="47" w:author="BATRINU Anamaria (DIGIT-EXT)" w:date="2015-07-24T09:31:00Z">
        <w:r w:rsidR="00A67561">
          <w:rPr>
            <w:rFonts w:cs="Arial"/>
            <w:lang w:eastAsia="en-GB"/>
          </w:rPr>
          <w:t>6</w:t>
        </w:r>
      </w:ins>
      <w:r>
        <w:rPr>
          <w:rFonts w:cs="Arial"/>
          <w:lang w:eastAsia="en-GB"/>
        </w:rPr>
        <w:t>] with the following description "</w:t>
      </w:r>
      <w:ins w:id="48" w:author="BATRINU Anamaria (DIGIT-EXT)" w:date="2015-07-24T09:31:00Z">
        <w:r w:rsidR="00A67561" w:rsidRPr="00A67561">
          <w:rPr>
            <w:rFonts w:cs="Arial"/>
            <w:szCs w:val="20"/>
          </w:rPr>
          <w:t>Hard business rule violated</w:t>
        </w:r>
      </w:ins>
      <w:del w:id="49" w:author="BATRINU Anamaria (DIGIT-EXT)" w:date="2015-07-24T09:31:00Z">
        <w:r w:rsidDel="00A67561">
          <w:rPr>
            <w:rFonts w:cs="Arial"/>
            <w:lang w:eastAsia="en-GB"/>
          </w:rPr>
          <w:delText>Document Wrapper cannot be deleted because it is already linked to a Document Bundle</w:delText>
        </w:r>
      </w:del>
      <w:r>
        <w:rPr>
          <w:rFonts w:cs="Arial"/>
          <w:lang w:eastAsia="en-GB"/>
        </w:rPr>
        <w:t>" and the "</w:t>
      </w:r>
      <w:proofErr w:type="spellStart"/>
      <w:ins w:id="50" w:author="BATRINU Anamaria (DIGIT-EXT)" w:date="2015-07-24T09:31:00Z">
        <w:r w:rsidR="00A67561" w:rsidRPr="00A67561">
          <w:rPr>
            <w:rFonts w:cs="Arial"/>
            <w:b/>
            <w:szCs w:val="20"/>
          </w:rPr>
          <w:t>error.linked</w:t>
        </w:r>
      </w:ins>
      <w:proofErr w:type="spellEnd"/>
      <w:del w:id="51" w:author="BATRINU Anamaria (DIGIT-EXT)" w:date="2015-07-24T09:31:00Z">
        <w:r w:rsidDel="00A67561">
          <w:rPr>
            <w:rFonts w:cs="Arial"/>
            <w:lang w:eastAsia="en-GB"/>
          </w:rPr>
          <w:delText>DWR:9</w:delText>
        </w:r>
      </w:del>
      <w:r>
        <w:rPr>
          <w:rFonts w:cs="Arial"/>
          <w:lang w:eastAsia="en-GB"/>
        </w:rPr>
        <w:t>" code.</w:t>
      </w:r>
    </w:p>
    <w:p w:rsidR="006B736F" w:rsidRDefault="006B736F" w:rsidP="006B736F">
      <w:pPr>
        <w:pStyle w:val="ListBullet"/>
        <w:numPr>
          <w:ilvl w:val="0"/>
          <w:numId w:val="18"/>
        </w:numPr>
        <w:rPr>
          <w:rFonts w:cs="Arial"/>
          <w:lang w:eastAsia="en-GB"/>
        </w:rPr>
      </w:pPr>
      <w:r>
        <w:rPr>
          <w:rFonts w:cs="Arial"/>
          <w:lang w:eastAsia="en-GB"/>
        </w:rPr>
        <w:t>This closes the https connection between the User and the system</w:t>
      </w:r>
    </w:p>
    <w:p w:rsidR="006B736F" w:rsidRDefault="006B736F" w:rsidP="006B736F">
      <w:pPr>
        <w:pStyle w:val="ListBullet"/>
        <w:numPr>
          <w:ilvl w:val="0"/>
          <w:numId w:val="18"/>
        </w:numPr>
        <w:rPr>
          <w:rFonts w:cs="Arial"/>
          <w:lang w:eastAsia="en-GB"/>
        </w:rPr>
      </w:pPr>
      <w:r>
        <w:rPr>
          <w:rFonts w:cs="Arial"/>
          <w:lang w:eastAsia="en-GB"/>
        </w:rPr>
        <w:t>The Use Case Ends.</w:t>
      </w:r>
    </w:p>
    <w:p w:rsidR="00493CA5" w:rsidRDefault="00493CA5" w:rsidP="00493CA5">
      <w:pPr>
        <w:rPr>
          <w:lang w:eastAsia="fr-FR"/>
        </w:rPr>
      </w:pPr>
    </w:p>
    <w:p w:rsidR="00DB4680" w:rsidRDefault="006B736F" w:rsidP="006B736F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52" w:name="_GoBack"/>
      <w:bookmarkEnd w:id="52"/>
      <w:del w:id="53" w:author="BATRINU Anamaria (DIGIT-EXT)" w:date="2015-07-24T09:49:00Z">
        <w:r w:rsidDel="005C01F4">
          <w:rPr>
            <w:caps w:val="0"/>
            <w:lang w:val="en-GB"/>
          </w:rPr>
          <w:delText>E2</w:delText>
        </w:r>
      </w:del>
      <w:bookmarkStart w:id="54" w:name="_Toc425494705"/>
      <w:ins w:id="55" w:author="BATRINU Anamaria (DIGIT-EXT)" w:date="2015-07-24T09:49:00Z">
        <w:r w:rsidR="005C01F4">
          <w:rPr>
            <w:caps w:val="0"/>
            <w:lang w:val="en-GB"/>
          </w:rPr>
          <w:t>E</w:t>
        </w:r>
        <w:r w:rsidR="005C01F4">
          <w:rPr>
            <w:caps w:val="0"/>
            <w:lang w:val="en-GB"/>
          </w:rPr>
          <w:t>3</w:t>
        </w:r>
      </w:ins>
      <w:r>
        <w:rPr>
          <w:caps w:val="0"/>
          <w:lang w:val="en-GB"/>
        </w:rPr>
        <w:t xml:space="preserve">: At step </w:t>
      </w:r>
      <w:ins w:id="56" w:author="BATRINU Anamaria (DIGIT-EXT)" w:date="2015-07-24T09:36:00Z">
        <w:r w:rsidR="007F4930">
          <w:rPr>
            <w:caps w:val="0"/>
            <w:lang w:val="en-GB"/>
          </w:rPr>
          <w:fldChar w:fldCharType="begin"/>
        </w:r>
        <w:r w:rsidR="007F4930">
          <w:rPr>
            <w:caps w:val="0"/>
            <w:lang w:val="en-GB"/>
          </w:rPr>
          <w:instrText xml:space="preserve"> REF _Ref425493907 \r \h </w:instrText>
        </w:r>
        <w:r w:rsidR="007F4930">
          <w:rPr>
            <w:caps w:val="0"/>
            <w:lang w:val="en-GB"/>
          </w:rPr>
        </w:r>
      </w:ins>
      <w:r w:rsidR="007F4930">
        <w:rPr>
          <w:caps w:val="0"/>
          <w:lang w:val="en-GB"/>
        </w:rPr>
        <w:fldChar w:fldCharType="separate"/>
      </w:r>
      <w:ins w:id="57" w:author="BATRINU Anamaria (DIGIT-EXT)" w:date="2015-07-24T09:36:00Z">
        <w:r w:rsidR="007F4930">
          <w:rPr>
            <w:caps w:val="0"/>
            <w:lang w:val="en-GB"/>
          </w:rPr>
          <w:t>2.4</w:t>
        </w:r>
        <w:r w:rsidR="007F4930">
          <w:rPr>
            <w:caps w:val="0"/>
            <w:lang w:val="en-GB"/>
          </w:rPr>
          <w:fldChar w:fldCharType="end"/>
        </w:r>
        <w:r w:rsidR="007F4930">
          <w:rPr>
            <w:caps w:val="0"/>
            <w:lang w:val="en-GB"/>
          </w:rPr>
          <w:t xml:space="preserve"> </w:t>
        </w:r>
        <w:r w:rsidR="007F4930">
          <w:rPr>
            <w:caps w:val="0"/>
            <w:lang w:val="en-GB"/>
          </w:rPr>
          <w:fldChar w:fldCharType="begin"/>
        </w:r>
        <w:r w:rsidR="007F4930">
          <w:rPr>
            <w:caps w:val="0"/>
            <w:lang w:val="en-GB"/>
          </w:rPr>
          <w:instrText xml:space="preserve"> REF _Ref425493911 \h </w:instrText>
        </w:r>
        <w:r w:rsidR="007F4930">
          <w:rPr>
            <w:caps w:val="0"/>
            <w:lang w:val="en-GB"/>
          </w:rPr>
        </w:r>
      </w:ins>
      <w:r w:rsidR="007F4930">
        <w:rPr>
          <w:caps w:val="0"/>
          <w:lang w:val="en-GB"/>
        </w:rPr>
        <w:fldChar w:fldCharType="separate"/>
      </w:r>
      <w:ins w:id="58" w:author="BATRINU Anamaria (DIGIT-EXT)" w:date="2015-07-24T09:36:00Z">
        <w:r w:rsidR="007F4930">
          <w:rPr>
            <w:caps w:val="0"/>
            <w:lang w:val="en-GB"/>
          </w:rPr>
          <w:t>System deletes the Document Wrapper</w:t>
        </w:r>
        <w:r w:rsidR="007F4930">
          <w:rPr>
            <w:caps w:val="0"/>
            <w:lang w:val="en-GB"/>
          </w:rPr>
          <w:fldChar w:fldCharType="end"/>
        </w:r>
      </w:ins>
      <w:del w:id="59" w:author="BATRINU Anamaria (DIGIT-EXT)" w:date="2015-07-24T09:36:00Z">
        <w:r w:rsidDel="007F4930">
          <w:rPr>
            <w:caps w:val="0"/>
            <w:lang w:val="en-GB"/>
          </w:rPr>
          <w:delText>3.4 “System deletes the Document Wrapper”</w:delText>
        </w:r>
      </w:del>
      <w:r>
        <w:rPr>
          <w:caps w:val="0"/>
          <w:lang w:val="en-GB"/>
        </w:rPr>
        <w:t xml:space="preserve"> and a technical failure is reported</w:t>
      </w:r>
      <w:bookmarkEnd w:id="54"/>
    </w:p>
    <w:p w:rsidR="006B736F" w:rsidRPr="006B736F" w:rsidRDefault="006B736F" w:rsidP="006B736F">
      <w:pPr>
        <w:rPr>
          <w:lang w:val="en-GB" w:eastAsia="fr-FR"/>
        </w:rPr>
      </w:pPr>
    </w:p>
    <w:p w:rsidR="006B736F" w:rsidRDefault="006B736F" w:rsidP="006B736F">
      <w:pPr>
        <w:pStyle w:val="ListBullet"/>
        <w:numPr>
          <w:ilvl w:val="0"/>
          <w:numId w:val="20"/>
        </w:numPr>
        <w:rPr>
          <w:rFonts w:cs="Arial"/>
          <w:lang w:eastAsia="en-GB"/>
        </w:rPr>
      </w:pPr>
      <w:r>
        <w:rPr>
          <w:rFonts w:cs="Arial"/>
          <w:lang w:eastAsia="en-GB"/>
        </w:rPr>
        <w:t>When technical error occurs, the System submits a SOAP Fault [</w:t>
      </w:r>
      <w:del w:id="60" w:author="BATRINU Anamaria (DIGIT-EXT)" w:date="2015-07-24T09:32:00Z">
        <w:r w:rsidDel="00A67561">
          <w:rPr>
            <w:rFonts w:cs="Arial"/>
            <w:lang w:eastAsia="en-GB"/>
          </w:rPr>
          <w:delText>1</w:delText>
        </w:r>
      </w:del>
      <w:ins w:id="61" w:author="BATRINU Anamaria (DIGIT-EXT)" w:date="2015-07-24T09:32:00Z">
        <w:r w:rsidR="00A67561">
          <w:rPr>
            <w:rFonts w:cs="Arial"/>
            <w:lang w:eastAsia="en-GB"/>
          </w:rPr>
          <w:t>4</w:t>
        </w:r>
      </w:ins>
      <w:r>
        <w:rPr>
          <w:rFonts w:cs="Arial"/>
          <w:lang w:eastAsia="en-GB"/>
        </w:rPr>
        <w:t>]</w:t>
      </w:r>
      <w:ins w:id="62" w:author="BATRINU Anamaria (DIGIT-EXT)" w:date="2015-07-24T09:32:00Z">
        <w:r w:rsidR="00A67561">
          <w:rPr>
            <w:rFonts w:cs="Arial"/>
            <w:lang w:eastAsia="en-GB"/>
          </w:rPr>
          <w:t xml:space="preserve"> with description "</w:t>
        </w:r>
        <w:r w:rsidR="00A67561" w:rsidRPr="00A67561">
          <w:rPr>
            <w:rFonts w:cs="Arial"/>
            <w:szCs w:val="20"/>
          </w:rPr>
          <w:t>Server Error</w:t>
        </w:r>
        <w:r w:rsidR="00A67561">
          <w:rPr>
            <w:rFonts w:cs="Arial"/>
            <w:lang w:eastAsia="en-GB"/>
          </w:rPr>
          <w:t>"</w:t>
        </w:r>
      </w:ins>
    </w:p>
    <w:p w:rsidR="006B736F" w:rsidRDefault="006B736F" w:rsidP="006B736F">
      <w:pPr>
        <w:pStyle w:val="ListBullet"/>
        <w:numPr>
          <w:ilvl w:val="0"/>
          <w:numId w:val="20"/>
        </w:numPr>
        <w:rPr>
          <w:rFonts w:cs="Arial"/>
          <w:lang w:eastAsia="en-GB"/>
        </w:rPr>
      </w:pPr>
      <w:r>
        <w:rPr>
          <w:rFonts w:cs="Arial"/>
          <w:lang w:eastAsia="en-GB"/>
        </w:rPr>
        <w:t>This closes the https connection between the User and the system</w:t>
      </w:r>
    </w:p>
    <w:p w:rsidR="006B736F" w:rsidRDefault="006B736F" w:rsidP="006B736F">
      <w:pPr>
        <w:pStyle w:val="ListBullet"/>
        <w:numPr>
          <w:ilvl w:val="0"/>
          <w:numId w:val="20"/>
        </w:numPr>
        <w:rPr>
          <w:rFonts w:cs="Arial"/>
          <w:lang w:eastAsia="en-GB"/>
        </w:rPr>
      </w:pPr>
      <w:r>
        <w:rPr>
          <w:rFonts w:cs="Arial"/>
          <w:lang w:eastAsia="en-GB"/>
        </w:rPr>
        <w:t>The Use Case Ends.</w:t>
      </w:r>
    </w:p>
    <w:p w:rsidR="00DB4680" w:rsidRDefault="00DB4680" w:rsidP="00493CA5">
      <w:pPr>
        <w:rPr>
          <w:lang w:eastAsia="fr-FR"/>
        </w:rPr>
      </w:pPr>
    </w:p>
    <w:p w:rsidR="004F6021" w:rsidRDefault="004F6021" w:rsidP="004F602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3" w:name="_Toc425494706"/>
      <w:proofErr w:type="spellStart"/>
      <w:r>
        <w:rPr>
          <w:caps w:val="0"/>
          <w:lang w:val="en-GB"/>
        </w:rPr>
        <w:t>S</w:t>
      </w:r>
      <w:r w:rsidR="00155B20">
        <w:rPr>
          <w:caps w:val="0"/>
          <w:lang w:val="en-GB"/>
        </w:rPr>
        <w:t>ubflow</w:t>
      </w:r>
      <w:bookmarkEnd w:id="63"/>
      <w:proofErr w:type="spellEnd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DB4680" w:rsidRDefault="00DB4680" w:rsidP="00493CA5">
      <w:pPr>
        <w:rPr>
          <w:lang w:eastAsia="fr-FR"/>
        </w:rPr>
      </w:pPr>
    </w:p>
    <w:p w:rsidR="004F6021" w:rsidRDefault="00155B20" w:rsidP="004F602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4" w:name="_Toc425494707"/>
      <w:r>
        <w:rPr>
          <w:caps w:val="0"/>
          <w:lang w:val="en-GB"/>
        </w:rPr>
        <w:t>Special Requirements</w:t>
      </w:r>
      <w:bookmarkEnd w:id="64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4F6021" w:rsidP="004F6021">
      <w:pPr>
        <w:rPr>
          <w:lang w:eastAsia="fr-FR"/>
        </w:rPr>
      </w:pPr>
    </w:p>
    <w:p w:rsidR="004F6021" w:rsidRDefault="00155B20" w:rsidP="004F602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5" w:name="_Toc425494708"/>
      <w:r>
        <w:rPr>
          <w:caps w:val="0"/>
          <w:lang w:val="en-GB"/>
        </w:rPr>
        <w:t>Pre</w:t>
      </w:r>
      <w:r w:rsidR="004F6021">
        <w:rPr>
          <w:caps w:val="0"/>
          <w:lang w:val="en-GB"/>
        </w:rPr>
        <w:t>conditions</w:t>
      </w:r>
      <w:bookmarkEnd w:id="65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4F6021" w:rsidP="00493CA5">
      <w:pPr>
        <w:rPr>
          <w:lang w:eastAsia="fr-FR"/>
        </w:rPr>
      </w:pPr>
    </w:p>
    <w:p w:rsidR="004F6021" w:rsidRDefault="00155B20" w:rsidP="004F602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66" w:name="_Toc425494709"/>
      <w:proofErr w:type="spellStart"/>
      <w:r>
        <w:rPr>
          <w:caps w:val="0"/>
          <w:lang w:val="en-GB"/>
        </w:rPr>
        <w:t>Postconditions</w:t>
      </w:r>
      <w:bookmarkEnd w:id="66"/>
      <w:proofErr w:type="spellEnd"/>
    </w:p>
    <w:p w:rsidR="00155B20" w:rsidDel="007F4930" w:rsidRDefault="00155B20" w:rsidP="00155B20">
      <w:pPr>
        <w:pStyle w:val="Heading1"/>
        <w:keepNext w:val="0"/>
        <w:numPr>
          <w:ilvl w:val="1"/>
          <w:numId w:val="5"/>
        </w:numPr>
        <w:spacing w:after="0"/>
        <w:rPr>
          <w:del w:id="67" w:author="BATRINU Anamaria (DIGIT-EXT)" w:date="2015-07-24T09:38:00Z"/>
          <w:caps w:val="0"/>
          <w:lang w:val="en-GB"/>
        </w:rPr>
      </w:pPr>
      <w:del w:id="68" w:author="BATRINU Anamaria (DIGIT-EXT)" w:date="2015-07-24T09:38:00Z">
        <w:r w:rsidDel="007F4930">
          <w:rPr>
            <w:caps w:val="0"/>
            <w:lang w:val="en-GB"/>
          </w:rPr>
          <w:delText>Postcondition</w:delText>
        </w:r>
        <w:r w:rsidR="00A14A71" w:rsidDel="007F4930">
          <w:rPr>
            <w:caps w:val="0"/>
            <w:lang w:val="en-GB"/>
          </w:rPr>
          <w:delText xml:space="preserve"> One</w:delText>
        </w:r>
      </w:del>
    </w:p>
    <w:p w:rsidR="00155B20" w:rsidDel="007F4930" w:rsidRDefault="00155B20" w:rsidP="00155B20">
      <w:pPr>
        <w:rPr>
          <w:del w:id="69" w:author="BATRINU Anamaria (DIGIT-EXT)" w:date="2015-07-24T09:38:00Z"/>
          <w:lang w:eastAsia="fr-FR"/>
        </w:rPr>
      </w:pPr>
    </w:p>
    <w:p w:rsidR="00155B20" w:rsidDel="007F4930" w:rsidRDefault="00155B20" w:rsidP="00155B20">
      <w:pPr>
        <w:pStyle w:val="ListBullet"/>
        <w:numPr>
          <w:ilvl w:val="0"/>
          <w:numId w:val="18"/>
        </w:numPr>
        <w:tabs>
          <w:tab w:val="num" w:pos="283"/>
        </w:tabs>
        <w:spacing w:after="120"/>
        <w:ind w:left="283" w:hanging="283"/>
        <w:jc w:val="both"/>
        <w:rPr>
          <w:del w:id="70" w:author="BATRINU Anamaria (DIGIT-EXT)" w:date="2015-07-24T09:38:00Z"/>
          <w:rFonts w:cs="Arial"/>
        </w:rPr>
      </w:pPr>
      <w:del w:id="71" w:author="BATRINU Anamaria (DIGIT-EXT)" w:date="2015-07-24T09:38:00Z">
        <w:r w:rsidDel="007F4930">
          <w:rPr>
            <w:rFonts w:cs="Arial"/>
          </w:rPr>
          <w:delText>Following B1, the system responds to the Retrieve Request with a Retrieve Request Response and the retrieved document record is marked as "Retrieved".</w:delText>
        </w:r>
      </w:del>
    </w:p>
    <w:p w:rsidR="00155B20" w:rsidDel="007F4930" w:rsidRDefault="00155B20" w:rsidP="00155B20">
      <w:pPr>
        <w:pStyle w:val="ListBullet"/>
        <w:numPr>
          <w:ilvl w:val="0"/>
          <w:numId w:val="18"/>
        </w:numPr>
        <w:tabs>
          <w:tab w:val="num" w:pos="283"/>
        </w:tabs>
        <w:spacing w:after="120"/>
        <w:ind w:left="283" w:hanging="283"/>
        <w:jc w:val="both"/>
        <w:rPr>
          <w:del w:id="72" w:author="BATRINU Anamaria (DIGIT-EXT)" w:date="2015-07-24T09:38:00Z"/>
          <w:rFonts w:cs="Arial"/>
        </w:rPr>
      </w:pPr>
      <w:del w:id="73" w:author="BATRINU Anamaria (DIGIT-EXT)" w:date="2015-07-24T09:38:00Z">
        <w:r w:rsidDel="007F4930">
          <w:rPr>
            <w:rFonts w:cs="Arial"/>
          </w:rPr>
          <w:delText>Following A1 the system responds to the Retrieve Request with a Retrieve Request Response and the read flag of the retrieved document record is NOT changed.</w:delText>
        </w:r>
      </w:del>
    </w:p>
    <w:p w:rsidR="00155B20" w:rsidRDefault="00155B20" w:rsidP="007F4930">
      <w:pPr>
        <w:pStyle w:val="ListBullet"/>
        <w:numPr>
          <w:ilvl w:val="0"/>
          <w:numId w:val="0"/>
        </w:numPr>
        <w:spacing w:after="120"/>
        <w:jc w:val="both"/>
        <w:rPr>
          <w:rFonts w:cs="Arial"/>
        </w:rPr>
        <w:pPrChange w:id="74" w:author="BATRINU Anamaria (DIGIT-EXT)" w:date="2015-07-24T09:38:00Z">
          <w:pPr>
            <w:pStyle w:val="ListBullet"/>
            <w:numPr>
              <w:numId w:val="18"/>
            </w:numPr>
            <w:tabs>
              <w:tab w:val="num" w:pos="283"/>
            </w:tabs>
            <w:spacing w:after="120"/>
            <w:ind w:left="283" w:hanging="283"/>
            <w:jc w:val="both"/>
          </w:pPr>
        </w:pPrChange>
      </w:pPr>
      <w:del w:id="75" w:author="BATRINU Anamaria (DIGIT-EXT)" w:date="2015-07-24T09:38:00Z">
        <w:r w:rsidDel="007F4930">
          <w:rPr>
            <w:rFonts w:cs="Arial"/>
          </w:rPr>
          <w:delText>Following A2, the system responds to the Retrieve Request with an empty Retrieve Request Response. </w:delText>
        </w:r>
      </w:del>
      <w:ins w:id="76" w:author="BATRINU Anamaria (DIGIT-EXT)" w:date="2015-07-24T09:38:00Z">
        <w:r w:rsidR="007F4930">
          <w:rPr>
            <w:rFonts w:cs="Arial"/>
          </w:rPr>
          <w:t>N/A</w:t>
        </w:r>
      </w:ins>
    </w:p>
    <w:p w:rsidR="00155B20" w:rsidDel="007F4930" w:rsidRDefault="00155B20" w:rsidP="00155B20">
      <w:pPr>
        <w:rPr>
          <w:del w:id="77" w:author="BATRINU Anamaria (DIGIT-EXT)" w:date="2015-07-24T09:38:00Z"/>
          <w:lang w:eastAsia="fr-FR"/>
        </w:rPr>
      </w:pPr>
    </w:p>
    <w:p w:rsidR="004F6021" w:rsidRDefault="004F6021" w:rsidP="00493CA5">
      <w:pPr>
        <w:rPr>
          <w:lang w:eastAsia="fr-FR"/>
        </w:rPr>
      </w:pPr>
    </w:p>
    <w:p w:rsidR="008E2891" w:rsidRDefault="008E2891" w:rsidP="008E289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78" w:name="_Toc425494710"/>
      <w:r>
        <w:rPr>
          <w:caps w:val="0"/>
          <w:lang w:val="en-GB"/>
        </w:rPr>
        <w:t>Additional Information</w:t>
      </w:r>
      <w:bookmarkEnd w:id="78"/>
    </w:p>
    <w:p w:rsidR="008E2891" w:rsidRDefault="008E2891" w:rsidP="008E2891">
      <w:pPr>
        <w:rPr>
          <w:lang w:eastAsia="fr-FR"/>
        </w:rPr>
      </w:pPr>
      <w:r>
        <w:rPr>
          <w:lang w:eastAsia="fr-FR"/>
        </w:rPr>
        <w:t>N/A</w:t>
      </w:r>
    </w:p>
    <w:p w:rsidR="008E2891" w:rsidRPr="00DB4680" w:rsidRDefault="008E2891" w:rsidP="00493CA5">
      <w:pPr>
        <w:rPr>
          <w:lang w:eastAsia="fr-FR"/>
        </w:rPr>
      </w:pPr>
    </w:p>
    <w:sectPr w:rsidR="008E2891" w:rsidRPr="00DB4680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9C2885">
      <w:rPr>
        <w:rFonts w:cs="Arial"/>
        <w:b/>
        <w:bCs/>
        <w:noProof/>
        <w:color w:val="000000"/>
        <w:sz w:val="16"/>
      </w:rPr>
      <w:t>6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D67679">
      <w:fldChar w:fldCharType="begin"/>
    </w:r>
    <w:r w:rsidR="00D67679">
      <w:instrText xml:space="preserve"> DOCPROPERTY  ProjectName  \* MERGEFORMAT </w:instrText>
    </w:r>
    <w:r w:rsidR="00D67679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D67679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7">
    <w:nsid w:val="3B1C5391"/>
    <w:multiLevelType w:val="hybridMultilevel"/>
    <w:tmpl w:val="61C2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B66E6"/>
    <w:multiLevelType w:val="hybridMultilevel"/>
    <w:tmpl w:val="C9903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8F2920"/>
    <w:multiLevelType w:val="multilevel"/>
    <w:tmpl w:val="B868E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730970"/>
    <w:multiLevelType w:val="hybridMultilevel"/>
    <w:tmpl w:val="9126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5"/>
  </w:num>
  <w:num w:numId="5">
    <w:abstractNumId w:val="14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  <w:num w:numId="13">
    <w:abstractNumId w:val="6"/>
  </w:num>
  <w:num w:numId="14">
    <w:abstractNumId w:val="7"/>
  </w:num>
  <w:num w:numId="15">
    <w:abstractNumId w:val="6"/>
  </w:num>
  <w:num w:numId="16">
    <w:abstractNumId w:val="6"/>
  </w:num>
  <w:num w:numId="17">
    <w:abstractNumId w:val="10"/>
  </w:num>
  <w:num w:numId="18">
    <w:abstractNumId w:val="1"/>
  </w:num>
  <w:num w:numId="19">
    <w:abstractNumId w:val="6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31CE3"/>
    <w:rsid w:val="000B2C72"/>
    <w:rsid w:val="000C393B"/>
    <w:rsid w:val="000D4463"/>
    <w:rsid w:val="000E5DB2"/>
    <w:rsid w:val="00113B38"/>
    <w:rsid w:val="00155B20"/>
    <w:rsid w:val="00163C7F"/>
    <w:rsid w:val="001B274F"/>
    <w:rsid w:val="002448AB"/>
    <w:rsid w:val="002B2B1E"/>
    <w:rsid w:val="002E5941"/>
    <w:rsid w:val="0038219D"/>
    <w:rsid w:val="00396410"/>
    <w:rsid w:val="003D28A6"/>
    <w:rsid w:val="003E2255"/>
    <w:rsid w:val="003F2EFD"/>
    <w:rsid w:val="00410258"/>
    <w:rsid w:val="00417B62"/>
    <w:rsid w:val="00493CA5"/>
    <w:rsid w:val="004F6021"/>
    <w:rsid w:val="005C01F4"/>
    <w:rsid w:val="00620BE6"/>
    <w:rsid w:val="006256A5"/>
    <w:rsid w:val="006B736F"/>
    <w:rsid w:val="006C4111"/>
    <w:rsid w:val="0072372E"/>
    <w:rsid w:val="007B2D80"/>
    <w:rsid w:val="007F4930"/>
    <w:rsid w:val="008B4E3C"/>
    <w:rsid w:val="008E2891"/>
    <w:rsid w:val="009C0D79"/>
    <w:rsid w:val="009C2885"/>
    <w:rsid w:val="00A14A71"/>
    <w:rsid w:val="00A67561"/>
    <w:rsid w:val="00A87F57"/>
    <w:rsid w:val="00AD4CE6"/>
    <w:rsid w:val="00BC624A"/>
    <w:rsid w:val="00D52D8D"/>
    <w:rsid w:val="00D60C10"/>
    <w:rsid w:val="00D67679"/>
    <w:rsid w:val="00DB4680"/>
    <w:rsid w:val="00E00802"/>
    <w:rsid w:val="00E915F6"/>
    <w:rsid w:val="00F44630"/>
    <w:rsid w:val="00F66E3C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Dash">
    <w:name w:val="List Dash"/>
    <w:basedOn w:val="Normal"/>
    <w:rsid w:val="00113B38"/>
    <w:pPr>
      <w:tabs>
        <w:tab w:val="num" w:pos="720"/>
      </w:tabs>
      <w:spacing w:after="120"/>
      <w:ind w:left="720" w:hanging="36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Dash">
    <w:name w:val="List Dash"/>
    <w:basedOn w:val="Normal"/>
    <w:rsid w:val="00113B38"/>
    <w:pPr>
      <w:tabs>
        <w:tab w:val="num" w:pos="720"/>
      </w:tabs>
      <w:spacing w:after="120"/>
      <w:ind w:left="720" w:hanging="36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5536D-066F-4E27-9030-2AB45AE3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34</cp:revision>
  <dcterms:created xsi:type="dcterms:W3CDTF">2013-10-24T08:32:00Z</dcterms:created>
  <dcterms:modified xsi:type="dcterms:W3CDTF">2015-07-24T08:34:00Z</dcterms:modified>
</cp:coreProperties>
</file>