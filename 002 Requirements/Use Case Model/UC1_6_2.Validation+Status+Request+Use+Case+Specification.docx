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7" w:type="dxa"/>
        <w:tblLook w:val="04A0" w:firstRow="1" w:lastRow="0" w:firstColumn="1" w:lastColumn="0" w:noHBand="0" w:noVBand="1"/>
      </w:tblPr>
      <w:tblGrid>
        <w:gridCol w:w="2556"/>
        <w:gridCol w:w="4293"/>
        <w:gridCol w:w="1998"/>
        <w:gridCol w:w="440"/>
      </w:tblGrid>
      <w:tr w:rsidR="00D52D8D" w:rsidRPr="00E17631" w:rsidTr="00D52D8D">
        <w:tc>
          <w:tcPr>
            <w:tcW w:w="2556" w:type="dxa"/>
            <w:shd w:val="clear" w:color="auto" w:fill="auto"/>
            <w:vAlign w:val="center"/>
          </w:tcPr>
          <w:p w:rsidR="00D52D8D" w:rsidRPr="00E17631" w:rsidRDefault="00D52D8D" w:rsidP="003F2B65">
            <w:pPr>
              <w:pStyle w:val="ListParagraph"/>
              <w:jc w:val="left"/>
              <w:rPr>
                <w:rFonts w:cs="Arial"/>
                <w:kern w:val="28"/>
                <w:sz w:val="20"/>
                <w:szCs w:val="20"/>
                <w:lang w:val="en-GB"/>
              </w:rPr>
            </w:pPr>
            <w:r w:rsidRPr="00E17631">
              <w:rPr>
                <w:rFonts w:cs="Arial"/>
                <w:noProof/>
                <w:kern w:val="28"/>
                <w:sz w:val="20"/>
                <w:szCs w:val="20"/>
                <w:lang w:val="en-GB" w:eastAsia="en-GB"/>
              </w:rPr>
              <w:drawing>
                <wp:inline distT="0" distB="0" distL="0" distR="0" wp14:anchorId="5FE80BA8" wp14:editId="64140558">
                  <wp:extent cx="1460500" cy="1009650"/>
                  <wp:effectExtent l="19050" t="0" r="6350" b="0"/>
                  <wp:docPr id="5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3" w:type="dxa"/>
            <w:shd w:val="clear" w:color="auto" w:fill="auto"/>
            <w:vAlign w:val="center"/>
          </w:tcPr>
          <w:p w:rsidR="00D52D8D" w:rsidRPr="00E17631" w:rsidRDefault="00D52D8D" w:rsidP="003F2B65">
            <w:pPr>
              <w:pStyle w:val="ListParagraph"/>
              <w:ind w:right="-321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  <w:r w:rsidRPr="00E17631">
              <w:rPr>
                <w:rFonts w:cs="Arial"/>
                <w:b/>
                <w:kern w:val="28"/>
                <w:sz w:val="44"/>
                <w:szCs w:val="48"/>
                <w:lang w:val="en-GB"/>
              </w:rPr>
              <w:t>European Commission</w:t>
            </w:r>
          </w:p>
          <w:p w:rsidR="00D52D8D" w:rsidRPr="00E17631" w:rsidRDefault="00D52D8D" w:rsidP="003F2B65">
            <w:pPr>
              <w:pStyle w:val="ListParagraph"/>
              <w:jc w:val="left"/>
              <w:rPr>
                <w:rFonts w:cs="Arial"/>
                <w:b/>
                <w:kern w:val="28"/>
                <w:sz w:val="22"/>
                <w:szCs w:val="22"/>
                <w:lang w:val="en-GB"/>
              </w:rPr>
            </w:pPr>
            <w:r w:rsidRPr="00E17631">
              <w:rPr>
                <w:rFonts w:cs="Arial"/>
                <w:b/>
                <w:kern w:val="28"/>
                <w:sz w:val="22"/>
                <w:szCs w:val="22"/>
                <w:lang w:val="en-GB"/>
              </w:rPr>
              <w:t>DIRECTORATE GENERAL</w:t>
            </w:r>
          </w:p>
          <w:p w:rsidR="00D52D8D" w:rsidRPr="00E17631" w:rsidRDefault="00B27A88" w:rsidP="003F2B65">
            <w:pPr>
              <w:pStyle w:val="ListParagraph"/>
              <w:jc w:val="left"/>
              <w:rPr>
                <w:rFonts w:cs="Arial"/>
                <w:b/>
                <w:kern w:val="28"/>
                <w:sz w:val="22"/>
                <w:szCs w:val="22"/>
                <w:lang w:val="en-GB"/>
              </w:rPr>
            </w:pPr>
            <w:fldSimple w:instr=" DOCPROPERTY  Directorate \* MERGEFORMAT">
              <w:r w:rsidR="00D52D8D" w:rsidRPr="00E17631">
                <w:rPr>
                  <w:rFonts w:cs="Arial"/>
                  <w:bCs/>
                  <w:kern w:val="28"/>
                  <w:sz w:val="22"/>
                  <w:szCs w:val="22"/>
                </w:rPr>
                <w:t>&lt;INFORMATICS&gt;</w:t>
              </w:r>
            </w:fldSimple>
          </w:p>
          <w:p w:rsidR="00D52D8D" w:rsidRPr="00E17631" w:rsidRDefault="00D52D8D" w:rsidP="003F2B65">
            <w:pPr>
              <w:pStyle w:val="ListParagraph"/>
              <w:jc w:val="right"/>
              <w:rPr>
                <w:rFonts w:cs="Arial"/>
                <w:kern w:val="28"/>
                <w:sz w:val="20"/>
                <w:szCs w:val="20"/>
                <w:lang w:val="en-GB"/>
              </w:rPr>
            </w:pPr>
          </w:p>
        </w:tc>
        <w:tc>
          <w:tcPr>
            <w:tcW w:w="1998" w:type="dxa"/>
          </w:tcPr>
          <w:p w:rsidR="00D52D8D" w:rsidRPr="00E17631" w:rsidRDefault="00D52D8D" w:rsidP="003F2B65">
            <w:pPr>
              <w:pStyle w:val="ListParagraph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  <w:r w:rsidRPr="00E17631">
              <w:rPr>
                <w:rFonts w:cs="Arial"/>
                <w:b/>
                <w:noProof/>
                <w:kern w:val="28"/>
                <w:sz w:val="44"/>
                <w:szCs w:val="48"/>
                <w:lang w:val="en-GB" w:eastAsia="en-GB"/>
              </w:rPr>
              <w:drawing>
                <wp:inline distT="0" distB="0" distL="0" distR="0" wp14:anchorId="6F1DEE96" wp14:editId="6A56E6BA">
                  <wp:extent cx="1112520" cy="1180465"/>
                  <wp:effectExtent l="19050" t="0" r="0" b="0"/>
                  <wp:docPr id="6" name="Picture 6" descr="logo RUP@EC-Fixed-v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 RUP@EC-Fixed-v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80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" w:type="dxa"/>
          </w:tcPr>
          <w:p w:rsidR="00D52D8D" w:rsidRPr="00E17631" w:rsidRDefault="00D52D8D" w:rsidP="003F2B65">
            <w:pPr>
              <w:pStyle w:val="ListParagraph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</w:p>
        </w:tc>
      </w:tr>
    </w:tbl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  <w:r w:rsidRPr="00E17631">
        <w:rPr>
          <w:rFonts w:cs="Arial"/>
        </w:rPr>
        <w:fldChar w:fldCharType="begin"/>
      </w:r>
      <w:r w:rsidRPr="00E17631">
        <w:rPr>
          <w:rFonts w:cs="Arial"/>
        </w:rPr>
        <w:instrText xml:space="preserve"> DOCPROPERTY  ProjectName  \* MERGEFORMAT </w:instrText>
      </w:r>
      <w:r w:rsidRPr="00E17631">
        <w:rPr>
          <w:rFonts w:cs="Arial"/>
        </w:rPr>
        <w:fldChar w:fldCharType="separate"/>
      </w:r>
      <w:proofErr w:type="gramStart"/>
      <w:r w:rsidRPr="00E17631">
        <w:rPr>
          <w:rFonts w:cs="Arial"/>
          <w:b/>
          <w:kern w:val="28"/>
          <w:sz w:val="44"/>
          <w:szCs w:val="48"/>
          <w:lang w:val="en-GB"/>
        </w:rPr>
        <w:t>e-TrustEx</w:t>
      </w:r>
      <w:proofErr w:type="gramEnd"/>
      <w:r w:rsidRPr="00E17631">
        <w:rPr>
          <w:rFonts w:cs="Arial"/>
        </w:rPr>
        <w:fldChar w:fldCharType="end"/>
      </w:r>
      <w:r w:rsidRPr="00E17631">
        <w:rPr>
          <w:rFonts w:cs="Arial"/>
          <w:b/>
          <w:kern w:val="28"/>
          <w:sz w:val="44"/>
          <w:szCs w:val="48"/>
          <w:lang w:val="en-GB"/>
        </w:rPr>
        <w:t xml:space="preserve"> – </w:t>
      </w:r>
      <w:r w:rsidR="0035399B" w:rsidRPr="0035399B">
        <w:rPr>
          <w:rFonts w:cs="Arial"/>
          <w:b/>
          <w:kern w:val="28"/>
          <w:sz w:val="44"/>
          <w:szCs w:val="48"/>
          <w:lang w:val="en-GB"/>
        </w:rPr>
        <w:t xml:space="preserve">Validation </w:t>
      </w:r>
      <w:r w:rsidR="008C0EA9">
        <w:rPr>
          <w:rFonts w:cs="Arial"/>
          <w:b/>
          <w:kern w:val="28"/>
          <w:sz w:val="44"/>
          <w:szCs w:val="48"/>
          <w:lang w:val="en-GB"/>
        </w:rPr>
        <w:t>Status Request</w:t>
      </w:r>
      <w:r w:rsidR="0035399B">
        <w:rPr>
          <w:rFonts w:ascii="Times New Roman" w:hAnsi="Times New Roman"/>
          <w:b/>
          <w:kern w:val="28"/>
          <w:sz w:val="44"/>
          <w:szCs w:val="48"/>
          <w:lang w:val="en-GB"/>
        </w:rPr>
        <w:t xml:space="preserve"> </w:t>
      </w:r>
      <w:r w:rsidRPr="00E17631">
        <w:rPr>
          <w:rFonts w:cs="Arial"/>
          <w:b/>
          <w:kern w:val="28"/>
          <w:sz w:val="44"/>
          <w:szCs w:val="48"/>
          <w:lang w:val="en-GB"/>
        </w:rPr>
        <w:t>Use Case Specification</w:t>
      </w: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Pr="00E17631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7655"/>
      </w:tblGrid>
      <w:tr w:rsidR="00D52D8D" w:rsidRPr="00E17631" w:rsidTr="003F2B65">
        <w:tc>
          <w:tcPr>
            <w:tcW w:w="7655" w:type="dxa"/>
            <w:shd w:val="clear" w:color="auto" w:fill="auto"/>
          </w:tcPr>
          <w:p w:rsidR="00D52D8D" w:rsidRPr="00E17631" w:rsidRDefault="00D52D8D" w:rsidP="003F2B65">
            <w:pPr>
              <w:pStyle w:val="ListParagraph"/>
              <w:spacing w:before="40"/>
              <w:jc w:val="center"/>
              <w:rPr>
                <w:rFonts w:eastAsia="MS Mincho" w:cs="Arial"/>
                <w:i/>
                <w:color w:val="7F7F7F"/>
                <w:sz w:val="20"/>
                <w:szCs w:val="20"/>
                <w:lang w:val="en-GB" w:eastAsia="ja-JP"/>
              </w:rPr>
            </w:pPr>
            <w:r w:rsidRPr="00E17631">
              <w:rPr>
                <w:rFonts w:eastAsia="MS Mincho" w:cs="Arial"/>
                <w:i/>
                <w:color w:val="7F7F7F"/>
                <w:sz w:val="20"/>
                <w:szCs w:val="20"/>
                <w:lang w:val="en-GB" w:eastAsia="ja-JP"/>
              </w:rPr>
              <w:t>---- Remove this text box after reading ---</w:t>
            </w:r>
          </w:p>
          <w:p w:rsidR="00D52D8D" w:rsidRPr="00E17631" w:rsidRDefault="00D52D8D" w:rsidP="003F2B65">
            <w:pPr>
              <w:pStyle w:val="ListParagraph"/>
              <w:spacing w:before="40" w:after="40"/>
              <w:jc w:val="center"/>
              <w:rPr>
                <w:rFonts w:eastAsia="Times New Roman" w:cs="Arial"/>
                <w:color w:val="7F7F7F"/>
                <w:sz w:val="20"/>
                <w:szCs w:val="20"/>
                <w:u w:val="single"/>
              </w:rPr>
            </w:pPr>
            <w:r w:rsidRPr="00E17631">
              <w:rPr>
                <w:rFonts w:eastAsia="Times New Roman" w:cs="Arial"/>
                <w:color w:val="7F7F7F"/>
                <w:sz w:val="20"/>
                <w:szCs w:val="20"/>
                <w:u w:val="single"/>
              </w:rPr>
              <w:t>Help text for this Artifact Template Version 2012-01</w:t>
            </w:r>
          </w:p>
          <w:p w:rsidR="00D52D8D" w:rsidRPr="00E17631" w:rsidRDefault="00D52D8D" w:rsidP="003F2B65">
            <w:pPr>
              <w:pStyle w:val="ListParagraph"/>
              <w:spacing w:before="40" w:after="40"/>
              <w:jc w:val="center"/>
              <w:rPr>
                <w:rFonts w:eastAsia="Times New Roman" w:cs="Arial"/>
                <w:color w:val="7F7F7F"/>
                <w:sz w:val="20"/>
                <w:szCs w:val="20"/>
              </w:rPr>
            </w:pPr>
          </w:p>
          <w:p w:rsidR="00D52D8D" w:rsidRPr="00E17631" w:rsidRDefault="00D52D8D" w:rsidP="003F2B65">
            <w:pPr>
              <w:widowControl w:val="0"/>
              <w:spacing w:line="200" w:lineRule="atLeast"/>
              <w:rPr>
                <w:rFonts w:eastAsia="Times New Roman" w:cs="Arial"/>
                <w:b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b/>
                <w:i/>
                <w:color w:val="7F7F7F"/>
                <w:szCs w:val="20"/>
              </w:rPr>
              <w:t>Key to symbols used in this template:</w:t>
            </w:r>
          </w:p>
          <w:p w:rsidR="00D52D8D" w:rsidRPr="00E17631" w:rsidRDefault="00D52D8D" w:rsidP="003F2B65">
            <w:pPr>
              <w:widowControl w:val="0"/>
              <w:spacing w:line="200" w:lineRule="atLeast"/>
              <w:ind w:left="360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[] indicates text to be replaced by the user of this template.</w:t>
            </w:r>
          </w:p>
          <w:p w:rsidR="00D52D8D" w:rsidRPr="00E17631" w:rsidRDefault="00D52D8D" w:rsidP="003F2B65">
            <w:pPr>
              <w:widowControl w:val="0"/>
              <w:spacing w:line="200" w:lineRule="atLeast"/>
              <w:ind w:left="360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&lt;&gt; indicates text that is updated using Document Properties button.</w:t>
            </w:r>
          </w:p>
          <w:p w:rsidR="00D52D8D" w:rsidRPr="00E17631" w:rsidRDefault="00D52D8D" w:rsidP="003F2B65">
            <w:pPr>
              <w:pStyle w:val="ListParagraph"/>
              <w:spacing w:before="40" w:after="40"/>
              <w:jc w:val="left"/>
              <w:rPr>
                <w:rFonts w:eastAsia="MS Mincho" w:cs="Arial"/>
                <w:color w:val="7F7F7F"/>
                <w:sz w:val="12"/>
                <w:szCs w:val="20"/>
                <w:lang w:val="en-GB" w:eastAsia="ja-JP"/>
              </w:rPr>
            </w:pPr>
          </w:p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  <w:b/>
                <w:i/>
                <w:color w:val="7F7F7F"/>
              </w:rPr>
              <w:t>Click here to update the Document Properties  &gt;&gt;</w:t>
            </w:r>
            <w:r w:rsidRPr="00E17631">
              <w:rPr>
                <w:rFonts w:ascii="Arial" w:hAnsi="Arial" w:cs="Arial"/>
              </w:rPr>
              <w:t xml:space="preserve">  </w:t>
            </w:r>
            <w:r w:rsidRPr="00E17631">
              <w:rPr>
                <w:rStyle w:val="Hyperlink"/>
                <w:rFonts w:cs="Arial"/>
                <w:color w:val="0070C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12.5pt;height:19.5pt" o:ole="">
                  <v:imagedata r:id="rId11" o:title=""/>
                </v:shape>
                <w:control r:id="rId12" w:name="UpdateDoc1" w:shapeid="_x0000_i1029"/>
              </w:object>
            </w:r>
          </w:p>
          <w:p w:rsidR="00D52D8D" w:rsidRPr="00E17631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This button is also available on the next page.</w:t>
            </w:r>
          </w:p>
          <w:p w:rsidR="00D52D8D" w:rsidRPr="00E17631" w:rsidRDefault="00D52D8D" w:rsidP="003F2B65">
            <w:pPr>
              <w:widowControl w:val="0"/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</w:p>
          <w:p w:rsidR="00D52D8D" w:rsidRPr="00E17631" w:rsidRDefault="00D52D8D" w:rsidP="003F2B65">
            <w:pPr>
              <w:pStyle w:val="InfoBlue"/>
              <w:rPr>
                <w:rFonts w:ascii="Arial" w:hAnsi="Arial" w:cs="Arial"/>
                <w:b/>
                <w:i/>
                <w:color w:val="7F7F7F"/>
              </w:rPr>
            </w:pPr>
            <w:r w:rsidRPr="00E17631">
              <w:rPr>
                <w:rFonts w:ascii="Arial" w:hAnsi="Arial" w:cs="Arial"/>
                <w:b/>
                <w:i/>
                <w:color w:val="7F7F7F"/>
              </w:rPr>
              <w:t>Other information:</w:t>
            </w:r>
          </w:p>
          <w:p w:rsidR="00D52D8D" w:rsidRPr="00E17631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Style w:val="Hyperlink"/>
                <w:rFonts w:eastAsia="Times New Roman" w:cs="Arial"/>
                <w:b w:val="0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 xml:space="preserve">Check that  you are  using the latest template </w:t>
            </w:r>
            <w:r w:rsidRPr="00E17631">
              <w:rPr>
                <w:rFonts w:cs="Arial"/>
              </w:rPr>
              <w:t>–</w:t>
            </w:r>
            <w:r w:rsidRPr="00E17631">
              <w:rPr>
                <w:rFonts w:cs="Arial"/>
                <w:b/>
              </w:rPr>
              <w:t xml:space="preserve"> </w:t>
            </w:r>
            <w:hyperlink r:id="rId13" w:history="1">
              <w:r w:rsidRPr="00E17631">
                <w:rPr>
                  <w:rStyle w:val="Hyperlink"/>
                  <w:rFonts w:cs="Arial"/>
                  <w:color w:val="548DD4"/>
                </w:rPr>
                <w:t>click</w:t>
              </w:r>
            </w:hyperlink>
          </w:p>
          <w:p w:rsidR="00D52D8D" w:rsidRPr="00E17631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While working on the document, you may choose to leave some of the blue text guidance.</w:t>
            </w:r>
          </w:p>
          <w:p w:rsidR="00D52D8D" w:rsidRPr="00E17631" w:rsidRDefault="00D52D8D" w:rsidP="003F2B65">
            <w:pPr>
              <w:pStyle w:val="InfoBlue"/>
              <w:ind w:left="360"/>
              <w:rPr>
                <w:rFonts w:ascii="Arial" w:hAnsi="Arial" w:cs="Arial"/>
              </w:rPr>
            </w:pPr>
          </w:p>
        </w:tc>
      </w:tr>
    </w:tbl>
    <w:p w:rsidR="00D52D8D" w:rsidRDefault="00D52D8D"/>
    <w:p w:rsidR="00D52D8D" w:rsidRDefault="00D52D8D">
      <w:pPr>
        <w:spacing w:after="200" w:line="276" w:lineRule="auto"/>
      </w:pPr>
      <w:r>
        <w:br w:type="page"/>
      </w:r>
    </w:p>
    <w:p w:rsidR="00D52D8D" w:rsidRPr="00E17631" w:rsidRDefault="00D52D8D" w:rsidP="00D52D8D">
      <w:pPr>
        <w:spacing w:before="240" w:after="120"/>
        <w:rPr>
          <w:rFonts w:cs="Arial"/>
          <w:b/>
          <w:color w:val="000000"/>
          <w:sz w:val="28"/>
          <w:szCs w:val="28"/>
        </w:rPr>
      </w:pPr>
      <w:r w:rsidRPr="00E17631">
        <w:rPr>
          <w:rFonts w:cs="Arial"/>
          <w:b/>
          <w:color w:val="000000"/>
          <w:sz w:val="28"/>
          <w:szCs w:val="28"/>
        </w:rPr>
        <w:lastRenderedPageBreak/>
        <w:t xml:space="preserve">Document Control Information  </w:t>
      </w:r>
      <w:r w:rsidRPr="00E17631">
        <w:rPr>
          <w:rStyle w:val="Hyperlink"/>
          <w:rFonts w:cs="Arial"/>
          <w:color w:val="0070C0"/>
        </w:rPr>
        <w:object w:dxaOrig="225" w:dyaOrig="225">
          <v:shape id="_x0000_i1031" type="#_x0000_t75" style="width:112.5pt;height:19.5pt" o:ole="">
            <v:imagedata r:id="rId14" o:title=""/>
          </v:shape>
          <w:control r:id="rId15" w:name="UpdateDoc11" w:shapeid="_x0000_i1031"/>
        </w:objec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5918"/>
      </w:tblGrid>
      <w:tr w:rsidR="00D52D8D" w:rsidRPr="00E17631" w:rsidTr="003F2B65">
        <w:tc>
          <w:tcPr>
            <w:tcW w:w="2694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sz w:val="18"/>
                <w:szCs w:val="18"/>
              </w:rPr>
            </w:pPr>
            <w:r w:rsidRPr="00E17631">
              <w:rPr>
                <w:rFonts w:cs="Arial"/>
                <w:b/>
                <w:sz w:val="18"/>
                <w:szCs w:val="18"/>
              </w:rPr>
              <w:t>Settings</w:t>
            </w:r>
          </w:p>
        </w:tc>
        <w:tc>
          <w:tcPr>
            <w:tcW w:w="5918" w:type="dxa"/>
            <w:tcBorders>
              <w:bottom w:val="single" w:sz="4" w:space="0" w:color="auto"/>
            </w:tcBorders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sz w:val="18"/>
                <w:szCs w:val="18"/>
              </w:rPr>
            </w:pPr>
            <w:r w:rsidRPr="00E17631">
              <w:rPr>
                <w:rFonts w:cs="Arial"/>
                <w:b/>
                <w:sz w:val="18"/>
                <w:szCs w:val="18"/>
              </w:rPr>
              <w:t xml:space="preserve">Value </w:t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  <w:bCs/>
              </w:rPr>
              <w:t>Directorate: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B27A88" w:rsidP="003F2B65">
            <w:pPr>
              <w:spacing w:before="20" w:after="20"/>
              <w:rPr>
                <w:rFonts w:cs="Arial"/>
                <w:bCs/>
              </w:rPr>
            </w:pPr>
            <w:fldSimple w:instr=" DOCPROPERTY  Directorate  \* MERGEFORMAT ">
              <w:r w:rsidR="00D52D8D" w:rsidRPr="00E17631">
                <w:rPr>
                  <w:rFonts w:cs="Arial"/>
                  <w:bCs/>
                  <w:highlight w:val="lightGray"/>
                </w:rPr>
                <w:t>&lt;INFORMATICS&gt;</w:t>
              </w:r>
            </w:fldSimple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</w:rPr>
            </w:pPr>
            <w:r w:rsidRPr="00E17631">
              <w:rPr>
                <w:rFonts w:cs="Arial"/>
                <w:b/>
                <w:bCs/>
              </w:rPr>
              <w:t>Project Name: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3F2B65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ProjectName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  <w:lang w:val="en-GB"/>
              </w:rPr>
              <w:t>e-TrustEx</w:t>
            </w:r>
            <w:r w:rsidRPr="00E17631">
              <w:rPr>
                <w:rFonts w:cs="Arial"/>
                <w:highlight w:val="lightGray"/>
                <w:lang w:val="en-GB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</w:rPr>
              <w:t xml:space="preserve">Document Author: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3F2B65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Author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</w:rPr>
              <w:t>Alice Vasilescu</w:t>
            </w:r>
            <w:r w:rsidRPr="00E17631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  <w:bCs/>
              </w:rPr>
              <w:t>System Owner:</w:t>
            </w:r>
            <w:r w:rsidRPr="00E17631">
              <w:rPr>
                <w:rFonts w:cs="Arial"/>
                <w:b/>
              </w:rPr>
              <w:t xml:space="preserve"> 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3F2B65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SysOwner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</w:rPr>
              <w:t>Tanya Chetcutti</w:t>
            </w:r>
            <w:r w:rsidRPr="00E17631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Style w:val="BodyTextChar"/>
                <w:rFonts w:cs="Arial"/>
                <w:b/>
                <w:szCs w:val="20"/>
              </w:rPr>
              <w:t>Project Manager:</w:t>
            </w:r>
            <w:r w:rsidRPr="00E17631">
              <w:rPr>
                <w:rFonts w:cs="Arial"/>
                <w:b/>
              </w:rPr>
              <w:t xml:space="preserve"> 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3F2B65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ProjManager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</w:rPr>
              <w:t>Tanya Chetcutti</w:t>
            </w:r>
            <w:r w:rsidRPr="00E17631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  <w:bCs/>
              </w:rPr>
              <w:t xml:space="preserve">Revision Status: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B27A88" w:rsidP="003F2B65">
            <w:pPr>
              <w:spacing w:before="20" w:after="20"/>
              <w:rPr>
                <w:rFonts w:cs="Arial"/>
              </w:rPr>
            </w:pPr>
            <w:fldSimple w:instr=" DOCPROPERTY  RevStatus  \* MERGEFORMAT ">
              <w:r w:rsidR="00D52D8D" w:rsidRPr="00E17631">
                <w:rPr>
                  <w:rFonts w:cs="Arial"/>
                  <w:highlight w:val="lightGray"/>
                </w:rPr>
                <w:t>Draft</w:t>
              </w:r>
            </w:fldSimple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</w:rPr>
            </w:pPr>
            <w:r w:rsidRPr="00E17631">
              <w:rPr>
                <w:rFonts w:cs="Arial"/>
                <w:b/>
                <w:bCs/>
              </w:rPr>
              <w:t xml:space="preserve">Sensitivity: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B27A88" w:rsidP="003F2B65">
            <w:pPr>
              <w:spacing w:before="20" w:after="20"/>
              <w:rPr>
                <w:rFonts w:cs="Arial"/>
                <w:bCs/>
              </w:rPr>
            </w:pPr>
            <w:fldSimple w:instr=" DOCPROPERTY  Sensitivity  \* MERGEFORMAT ">
              <w:r w:rsidR="00D52D8D" w:rsidRPr="00E17631">
                <w:rPr>
                  <w:rFonts w:cs="Arial"/>
                  <w:bCs/>
                  <w:highlight w:val="lightGray"/>
                </w:rPr>
                <w:t>Limited DG</w:t>
              </w:r>
            </w:fldSimple>
            <w:r w:rsidR="00D52D8D" w:rsidRPr="00E17631">
              <w:rPr>
                <w:rStyle w:val="Hyperlink"/>
                <w:rFonts w:cs="Arial"/>
              </w:rPr>
              <w:t xml:space="preserve"> </w:t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</w:rPr>
            </w:pPr>
            <w:r w:rsidRPr="00E17631">
              <w:rPr>
                <w:rFonts w:cs="Arial"/>
                <w:b/>
                <w:bCs/>
              </w:rPr>
              <w:t xml:space="preserve">Issue Date: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B27A88" w:rsidP="003F2B65">
            <w:pPr>
              <w:spacing w:before="20" w:after="20"/>
              <w:rPr>
                <w:rFonts w:cs="Arial"/>
                <w:bCs/>
              </w:rPr>
            </w:pPr>
            <w:fldSimple w:instr=" DOCPROPERTY  IssDate  \* MERGEFORMAT ">
              <w:r w:rsidR="00D52D8D" w:rsidRPr="00E17631">
                <w:rPr>
                  <w:rFonts w:cs="Arial"/>
                  <w:bCs/>
                  <w:highlight w:val="lightGray"/>
                </w:rPr>
                <w:t>&lt;Issue Date&gt;</w:t>
              </w:r>
            </w:fldSimple>
          </w:p>
        </w:tc>
      </w:tr>
    </w:tbl>
    <w:p w:rsidR="00D52D8D" w:rsidRPr="00E17631" w:rsidRDefault="00D52D8D" w:rsidP="00D52D8D">
      <w:pPr>
        <w:spacing w:after="60"/>
        <w:rPr>
          <w:rFonts w:cs="Arial"/>
          <w:b/>
          <w:bCs/>
          <w:lang w:val="en-GB"/>
        </w:rPr>
      </w:pPr>
    </w:p>
    <w:p w:rsidR="00D52D8D" w:rsidRPr="00E17631" w:rsidRDefault="00D52D8D" w:rsidP="00D52D8D">
      <w:pPr>
        <w:spacing w:after="60"/>
        <w:rPr>
          <w:rFonts w:cs="Arial"/>
          <w:bCs/>
        </w:rPr>
      </w:pPr>
      <w:r w:rsidRPr="00E17631">
        <w:rPr>
          <w:rFonts w:cs="Arial"/>
          <w:b/>
          <w:bCs/>
        </w:rPr>
        <w:t>Document Approver(s):</w:t>
      </w:r>
      <w:r w:rsidRPr="00E17631">
        <w:rPr>
          <w:rFonts w:cs="Arial"/>
          <w:bCs/>
        </w:rPr>
        <w:t xml:space="preserve"> </w:t>
      </w:r>
    </w:p>
    <w:p w:rsidR="00D52D8D" w:rsidRPr="00E17631" w:rsidRDefault="00D52D8D" w:rsidP="00D52D8D">
      <w:pPr>
        <w:spacing w:after="40"/>
        <w:rPr>
          <w:rFonts w:cs="Arial"/>
        </w:rPr>
      </w:pPr>
      <w:r w:rsidRPr="00E17631">
        <w:rPr>
          <w:rFonts w:cs="Arial"/>
          <w:bCs/>
        </w:rPr>
        <w:t xml:space="preserve"> </w:t>
      </w:r>
      <w:r w:rsidRPr="00E17631">
        <w:rPr>
          <w:rFonts w:cs="Arial"/>
        </w:rPr>
        <w:t>(All Approvers are required. Records of each approver must be maintained.)</w:t>
      </w: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394"/>
      </w:tblGrid>
      <w:tr w:rsidR="00D52D8D" w:rsidRPr="00E17631" w:rsidTr="003F2B65">
        <w:tc>
          <w:tcPr>
            <w:tcW w:w="4253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Approver Name</w:t>
            </w:r>
          </w:p>
        </w:tc>
        <w:tc>
          <w:tcPr>
            <w:tcW w:w="4394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Role</w:t>
            </w: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[Name]</w:t>
            </w:r>
          </w:p>
        </w:tc>
        <w:tc>
          <w:tcPr>
            <w:tcW w:w="4394" w:type="dxa"/>
          </w:tcPr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[Role]</w:t>
            </w: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Cs/>
                <w:sz w:val="18"/>
                <w:szCs w:val="18"/>
              </w:rPr>
            </w:pP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Cs/>
                <w:sz w:val="18"/>
                <w:szCs w:val="18"/>
              </w:rPr>
            </w:pPr>
          </w:p>
        </w:tc>
      </w:tr>
    </w:tbl>
    <w:p w:rsidR="00D52D8D" w:rsidRPr="00E17631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E17631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E17631" w:rsidRDefault="00D52D8D" w:rsidP="00D52D8D">
      <w:pPr>
        <w:spacing w:after="60"/>
        <w:rPr>
          <w:rFonts w:cs="Arial"/>
        </w:rPr>
      </w:pPr>
      <w:r w:rsidRPr="00E17631">
        <w:rPr>
          <w:rFonts w:cs="Arial"/>
          <w:b/>
          <w:bCs/>
        </w:rPr>
        <w:t>Document Reviewers</w:t>
      </w:r>
      <w:r w:rsidRPr="00E17631">
        <w:rPr>
          <w:rFonts w:cs="Arial"/>
          <w:b/>
        </w:rPr>
        <w:t>:</w:t>
      </w:r>
      <w:r w:rsidRPr="00E17631">
        <w:rPr>
          <w:rFonts w:cs="Arial"/>
        </w:rPr>
        <w:t xml:space="preserve"> (Records of each required reviewer must be maintained.)</w:t>
      </w: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394"/>
      </w:tblGrid>
      <w:tr w:rsidR="00D52D8D" w:rsidRPr="00E17631" w:rsidTr="003F2B65">
        <w:tc>
          <w:tcPr>
            <w:tcW w:w="4253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Reviewer Name</w:t>
            </w:r>
          </w:p>
        </w:tc>
        <w:tc>
          <w:tcPr>
            <w:tcW w:w="4394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Role</w:t>
            </w: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[Name]</w:t>
            </w:r>
          </w:p>
        </w:tc>
        <w:tc>
          <w:tcPr>
            <w:tcW w:w="4394" w:type="dxa"/>
          </w:tcPr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[Role]</w:t>
            </w: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</w:tr>
    </w:tbl>
    <w:p w:rsidR="00D52D8D" w:rsidRPr="00E17631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E17631" w:rsidRDefault="00D52D8D" w:rsidP="00D52D8D">
      <w:pPr>
        <w:rPr>
          <w:rFonts w:cs="Arial"/>
          <w:bCs/>
        </w:rPr>
      </w:pPr>
      <w:r w:rsidRPr="00E17631">
        <w:rPr>
          <w:rFonts w:cs="Arial"/>
          <w:bCs/>
        </w:rPr>
        <w:t>NOTE</w:t>
      </w:r>
      <w:r w:rsidRPr="00E17631">
        <w:rPr>
          <w:rFonts w:cs="Arial"/>
        </w:rPr>
        <w:t>:  All Reviewers in the list are considered</w:t>
      </w:r>
      <w:r w:rsidRPr="00E17631">
        <w:rPr>
          <w:rFonts w:cs="Arial"/>
          <w:bCs/>
        </w:rPr>
        <w:t xml:space="preserve"> required </w:t>
      </w:r>
      <w:r w:rsidRPr="00E17631">
        <w:rPr>
          <w:rFonts w:cs="Arial"/>
        </w:rPr>
        <w:t xml:space="preserve">unless explicitly listed as </w:t>
      </w:r>
      <w:r w:rsidRPr="00E17631">
        <w:rPr>
          <w:rFonts w:cs="Arial"/>
          <w:bCs/>
        </w:rPr>
        <w:t>Optional.</w:t>
      </w:r>
    </w:p>
    <w:p w:rsidR="00D52D8D" w:rsidRPr="00E17631" w:rsidRDefault="00D52D8D" w:rsidP="00D52D8D">
      <w:pPr>
        <w:rPr>
          <w:rFonts w:cs="Arial"/>
          <w:bCs/>
          <w:color w:val="0000FF"/>
        </w:rPr>
      </w:pPr>
    </w:p>
    <w:p w:rsidR="00D52D8D" w:rsidRPr="00E17631" w:rsidRDefault="00D52D8D" w:rsidP="00D52D8D">
      <w:pPr>
        <w:rPr>
          <w:rFonts w:cs="Arial"/>
          <w:bCs/>
          <w:color w:val="0000FF"/>
        </w:rPr>
      </w:pPr>
    </w:p>
    <w:p w:rsidR="00D52D8D" w:rsidRPr="00E17631" w:rsidRDefault="00D52D8D" w:rsidP="00D52D8D">
      <w:pPr>
        <w:spacing w:after="60"/>
        <w:rPr>
          <w:rFonts w:cs="Arial"/>
          <w:b/>
          <w:bCs/>
          <w:color w:val="000000"/>
          <w:sz w:val="22"/>
        </w:rPr>
      </w:pPr>
      <w:r w:rsidRPr="00E17631">
        <w:rPr>
          <w:rFonts w:cs="Arial"/>
          <w:b/>
          <w:bCs/>
          <w:color w:val="000000"/>
          <w:sz w:val="22"/>
        </w:rPr>
        <w:t>Summary of Changes:</w:t>
      </w:r>
    </w:p>
    <w:p w:rsidR="00D52D8D" w:rsidRPr="00E17631" w:rsidRDefault="00D52D8D" w:rsidP="00D52D8D">
      <w:pPr>
        <w:spacing w:after="120"/>
        <w:rPr>
          <w:rFonts w:cs="Arial"/>
        </w:rPr>
      </w:pPr>
      <w:r w:rsidRPr="00E17631">
        <w:rPr>
          <w:rFonts w:cs="Arial"/>
        </w:rPr>
        <w:t>The Document Author is authorized to make the following types of changes to the document without requiring that the document be re-approved:</w:t>
      </w:r>
    </w:p>
    <w:p w:rsidR="00D52D8D" w:rsidRPr="00E17631" w:rsidRDefault="00D52D8D" w:rsidP="00D52D8D">
      <w:pPr>
        <w:widowControl w:val="0"/>
        <w:numPr>
          <w:ilvl w:val="0"/>
          <w:numId w:val="2"/>
        </w:numPr>
        <w:spacing w:line="240" w:lineRule="atLeast"/>
        <w:rPr>
          <w:rFonts w:cs="Arial"/>
        </w:rPr>
      </w:pPr>
      <w:r w:rsidRPr="00E17631">
        <w:rPr>
          <w:rFonts w:cs="Arial"/>
        </w:rPr>
        <w:t>Editorial, formatting, and spelling</w:t>
      </w:r>
    </w:p>
    <w:p w:rsidR="00D52D8D" w:rsidRPr="00E17631" w:rsidRDefault="00D52D8D" w:rsidP="00D52D8D">
      <w:pPr>
        <w:widowControl w:val="0"/>
        <w:numPr>
          <w:ilvl w:val="0"/>
          <w:numId w:val="2"/>
        </w:numPr>
        <w:spacing w:line="240" w:lineRule="atLeast"/>
        <w:rPr>
          <w:rFonts w:cs="Arial"/>
        </w:rPr>
      </w:pPr>
      <w:r w:rsidRPr="00E17631">
        <w:rPr>
          <w:rFonts w:cs="Arial"/>
        </w:rPr>
        <w:t>Clarification</w:t>
      </w:r>
    </w:p>
    <w:p w:rsidR="00D52D8D" w:rsidRPr="00E17631" w:rsidRDefault="00D52D8D" w:rsidP="00D52D8D">
      <w:pPr>
        <w:rPr>
          <w:rFonts w:cs="Arial"/>
          <w:color w:val="000000"/>
        </w:rPr>
      </w:pPr>
    </w:p>
    <w:p w:rsidR="00D52D8D" w:rsidRPr="00E17631" w:rsidRDefault="00D52D8D" w:rsidP="00D52D8D">
      <w:pPr>
        <w:spacing w:after="120"/>
        <w:rPr>
          <w:rFonts w:cs="Arial"/>
          <w:color w:val="000000"/>
        </w:rPr>
      </w:pPr>
      <w:r w:rsidRPr="00E17631">
        <w:rPr>
          <w:rFonts w:cs="Arial"/>
          <w:color w:val="000000"/>
        </w:rPr>
        <w:t>To request a change to this document, contact the Document Author or Owner.</w:t>
      </w:r>
    </w:p>
    <w:p w:rsidR="00D52D8D" w:rsidRPr="00E17631" w:rsidRDefault="00D52D8D" w:rsidP="00D52D8D">
      <w:pPr>
        <w:rPr>
          <w:rFonts w:cs="Arial"/>
          <w:color w:val="000000"/>
        </w:rPr>
      </w:pPr>
      <w:r w:rsidRPr="00E17631">
        <w:rPr>
          <w:rFonts w:cs="Arial"/>
          <w:color w:val="000000"/>
        </w:rPr>
        <w:t>Changes to this document are summarized in the following table in reverse chronological order (latest version first).</w:t>
      </w:r>
    </w:p>
    <w:p w:rsidR="00D52D8D" w:rsidRPr="00E17631" w:rsidRDefault="00D52D8D" w:rsidP="00D52D8D">
      <w:pPr>
        <w:rPr>
          <w:rFonts w:cs="Arial"/>
          <w:color w:val="000000"/>
        </w:rPr>
      </w:pP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51"/>
        <w:gridCol w:w="1309"/>
        <w:gridCol w:w="2518"/>
        <w:gridCol w:w="3969"/>
      </w:tblGrid>
      <w:tr w:rsidR="00D52D8D" w:rsidRPr="00E17631" w:rsidTr="003F2B65">
        <w:tc>
          <w:tcPr>
            <w:tcW w:w="851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Revision</w:t>
            </w:r>
          </w:p>
        </w:tc>
        <w:tc>
          <w:tcPr>
            <w:tcW w:w="1309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2518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Created by</w:t>
            </w:r>
          </w:p>
        </w:tc>
        <w:tc>
          <w:tcPr>
            <w:tcW w:w="3969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Short Description of Changes</w:t>
            </w:r>
          </w:p>
        </w:tc>
      </w:tr>
      <w:tr w:rsidR="00417B62" w:rsidRPr="00E17631" w:rsidTr="003F2B65">
        <w:tc>
          <w:tcPr>
            <w:tcW w:w="851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  <w:sz w:val="18"/>
                <w:szCs w:val="18"/>
              </w:rPr>
            </w:pPr>
            <w:r w:rsidRPr="00554A61">
              <w:rPr>
                <w:rFonts w:ascii="Arial" w:hAnsi="Arial" w:cs="Arial"/>
              </w:rPr>
              <w:t>[0.1]</w:t>
            </w:r>
          </w:p>
        </w:tc>
        <w:tc>
          <w:tcPr>
            <w:tcW w:w="1309" w:type="dxa"/>
          </w:tcPr>
          <w:p w:rsidR="00417B62" w:rsidRPr="00554A61" w:rsidRDefault="00417B62" w:rsidP="009C77B9">
            <w:pPr>
              <w:pStyle w:val="InfoBlue"/>
              <w:rPr>
                <w:rFonts w:ascii="Arial" w:hAnsi="Arial" w:cs="Arial"/>
                <w:i/>
                <w:iCs/>
                <w:szCs w:val="18"/>
              </w:rPr>
            </w:pPr>
            <w:r w:rsidRPr="00554A61">
              <w:rPr>
                <w:rFonts w:ascii="Arial" w:hAnsi="Arial" w:cs="Arial"/>
              </w:rPr>
              <w:t>[</w:t>
            </w:r>
            <w:r w:rsidR="009C77B9" w:rsidRPr="00554A61">
              <w:rPr>
                <w:rFonts w:ascii="Arial" w:hAnsi="Arial" w:cs="Arial"/>
              </w:rPr>
              <w:t>21/</w:t>
            </w:r>
            <w:r w:rsidRPr="00554A61">
              <w:rPr>
                <w:rFonts w:ascii="Arial" w:hAnsi="Arial" w:cs="Arial"/>
              </w:rPr>
              <w:t>06/2013]</w:t>
            </w:r>
          </w:p>
        </w:tc>
        <w:tc>
          <w:tcPr>
            <w:tcW w:w="2518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[Alice Vasilescu]</w:t>
            </w:r>
          </w:p>
        </w:tc>
        <w:tc>
          <w:tcPr>
            <w:tcW w:w="3969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[Initial Version of approved document]</w:t>
            </w:r>
          </w:p>
        </w:tc>
      </w:tr>
      <w:tr w:rsidR="00417B62" w:rsidRPr="00E17631" w:rsidTr="003F2B65">
        <w:tc>
          <w:tcPr>
            <w:tcW w:w="851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  <w:sz w:val="18"/>
                <w:szCs w:val="18"/>
              </w:rPr>
            </w:pPr>
            <w:r w:rsidRPr="00554A61">
              <w:rPr>
                <w:rFonts w:ascii="Arial" w:hAnsi="Arial" w:cs="Arial"/>
              </w:rPr>
              <w:t>[0.2-0.3]</w:t>
            </w:r>
          </w:p>
        </w:tc>
        <w:tc>
          <w:tcPr>
            <w:tcW w:w="1309" w:type="dxa"/>
          </w:tcPr>
          <w:p w:rsidR="00417B62" w:rsidRPr="00554A61" w:rsidRDefault="00417B62" w:rsidP="009C77B9">
            <w:pPr>
              <w:pStyle w:val="InfoBlue"/>
              <w:rPr>
                <w:rFonts w:ascii="Arial" w:hAnsi="Arial" w:cs="Arial"/>
                <w:i/>
                <w:iCs/>
                <w:szCs w:val="18"/>
              </w:rPr>
            </w:pPr>
            <w:r w:rsidRPr="00554A61">
              <w:rPr>
                <w:rFonts w:ascii="Arial" w:hAnsi="Arial" w:cs="Arial"/>
              </w:rPr>
              <w:t>[</w:t>
            </w:r>
            <w:r w:rsidR="009C77B9" w:rsidRPr="00554A61">
              <w:rPr>
                <w:rFonts w:ascii="Arial" w:hAnsi="Arial" w:cs="Arial"/>
              </w:rPr>
              <w:t>25/</w:t>
            </w:r>
            <w:r w:rsidRPr="00554A61">
              <w:rPr>
                <w:rFonts w:ascii="Arial" w:hAnsi="Arial" w:cs="Arial"/>
              </w:rPr>
              <w:t>09/2013]</w:t>
            </w:r>
          </w:p>
        </w:tc>
        <w:tc>
          <w:tcPr>
            <w:tcW w:w="2518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[Alice Vasilescu]</w:t>
            </w:r>
          </w:p>
        </w:tc>
        <w:tc>
          <w:tcPr>
            <w:tcW w:w="3969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[Internal review]</w:t>
            </w:r>
          </w:p>
        </w:tc>
      </w:tr>
      <w:tr w:rsidR="00DF1B45" w:rsidRPr="00E17631" w:rsidTr="003F2B65">
        <w:tc>
          <w:tcPr>
            <w:tcW w:w="851" w:type="dxa"/>
          </w:tcPr>
          <w:p w:rsidR="00DF1B45" w:rsidRPr="008409FC" w:rsidRDefault="00DF1B45" w:rsidP="003F2B65">
            <w:pPr>
              <w:spacing w:before="20" w:after="20"/>
              <w:rPr>
                <w:rFonts w:cs="Arial"/>
                <w:color w:val="0000FF"/>
                <w:sz w:val="18"/>
                <w:szCs w:val="18"/>
              </w:rPr>
            </w:pPr>
            <w:r w:rsidRPr="008409FC">
              <w:rPr>
                <w:rFonts w:cs="Arial"/>
                <w:color w:val="0000FF"/>
              </w:rPr>
              <w:t>[0.4]</w:t>
            </w:r>
          </w:p>
        </w:tc>
        <w:tc>
          <w:tcPr>
            <w:tcW w:w="1309" w:type="dxa"/>
          </w:tcPr>
          <w:p w:rsidR="00DF1B45" w:rsidRPr="008409FC" w:rsidRDefault="00DF1B45" w:rsidP="009C77B9">
            <w:pPr>
              <w:spacing w:before="20" w:after="20"/>
              <w:rPr>
                <w:rFonts w:cs="Arial"/>
                <w:i/>
                <w:color w:val="0000FF"/>
                <w:sz w:val="18"/>
                <w:szCs w:val="18"/>
              </w:rPr>
            </w:pPr>
            <w:ins w:id="0" w:author="BATRINU Ana Maria (DIGIT-EXT)" w:date="2015-05-22T15:52:00Z">
              <w:r w:rsidRPr="008409FC">
                <w:rPr>
                  <w:rFonts w:cs="Arial"/>
                  <w:color w:val="0000FF"/>
                </w:rPr>
                <w:t>[</w:t>
              </w:r>
            </w:ins>
            <w:r w:rsidR="009C77B9" w:rsidRPr="008409FC">
              <w:rPr>
                <w:rFonts w:cs="Arial"/>
                <w:color w:val="0000FF"/>
              </w:rPr>
              <w:t>22/</w:t>
            </w:r>
            <w:r w:rsidRPr="008409FC">
              <w:rPr>
                <w:rFonts w:cs="Arial"/>
                <w:color w:val="0000FF"/>
              </w:rPr>
              <w:t>05/2015]</w:t>
            </w:r>
          </w:p>
        </w:tc>
        <w:tc>
          <w:tcPr>
            <w:tcW w:w="2518" w:type="dxa"/>
          </w:tcPr>
          <w:p w:rsidR="00DF1B45" w:rsidRPr="008409FC" w:rsidRDefault="00DF1B45" w:rsidP="003F2B65">
            <w:pPr>
              <w:spacing w:before="20" w:after="20"/>
              <w:rPr>
                <w:rFonts w:cs="Arial"/>
                <w:color w:val="0000FF"/>
                <w:sz w:val="18"/>
                <w:szCs w:val="18"/>
              </w:rPr>
            </w:pPr>
            <w:r w:rsidRPr="008409FC">
              <w:rPr>
                <w:rFonts w:cs="Arial"/>
                <w:color w:val="0000FF"/>
              </w:rPr>
              <w:t>[Anamaria Batrinu]</w:t>
            </w:r>
          </w:p>
        </w:tc>
        <w:tc>
          <w:tcPr>
            <w:tcW w:w="3969" w:type="dxa"/>
          </w:tcPr>
          <w:p w:rsidR="00DF1B45" w:rsidRPr="008409FC" w:rsidRDefault="00DF1B45" w:rsidP="00DF1B45">
            <w:pPr>
              <w:spacing w:before="20" w:after="20"/>
              <w:rPr>
                <w:rFonts w:cs="Arial"/>
                <w:color w:val="0000FF"/>
                <w:sz w:val="18"/>
                <w:szCs w:val="18"/>
              </w:rPr>
            </w:pPr>
            <w:r w:rsidRPr="008409FC">
              <w:rPr>
                <w:rFonts w:cs="Arial"/>
                <w:color w:val="0000FF"/>
              </w:rPr>
              <w:t xml:space="preserve">[JIRA </w:t>
            </w:r>
            <w:hyperlink r:id="rId16" w:history="1">
              <w:r w:rsidRPr="008409FC">
                <w:rPr>
                  <w:rStyle w:val="Hyperlink"/>
                  <w:rFonts w:cs="Arial"/>
                  <w:color w:val="0000FF"/>
                  <w:sz w:val="20"/>
                </w:rPr>
                <w:t>ETRUSTEX-857</w:t>
              </w:r>
            </w:hyperlink>
            <w:r w:rsidRPr="008409FC">
              <w:rPr>
                <w:rFonts w:cs="Arial"/>
                <w:color w:val="0000FF"/>
              </w:rPr>
              <w:t>]</w:t>
            </w:r>
          </w:p>
        </w:tc>
      </w:tr>
      <w:tr w:rsidR="008409FC" w:rsidRPr="008409FC" w:rsidTr="003F2B65">
        <w:tc>
          <w:tcPr>
            <w:tcW w:w="851" w:type="dxa"/>
          </w:tcPr>
          <w:p w:rsidR="009C77B9" w:rsidRPr="008409FC" w:rsidRDefault="009C77B9" w:rsidP="009C77B9">
            <w:pPr>
              <w:spacing w:before="20" w:after="20"/>
              <w:rPr>
                <w:rFonts w:cs="Arial"/>
                <w:color w:val="0000FF"/>
              </w:rPr>
            </w:pPr>
            <w:r w:rsidRPr="008409FC">
              <w:rPr>
                <w:rFonts w:cs="Arial"/>
                <w:color w:val="0000FF"/>
              </w:rPr>
              <w:t>[0.5]</w:t>
            </w:r>
          </w:p>
        </w:tc>
        <w:tc>
          <w:tcPr>
            <w:tcW w:w="1309" w:type="dxa"/>
          </w:tcPr>
          <w:p w:rsidR="009C77B9" w:rsidRPr="008409FC" w:rsidRDefault="009C77B9" w:rsidP="009C77B9">
            <w:pPr>
              <w:spacing w:before="20" w:after="20"/>
              <w:rPr>
                <w:rFonts w:cs="Arial"/>
                <w:color w:val="0000FF"/>
              </w:rPr>
            </w:pPr>
            <w:r w:rsidRPr="008409FC">
              <w:rPr>
                <w:rFonts w:cs="Arial"/>
                <w:color w:val="0000FF"/>
              </w:rPr>
              <w:t>[14/09/2015]</w:t>
            </w:r>
          </w:p>
        </w:tc>
        <w:tc>
          <w:tcPr>
            <w:tcW w:w="2518" w:type="dxa"/>
          </w:tcPr>
          <w:p w:rsidR="009C77B9" w:rsidRPr="008409FC" w:rsidRDefault="009C77B9" w:rsidP="003F2B65">
            <w:pPr>
              <w:spacing w:before="20" w:after="20"/>
              <w:rPr>
                <w:rFonts w:cs="Arial"/>
                <w:color w:val="0000FF"/>
              </w:rPr>
            </w:pPr>
            <w:r w:rsidRPr="008409FC">
              <w:rPr>
                <w:rFonts w:cs="Arial"/>
                <w:color w:val="0000FF"/>
              </w:rPr>
              <w:t>[Anamaria Batrinu]</w:t>
            </w:r>
          </w:p>
        </w:tc>
        <w:tc>
          <w:tcPr>
            <w:tcW w:w="3969" w:type="dxa"/>
          </w:tcPr>
          <w:p w:rsidR="009C77B9" w:rsidRPr="008409FC" w:rsidRDefault="009C77B9" w:rsidP="00DF1B45">
            <w:pPr>
              <w:spacing w:before="20" w:after="20"/>
              <w:rPr>
                <w:rFonts w:cs="Arial"/>
                <w:color w:val="0000FF"/>
              </w:rPr>
            </w:pPr>
            <w:r w:rsidRPr="008409FC">
              <w:rPr>
                <w:rFonts w:cs="Arial"/>
                <w:color w:val="0000FF"/>
              </w:rPr>
              <w:t xml:space="preserve">[JIRA </w:t>
            </w:r>
            <w:hyperlink r:id="rId17" w:history="1">
              <w:r w:rsidR="008409FC" w:rsidRPr="008409FC">
                <w:rPr>
                  <w:rStyle w:val="Hyperlink"/>
                  <w:rFonts w:cs="Arial"/>
                  <w:color w:val="0000FF"/>
                  <w:sz w:val="20"/>
                </w:rPr>
                <w:t>ETRUSTEX-1081</w:t>
              </w:r>
            </w:hyperlink>
            <w:r w:rsidRPr="008409FC">
              <w:rPr>
                <w:rFonts w:cs="Arial"/>
                <w:color w:val="0000FF"/>
              </w:rPr>
              <w:t>]</w:t>
            </w:r>
          </w:p>
        </w:tc>
      </w:tr>
    </w:tbl>
    <w:p w:rsidR="00D52D8D" w:rsidRPr="00E17631" w:rsidRDefault="00D52D8D" w:rsidP="00D52D8D">
      <w:pPr>
        <w:rPr>
          <w:rFonts w:cs="Arial"/>
          <w:color w:val="0000FF"/>
          <w:sz w:val="18"/>
          <w:szCs w:val="18"/>
        </w:rPr>
      </w:pPr>
    </w:p>
    <w:p w:rsidR="00D52D8D" w:rsidRPr="00E17631" w:rsidRDefault="00D52D8D" w:rsidP="00D52D8D">
      <w:pPr>
        <w:spacing w:after="60"/>
        <w:rPr>
          <w:rFonts w:cs="Arial"/>
          <w:color w:val="0000FF"/>
          <w:sz w:val="18"/>
          <w:szCs w:val="18"/>
        </w:rPr>
      </w:pPr>
    </w:p>
    <w:p w:rsidR="00D52D8D" w:rsidRPr="00E17631" w:rsidRDefault="00D52D8D" w:rsidP="00D52D8D">
      <w:pPr>
        <w:spacing w:after="60"/>
        <w:rPr>
          <w:rFonts w:cs="Arial"/>
          <w:b/>
          <w:bCs/>
          <w:color w:val="000000"/>
        </w:rPr>
      </w:pPr>
      <w:r w:rsidRPr="00E17631">
        <w:rPr>
          <w:rFonts w:cs="Arial"/>
          <w:b/>
          <w:bCs/>
          <w:color w:val="000000"/>
        </w:rPr>
        <w:t xml:space="preserve">Configuration Management: Document Location </w:t>
      </w:r>
    </w:p>
    <w:p w:rsidR="00D52D8D" w:rsidRPr="00E17631" w:rsidRDefault="00D52D8D" w:rsidP="00D52D8D">
      <w:pPr>
        <w:rPr>
          <w:rFonts w:cs="Arial"/>
          <w:sz w:val="24"/>
        </w:rPr>
      </w:pPr>
      <w:r w:rsidRPr="00E17631">
        <w:rPr>
          <w:rFonts w:cs="Arial"/>
        </w:rPr>
        <w:t xml:space="preserve">The latest version of this controlled document is stored in </w:t>
      </w:r>
      <w:r w:rsidRPr="00E17631">
        <w:rPr>
          <w:rFonts w:eastAsia="Times New Roman" w:cs="Arial"/>
          <w:color w:val="0000FF"/>
          <w:szCs w:val="20"/>
        </w:rPr>
        <w:t>[this location]</w:t>
      </w:r>
      <w:r w:rsidRPr="00E17631">
        <w:rPr>
          <w:rFonts w:cs="Arial"/>
          <w:color w:val="7F7F7F"/>
        </w:rPr>
        <w:t xml:space="preserve">. </w:t>
      </w:r>
    </w:p>
    <w:p w:rsidR="00E915F6" w:rsidRDefault="00E915F6">
      <w:pPr>
        <w:spacing w:after="200" w:line="276" w:lineRule="auto"/>
      </w:pPr>
      <w:r>
        <w:br w:type="page"/>
      </w:r>
    </w:p>
    <w:sdt>
      <w:sdtPr>
        <w:rPr>
          <w:rFonts w:ascii="Arial" w:eastAsia="PMingLiU" w:hAnsi="Arial" w:cs="Times New Roman"/>
          <w:b w:val="0"/>
          <w:bCs w:val="0"/>
          <w:color w:val="auto"/>
          <w:sz w:val="20"/>
          <w:szCs w:val="24"/>
          <w:lang w:eastAsia="en-US"/>
        </w:rPr>
        <w:id w:val="-17595946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915F6" w:rsidRDefault="00E915F6">
          <w:pPr>
            <w:pStyle w:val="TOCHeading"/>
          </w:pPr>
          <w:r>
            <w:t>Contents</w:t>
          </w:r>
        </w:p>
        <w:p w:rsidR="002E466A" w:rsidRDefault="00E915F6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252992" w:history="1">
            <w:r w:rsidR="002E466A" w:rsidRPr="00435E5A">
              <w:rPr>
                <w:rStyle w:val="Hyperlink"/>
                <w:noProof/>
                <w:lang w:val="en-GB"/>
              </w:rPr>
              <w:t>1.</w:t>
            </w:r>
            <w:r w:rsidR="002E46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2E466A" w:rsidRPr="00435E5A">
              <w:rPr>
                <w:rStyle w:val="Hyperlink"/>
                <w:noProof/>
                <w:lang w:val="en-GB"/>
              </w:rPr>
              <w:t>Description</w:t>
            </w:r>
            <w:r w:rsidR="002E466A">
              <w:rPr>
                <w:noProof/>
                <w:webHidden/>
              </w:rPr>
              <w:tab/>
            </w:r>
            <w:r w:rsidR="002E466A">
              <w:rPr>
                <w:noProof/>
                <w:webHidden/>
              </w:rPr>
              <w:fldChar w:fldCharType="begin"/>
            </w:r>
            <w:r w:rsidR="002E466A">
              <w:rPr>
                <w:noProof/>
                <w:webHidden/>
              </w:rPr>
              <w:instrText xml:space="preserve"> PAGEREF _Toc430252992 \h </w:instrText>
            </w:r>
            <w:r w:rsidR="002E466A">
              <w:rPr>
                <w:noProof/>
                <w:webHidden/>
              </w:rPr>
            </w:r>
            <w:r w:rsidR="002E466A">
              <w:rPr>
                <w:noProof/>
                <w:webHidden/>
              </w:rPr>
              <w:fldChar w:fldCharType="separate"/>
            </w:r>
            <w:r w:rsidR="002E466A">
              <w:rPr>
                <w:noProof/>
                <w:webHidden/>
              </w:rPr>
              <w:t>4</w:t>
            </w:r>
            <w:r w:rsidR="002E466A">
              <w:rPr>
                <w:noProof/>
                <w:webHidden/>
              </w:rPr>
              <w:fldChar w:fldCharType="end"/>
            </w:r>
          </w:hyperlink>
        </w:p>
        <w:p w:rsidR="002E466A" w:rsidRDefault="002E466A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0252993" w:history="1">
            <w:r w:rsidRPr="00435E5A">
              <w:rPr>
                <w:rStyle w:val="Hyperlink"/>
                <w:noProof/>
                <w:lang w:val="en-GB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35E5A">
              <w:rPr>
                <w:rStyle w:val="Hyperlink"/>
                <w:noProof/>
                <w:lang w:val="en-GB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66A" w:rsidRDefault="002E466A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0252994" w:history="1">
            <w:r w:rsidRPr="00435E5A">
              <w:rPr>
                <w:rStyle w:val="Hyperlink"/>
                <w:noProof/>
                <w:lang w:val="en-GB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35E5A">
              <w:rPr>
                <w:rStyle w:val="Hyperlink"/>
                <w:noProof/>
                <w:lang w:val="en-GB"/>
              </w:rPr>
              <w:t>Validation for Status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66A" w:rsidRDefault="002E466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0252995" w:history="1">
            <w:r w:rsidRPr="00435E5A">
              <w:rPr>
                <w:rStyle w:val="Hyperlink"/>
                <w:noProof/>
                <w:lang w:val="en-GB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35E5A">
              <w:rPr>
                <w:rStyle w:val="Hyperlink"/>
                <w:noProof/>
                <w:lang w:val="en-GB"/>
              </w:rPr>
              <w:t>Synchronous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66A" w:rsidRDefault="002E466A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0252996" w:history="1">
            <w:r w:rsidRPr="00435E5A">
              <w:rPr>
                <w:rStyle w:val="Hyperlink"/>
                <w:noProof/>
                <w:lang w:val="en-GB"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35E5A">
              <w:rPr>
                <w:rStyle w:val="Hyperlink"/>
                <w:noProof/>
                <w:lang w:val="en-GB"/>
              </w:rPr>
              <w:t>XSD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66A" w:rsidRDefault="002E466A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0252997" w:history="1">
            <w:r w:rsidRPr="00435E5A">
              <w:rPr>
                <w:rStyle w:val="Hyperlink"/>
                <w:noProof/>
                <w:lang w:val="en-GB"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35E5A">
              <w:rPr>
                <w:rStyle w:val="Hyperlink"/>
                <w:noProof/>
                <w:lang w:val="en-GB"/>
              </w:rPr>
              <w:t>Schematron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66A" w:rsidRDefault="002E466A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0252998" w:history="1">
            <w:r w:rsidRPr="00435E5A">
              <w:rPr>
                <w:rStyle w:val="Hyperlink"/>
                <w:noProof/>
                <w:lang w:val="en-GB"/>
              </w:rPr>
              <w:t>3.1.3.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35E5A">
              <w:rPr>
                <w:rStyle w:val="Hyperlink"/>
                <w:noProof/>
                <w:lang w:val="en-GB"/>
              </w:rPr>
              <w:t>Parent document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66A" w:rsidRDefault="002E466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0252999" w:history="1">
            <w:r w:rsidRPr="00435E5A">
              <w:rPr>
                <w:rStyle w:val="Hyperlink"/>
                <w:noProof/>
                <w:lang w:val="en-GB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35E5A">
              <w:rPr>
                <w:rStyle w:val="Hyperlink"/>
                <w:noProof/>
                <w:lang w:val="en-GB"/>
              </w:rPr>
              <w:t>Asynchronous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66A" w:rsidRDefault="002E466A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0253000" w:history="1">
            <w:r w:rsidRPr="00435E5A">
              <w:rPr>
                <w:rStyle w:val="Hyperlink"/>
                <w:noProof/>
                <w:lang w:val="en-GB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35E5A">
              <w:rPr>
                <w:rStyle w:val="Hyperlink"/>
                <w:noProof/>
                <w:lang w:val="en-GB"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66A" w:rsidRDefault="002E466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0253001" w:history="1">
            <w:r w:rsidRPr="00435E5A">
              <w:rPr>
                <w:rStyle w:val="Hyperlink"/>
                <w:noProof/>
                <w:lang w:val="en-GB"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35E5A">
              <w:rPr>
                <w:rStyle w:val="Hyperlink"/>
                <w:noProof/>
                <w:lang w:val="en-GB"/>
              </w:rPr>
              <w:t>E1: At step 2.1.1 XSD Validation, an error occurs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66A" w:rsidRDefault="002E466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0253002" w:history="1">
            <w:r w:rsidRPr="00435E5A">
              <w:rPr>
                <w:rStyle w:val="Hyperlink"/>
                <w:noProof/>
                <w:lang w:val="en-GB"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35E5A">
              <w:rPr>
                <w:rStyle w:val="Hyperlink"/>
                <w:noProof/>
                <w:lang w:val="en-GB"/>
              </w:rPr>
              <w:t>E2: At step 2.1.2 Schematron validation, any of the hard business rules fails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66A" w:rsidRDefault="002E466A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0253003" w:history="1">
            <w:r w:rsidRPr="00435E5A">
              <w:rPr>
                <w:rStyle w:val="Hyperlink"/>
                <w:noProof/>
                <w:lang w:val="en-GB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35E5A">
              <w:rPr>
                <w:rStyle w:val="Hyperlink"/>
                <w:noProof/>
                <w:lang w:val="en-GB"/>
              </w:rPr>
              <w:t>Additional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66A" w:rsidRDefault="002E466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0253004" w:history="1">
            <w:r w:rsidRPr="00435E5A">
              <w:rPr>
                <w:rStyle w:val="Hyperlink"/>
                <w:noProof/>
                <w:lang w:val="en-GB"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35E5A">
              <w:rPr>
                <w:rStyle w:val="Hyperlink"/>
                <w:noProof/>
                <w:lang w:val="en-GB"/>
              </w:rPr>
              <w:t>Sample Status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5F6" w:rsidRDefault="00E915F6">
          <w:r>
            <w:rPr>
              <w:b/>
              <w:bCs/>
              <w:noProof/>
            </w:rPr>
            <w:fldChar w:fldCharType="end"/>
          </w:r>
        </w:p>
      </w:sdtContent>
    </w:sdt>
    <w:p w:rsidR="00E915F6" w:rsidRDefault="00E915F6">
      <w:pPr>
        <w:spacing w:after="200" w:line="276" w:lineRule="auto"/>
      </w:pPr>
      <w:r>
        <w:br w:type="page"/>
      </w:r>
      <w:bookmarkStart w:id="1" w:name="_GoBack"/>
      <w:bookmarkEnd w:id="1"/>
    </w:p>
    <w:p w:rsidR="00E915F6" w:rsidRDefault="007C7DFA" w:rsidP="00424406">
      <w:pPr>
        <w:pStyle w:val="Heading1"/>
        <w:keepNext w:val="0"/>
        <w:numPr>
          <w:ilvl w:val="0"/>
          <w:numId w:val="5"/>
        </w:numPr>
        <w:spacing w:before="240" w:after="240"/>
        <w:ind w:left="357" w:hanging="357"/>
        <w:rPr>
          <w:caps w:val="0"/>
          <w:lang w:val="en-GB"/>
        </w:rPr>
      </w:pPr>
      <w:bookmarkStart w:id="2" w:name="_Toc430252992"/>
      <w:r>
        <w:rPr>
          <w:caps w:val="0"/>
          <w:lang w:val="en-GB"/>
        </w:rPr>
        <w:lastRenderedPageBreak/>
        <w:t>Description</w:t>
      </w:r>
      <w:bookmarkEnd w:id="2"/>
    </w:p>
    <w:p w:rsidR="00457758" w:rsidRDefault="00000CDE" w:rsidP="00457758">
      <w:pPr>
        <w:pStyle w:val="Tex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sz w:val="20"/>
          <w:lang w:eastAsia="en-GB"/>
        </w:rPr>
      </w:pPr>
      <w:r w:rsidRPr="00000CDE">
        <w:rPr>
          <w:lang w:eastAsia="fr-FR"/>
        </w:rPr>
        <w:t xml:space="preserve">This Use Case is included in the </w:t>
      </w:r>
      <w:r w:rsidR="00457758">
        <w:rPr>
          <w:rFonts w:ascii="Arial" w:hAnsi="Arial" w:cs="Arial"/>
          <w:sz w:val="20"/>
          <w:lang w:val="en-US"/>
        </w:rPr>
        <w:fldChar w:fldCharType="begin"/>
      </w:r>
      <w:r w:rsidR="00457758">
        <w:rPr>
          <w:rFonts w:ascii="Arial" w:hAnsi="Arial" w:cs="Arial"/>
          <w:sz w:val="20"/>
          <w:lang w:val="en-US"/>
        </w:rPr>
        <w:instrText xml:space="preserve"> REF SynchUC \h </w:instrText>
      </w:r>
      <w:r w:rsidR="00457758">
        <w:rPr>
          <w:rFonts w:ascii="Arial" w:hAnsi="Arial" w:cs="Arial"/>
          <w:sz w:val="20"/>
          <w:lang w:val="en-US"/>
        </w:rPr>
      </w:r>
      <w:r w:rsidR="00457758">
        <w:rPr>
          <w:rFonts w:ascii="Arial" w:hAnsi="Arial" w:cs="Arial"/>
          <w:sz w:val="20"/>
          <w:lang w:val="en-US"/>
        </w:rPr>
        <w:fldChar w:fldCharType="separate"/>
      </w:r>
      <w:r w:rsidR="00457758" w:rsidRPr="007B5308">
        <w:rPr>
          <w:lang w:eastAsia="fr-FR"/>
        </w:rPr>
        <w:t>UC1_2_1 Synchronous</w:t>
      </w:r>
      <w:r w:rsidR="00457758">
        <w:rPr>
          <w:lang w:eastAsia="fr-FR"/>
        </w:rPr>
        <w:t xml:space="preserve"> </w:t>
      </w:r>
      <w:r w:rsidR="00457758" w:rsidRPr="007B5308">
        <w:rPr>
          <w:lang w:eastAsia="fr-FR"/>
        </w:rPr>
        <w:t>Service</w:t>
      </w:r>
      <w:r w:rsidR="00457758">
        <w:rPr>
          <w:lang w:eastAsia="fr-FR"/>
        </w:rPr>
        <w:t xml:space="preserve"> </w:t>
      </w:r>
      <w:r w:rsidR="00457758" w:rsidRPr="007B5308">
        <w:rPr>
          <w:lang w:eastAsia="fr-FR"/>
        </w:rPr>
        <w:t>Use</w:t>
      </w:r>
      <w:r w:rsidR="00457758">
        <w:rPr>
          <w:lang w:eastAsia="fr-FR"/>
        </w:rPr>
        <w:t xml:space="preserve"> </w:t>
      </w:r>
      <w:r w:rsidR="00457758" w:rsidRPr="007B5308">
        <w:rPr>
          <w:lang w:eastAsia="fr-FR"/>
        </w:rPr>
        <w:t>Case</w:t>
      </w:r>
      <w:r w:rsidR="00457758">
        <w:rPr>
          <w:lang w:eastAsia="fr-FR"/>
        </w:rPr>
        <w:t xml:space="preserve"> </w:t>
      </w:r>
      <w:r w:rsidR="00457758" w:rsidRPr="007B5308">
        <w:rPr>
          <w:lang w:eastAsia="fr-FR"/>
        </w:rPr>
        <w:t>Specification</w:t>
      </w:r>
      <w:r w:rsidR="00457758">
        <w:rPr>
          <w:rFonts w:ascii="Arial" w:hAnsi="Arial" w:cs="Arial"/>
          <w:sz w:val="20"/>
          <w:lang w:val="en-US"/>
        </w:rPr>
        <w:fldChar w:fldCharType="end"/>
      </w:r>
      <w:r w:rsidR="00457758">
        <w:rPr>
          <w:rFonts w:ascii="Arial" w:hAnsi="Arial" w:cs="Arial"/>
          <w:sz w:val="20"/>
          <w:lang w:val="en-US"/>
        </w:rPr>
        <w:t>.</w:t>
      </w:r>
    </w:p>
    <w:p w:rsidR="00457758" w:rsidRDefault="00457758" w:rsidP="00457758">
      <w:pPr>
        <w:pStyle w:val="Heading1"/>
        <w:keepNext w:val="0"/>
        <w:numPr>
          <w:ilvl w:val="0"/>
          <w:numId w:val="5"/>
        </w:numPr>
        <w:spacing w:before="240" w:after="240"/>
        <w:ind w:left="357" w:hanging="357"/>
        <w:rPr>
          <w:caps w:val="0"/>
          <w:lang w:val="en-GB"/>
        </w:rPr>
      </w:pPr>
      <w:bookmarkStart w:id="3" w:name="_Toc427564353"/>
      <w:bookmarkStart w:id="4" w:name="_Toc428545063"/>
      <w:bookmarkStart w:id="5" w:name="_Toc430006341"/>
      <w:bookmarkStart w:id="6" w:name="_Toc430252993"/>
      <w:r w:rsidRPr="004E52E9">
        <w:rPr>
          <w:caps w:val="0"/>
          <w:lang w:val="en-GB"/>
        </w:rPr>
        <w:t>References</w:t>
      </w:r>
      <w:bookmarkEnd w:id="3"/>
      <w:bookmarkEnd w:id="4"/>
      <w:bookmarkEnd w:id="5"/>
      <w:bookmarkEnd w:id="6"/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6916"/>
      </w:tblGrid>
      <w:tr w:rsidR="00457758" w:rsidTr="00B00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57758" w:rsidRDefault="00457758" w:rsidP="00B009E5">
            <w:pPr>
              <w:rPr>
                <w:lang w:eastAsia="fr-FR"/>
              </w:rPr>
            </w:pPr>
            <w:r>
              <w:rPr>
                <w:lang w:eastAsia="fr-FR"/>
              </w:rPr>
              <w:t>Document</w:t>
            </w:r>
          </w:p>
        </w:tc>
        <w:tc>
          <w:tcPr>
            <w:tcW w:w="6916" w:type="dxa"/>
          </w:tcPr>
          <w:p w:rsidR="00457758" w:rsidRDefault="00457758" w:rsidP="00B009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Location</w:t>
            </w:r>
          </w:p>
        </w:tc>
      </w:tr>
      <w:tr w:rsidR="00457758" w:rsidTr="00B00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57758" w:rsidRDefault="00457758" w:rsidP="00B009E5">
            <w:pPr>
              <w:rPr>
                <w:lang w:eastAsia="fr-FR"/>
              </w:rPr>
            </w:pPr>
            <w:bookmarkStart w:id="7" w:name="SynchUC"/>
            <w:r w:rsidRPr="007B5308">
              <w:rPr>
                <w:lang w:eastAsia="fr-FR"/>
              </w:rPr>
              <w:t>UC1_2_1 Synchronous</w:t>
            </w:r>
            <w:r>
              <w:rPr>
                <w:lang w:eastAsia="fr-FR"/>
              </w:rPr>
              <w:t xml:space="preserve"> </w:t>
            </w:r>
            <w:r w:rsidRPr="007B5308">
              <w:rPr>
                <w:lang w:eastAsia="fr-FR"/>
              </w:rPr>
              <w:t>Service</w:t>
            </w:r>
            <w:r>
              <w:rPr>
                <w:lang w:eastAsia="fr-FR"/>
              </w:rPr>
              <w:t xml:space="preserve"> </w:t>
            </w:r>
            <w:r w:rsidRPr="007B5308">
              <w:rPr>
                <w:lang w:eastAsia="fr-FR"/>
              </w:rPr>
              <w:t>Use</w:t>
            </w:r>
            <w:r>
              <w:rPr>
                <w:lang w:eastAsia="fr-FR"/>
              </w:rPr>
              <w:t xml:space="preserve"> </w:t>
            </w:r>
            <w:r w:rsidRPr="007B5308">
              <w:rPr>
                <w:lang w:eastAsia="fr-FR"/>
              </w:rPr>
              <w:t>Case</w:t>
            </w:r>
            <w:r>
              <w:rPr>
                <w:lang w:eastAsia="fr-FR"/>
              </w:rPr>
              <w:t xml:space="preserve"> </w:t>
            </w:r>
            <w:r w:rsidRPr="007B5308">
              <w:rPr>
                <w:lang w:eastAsia="fr-FR"/>
              </w:rPr>
              <w:t>Specification</w:t>
            </w:r>
            <w:bookmarkEnd w:id="7"/>
          </w:p>
        </w:tc>
        <w:tc>
          <w:tcPr>
            <w:tcW w:w="6916" w:type="dxa"/>
          </w:tcPr>
          <w:p w:rsidR="00457758" w:rsidRPr="005A7E5A" w:rsidRDefault="002E466A" w:rsidP="00B00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FF"/>
                <w:szCs w:val="20"/>
                <w:lang w:eastAsia="fr-FR"/>
              </w:rPr>
            </w:pPr>
            <w:hyperlink r:id="rId18" w:history="1">
              <w:r w:rsidR="00457758" w:rsidRPr="005A7E5A">
                <w:rPr>
                  <w:rStyle w:val="Hyperlink"/>
                  <w:b w:val="0"/>
                  <w:color w:val="0000FF"/>
                  <w:sz w:val="20"/>
                  <w:szCs w:val="20"/>
                  <w:lang w:eastAsia="fr-FR"/>
                </w:rPr>
                <w:t>https://webgate.ec.europa.eu/CITnet/svn/ETRUSTEX/trunk/001 e-TrustEx/002 Requirements/Use Case Model</w:t>
              </w:r>
            </w:hyperlink>
          </w:p>
        </w:tc>
      </w:tr>
    </w:tbl>
    <w:p w:rsidR="007C7DFA" w:rsidRDefault="007C7DFA" w:rsidP="007C7DFA">
      <w:pPr>
        <w:pStyle w:val="Heading1"/>
        <w:keepNext w:val="0"/>
        <w:numPr>
          <w:ilvl w:val="0"/>
          <w:numId w:val="5"/>
        </w:numPr>
        <w:spacing w:before="240" w:after="240"/>
        <w:ind w:left="357" w:hanging="357"/>
        <w:rPr>
          <w:caps w:val="0"/>
          <w:lang w:val="en-GB"/>
        </w:rPr>
      </w:pPr>
      <w:bookmarkStart w:id="8" w:name="_Toc367958031"/>
      <w:bookmarkStart w:id="9" w:name="_Toc430252994"/>
      <w:r>
        <w:rPr>
          <w:caps w:val="0"/>
          <w:lang w:val="en-GB"/>
        </w:rPr>
        <w:t>Validation for Status request</w:t>
      </w:r>
      <w:bookmarkEnd w:id="9"/>
    </w:p>
    <w:p w:rsidR="00FF2410" w:rsidRDefault="00FF2410" w:rsidP="00424406">
      <w:pPr>
        <w:pStyle w:val="Heading1"/>
        <w:keepNext w:val="0"/>
        <w:numPr>
          <w:ilvl w:val="1"/>
          <w:numId w:val="5"/>
        </w:numPr>
        <w:spacing w:before="120" w:after="120"/>
        <w:ind w:left="788" w:hanging="431"/>
        <w:rPr>
          <w:caps w:val="0"/>
          <w:lang w:val="en-GB"/>
        </w:rPr>
      </w:pPr>
      <w:bookmarkStart w:id="10" w:name="_Toc430252995"/>
      <w:r w:rsidRPr="00FF2410">
        <w:rPr>
          <w:caps w:val="0"/>
          <w:lang w:val="en-GB"/>
        </w:rPr>
        <w:t>Synchronous Validation</w:t>
      </w:r>
      <w:bookmarkEnd w:id="8"/>
      <w:bookmarkEnd w:id="10"/>
    </w:p>
    <w:p w:rsidR="00FC722C" w:rsidRDefault="00FC722C" w:rsidP="00424406">
      <w:pPr>
        <w:pStyle w:val="Heading1"/>
        <w:keepNext w:val="0"/>
        <w:numPr>
          <w:ilvl w:val="2"/>
          <w:numId w:val="5"/>
        </w:numPr>
        <w:spacing w:before="120" w:after="120"/>
        <w:ind w:left="1225" w:hanging="505"/>
        <w:rPr>
          <w:caps w:val="0"/>
          <w:lang w:val="en-GB"/>
        </w:rPr>
      </w:pPr>
      <w:bookmarkStart w:id="11" w:name="_Toc370312117"/>
      <w:bookmarkStart w:id="12" w:name="_Toc370372026"/>
      <w:bookmarkStart w:id="13" w:name="_Ref370373505"/>
      <w:bookmarkStart w:id="14" w:name="_Ref370373510"/>
      <w:bookmarkStart w:id="15" w:name="_Ref370774574"/>
      <w:bookmarkStart w:id="16" w:name="_Ref430008269"/>
      <w:bookmarkStart w:id="17" w:name="_Toc430252996"/>
      <w:r>
        <w:rPr>
          <w:caps w:val="0"/>
          <w:lang w:val="en-GB"/>
        </w:rPr>
        <w:t>XSD Validation</w:t>
      </w:r>
      <w:bookmarkEnd w:id="11"/>
      <w:bookmarkEnd w:id="12"/>
      <w:bookmarkEnd w:id="13"/>
      <w:bookmarkEnd w:id="14"/>
      <w:bookmarkEnd w:id="15"/>
      <w:bookmarkEnd w:id="16"/>
      <w:bookmarkEnd w:id="17"/>
    </w:p>
    <w:p w:rsidR="005153FC" w:rsidRPr="00D923EB" w:rsidRDefault="00FC722C" w:rsidP="00424406">
      <w:pPr>
        <w:spacing w:after="120"/>
        <w:jc w:val="both"/>
      </w:pPr>
      <w:r w:rsidRPr="005153FC">
        <w:rPr>
          <w:szCs w:val="20"/>
          <w:lang w:val="en-GB"/>
        </w:rPr>
        <w:t xml:space="preserve">This section is included in </w:t>
      </w:r>
      <w:r w:rsidR="00457758">
        <w:rPr>
          <w:rFonts w:cs="Arial"/>
        </w:rPr>
        <w:fldChar w:fldCharType="begin"/>
      </w:r>
      <w:r w:rsidR="00457758">
        <w:rPr>
          <w:rFonts w:cs="Arial"/>
        </w:rPr>
        <w:instrText xml:space="preserve"> REF SynchUC \h </w:instrText>
      </w:r>
      <w:r w:rsidR="00424406">
        <w:rPr>
          <w:rFonts w:cs="Arial"/>
        </w:rPr>
        <w:instrText xml:space="preserve"> \* MERGEFORMAT </w:instrText>
      </w:r>
      <w:r w:rsidR="00457758">
        <w:rPr>
          <w:rFonts w:cs="Arial"/>
        </w:rPr>
      </w:r>
      <w:r w:rsidR="00457758">
        <w:rPr>
          <w:rFonts w:cs="Arial"/>
        </w:rPr>
        <w:fldChar w:fldCharType="separate"/>
      </w:r>
      <w:r w:rsidR="00457758" w:rsidRPr="007B5308">
        <w:rPr>
          <w:lang w:eastAsia="fr-FR"/>
        </w:rPr>
        <w:t>UC1_2_1 Synchronous</w:t>
      </w:r>
      <w:r w:rsidR="00457758">
        <w:rPr>
          <w:lang w:eastAsia="fr-FR"/>
        </w:rPr>
        <w:t xml:space="preserve"> </w:t>
      </w:r>
      <w:r w:rsidR="00457758" w:rsidRPr="007B5308">
        <w:rPr>
          <w:lang w:eastAsia="fr-FR"/>
        </w:rPr>
        <w:t>Service</w:t>
      </w:r>
      <w:r w:rsidR="00457758">
        <w:rPr>
          <w:lang w:eastAsia="fr-FR"/>
        </w:rPr>
        <w:t xml:space="preserve"> </w:t>
      </w:r>
      <w:r w:rsidR="00457758" w:rsidRPr="007B5308">
        <w:rPr>
          <w:lang w:eastAsia="fr-FR"/>
        </w:rPr>
        <w:t>Use</w:t>
      </w:r>
      <w:r w:rsidR="00457758">
        <w:rPr>
          <w:lang w:eastAsia="fr-FR"/>
        </w:rPr>
        <w:t xml:space="preserve"> </w:t>
      </w:r>
      <w:r w:rsidR="00457758" w:rsidRPr="007B5308">
        <w:rPr>
          <w:lang w:eastAsia="fr-FR"/>
        </w:rPr>
        <w:t>Case</w:t>
      </w:r>
      <w:r w:rsidR="00457758">
        <w:rPr>
          <w:lang w:eastAsia="fr-FR"/>
        </w:rPr>
        <w:t xml:space="preserve"> </w:t>
      </w:r>
      <w:r w:rsidR="00457758" w:rsidRPr="007B5308">
        <w:rPr>
          <w:lang w:eastAsia="fr-FR"/>
        </w:rPr>
        <w:t>Specification</w:t>
      </w:r>
      <w:r w:rsidR="00457758">
        <w:rPr>
          <w:rFonts w:cs="Arial"/>
        </w:rPr>
        <w:fldChar w:fldCharType="end"/>
      </w:r>
      <w:r w:rsidR="005153FC">
        <w:rPr>
          <w:lang w:val="en-GB"/>
        </w:rPr>
        <w:t xml:space="preserve"> at Step 2.</w:t>
      </w:r>
      <w:r w:rsidR="00424406">
        <w:rPr>
          <w:lang w:val="en-GB"/>
        </w:rPr>
        <w:t>1.</w:t>
      </w:r>
      <w:r w:rsidR="005153FC">
        <w:rPr>
          <w:lang w:val="en-GB"/>
        </w:rPr>
        <w:t xml:space="preserve">4 </w:t>
      </w:r>
      <w:r w:rsidR="005153FC" w:rsidRPr="00D923EB">
        <w:rPr>
          <w:lang w:val="en-GB"/>
        </w:rPr>
        <w:t>S</w:t>
      </w:r>
      <w:r w:rsidR="005153FC">
        <w:rPr>
          <w:lang w:val="en-GB"/>
        </w:rPr>
        <w:t xml:space="preserve">ystem performs the </w:t>
      </w:r>
      <w:r w:rsidR="005153FC" w:rsidRPr="00D923EB">
        <w:rPr>
          <w:lang w:val="en-GB"/>
        </w:rPr>
        <w:t>validation</w:t>
      </w:r>
      <w:r w:rsidR="005153FC">
        <w:rPr>
          <w:lang w:val="en-GB"/>
        </w:rPr>
        <w:t>.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983"/>
        <w:gridCol w:w="3945"/>
        <w:gridCol w:w="992"/>
        <w:gridCol w:w="988"/>
        <w:gridCol w:w="997"/>
        <w:gridCol w:w="1382"/>
      </w:tblGrid>
      <w:tr w:rsidR="00FC722C" w:rsidTr="00424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FC722C" w:rsidRPr="002861D8" w:rsidRDefault="00FC722C" w:rsidP="00C568FB">
            <w:pPr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ID</w:t>
            </w:r>
          </w:p>
        </w:tc>
        <w:tc>
          <w:tcPr>
            <w:tcW w:w="3945" w:type="dxa"/>
          </w:tcPr>
          <w:p w:rsidR="00FC722C" w:rsidRPr="002861D8" w:rsidRDefault="00FC722C" w:rsidP="00C5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Description</w:t>
            </w:r>
          </w:p>
        </w:tc>
        <w:tc>
          <w:tcPr>
            <w:tcW w:w="992" w:type="dxa"/>
          </w:tcPr>
          <w:p w:rsidR="00FC722C" w:rsidRPr="002861D8" w:rsidRDefault="00FC722C" w:rsidP="00C5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Element path</w:t>
            </w:r>
          </w:p>
        </w:tc>
        <w:tc>
          <w:tcPr>
            <w:tcW w:w="988" w:type="dxa"/>
          </w:tcPr>
          <w:p w:rsidR="00FC722C" w:rsidRPr="002861D8" w:rsidRDefault="00FC722C" w:rsidP="00C5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Severity</w:t>
            </w:r>
          </w:p>
        </w:tc>
        <w:tc>
          <w:tcPr>
            <w:tcW w:w="997" w:type="dxa"/>
          </w:tcPr>
          <w:p w:rsidR="00FC722C" w:rsidRPr="002861D8" w:rsidRDefault="00FC722C" w:rsidP="00C5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Category</w:t>
            </w:r>
          </w:p>
        </w:tc>
        <w:tc>
          <w:tcPr>
            <w:tcW w:w="1382" w:type="dxa"/>
          </w:tcPr>
          <w:p w:rsidR="00FC722C" w:rsidRPr="002861D8" w:rsidRDefault="00FC722C" w:rsidP="00C5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Subcategory</w:t>
            </w:r>
          </w:p>
        </w:tc>
      </w:tr>
      <w:tr w:rsidR="00FC722C" w:rsidTr="00424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FC722C" w:rsidRDefault="00FC722C" w:rsidP="00C568FB">
            <w:r>
              <w:t>RULE59</w:t>
            </w:r>
          </w:p>
        </w:tc>
        <w:tc>
          <w:tcPr>
            <w:tcW w:w="3945" w:type="dxa"/>
          </w:tcPr>
          <w:p w:rsidR="00FC722C" w:rsidRDefault="00FC722C" w:rsidP="00C5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141">
              <w:t>The system checks that the message conforms to the schema</w:t>
            </w:r>
            <w:r>
              <w:t xml:space="preserve">. </w:t>
            </w:r>
          </w:p>
          <w:p w:rsidR="00FC722C" w:rsidRDefault="00FC722C" w:rsidP="00515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more details see sample </w:t>
            </w:r>
            <w:r w:rsidR="005153FC">
              <w:t>Status Request</w:t>
            </w:r>
            <w:r>
              <w:t xml:space="preserve"> in </w:t>
            </w:r>
            <w:r>
              <w:fldChar w:fldCharType="begin"/>
            </w:r>
            <w:r>
              <w:instrText xml:space="preserve"> REF _Ref370770885 \r \h </w:instrText>
            </w:r>
            <w:r>
              <w:fldChar w:fldCharType="separate"/>
            </w:r>
            <w:r w:rsidR="00B27A88">
              <w:t>5.1</w:t>
            </w:r>
            <w:r>
              <w:fldChar w:fldCharType="end"/>
            </w:r>
            <w:r>
              <w:t xml:space="preserve"> </w:t>
            </w:r>
            <w:r w:rsidR="0016625E">
              <w:fldChar w:fldCharType="begin"/>
            </w:r>
            <w:r w:rsidR="0016625E">
              <w:instrText xml:space="preserve"> REF _Ref370774737 \h </w:instrText>
            </w:r>
            <w:r w:rsidR="0016625E">
              <w:fldChar w:fldCharType="separate"/>
            </w:r>
            <w:r w:rsidR="00B27A88" w:rsidRPr="009B549E">
              <w:t xml:space="preserve">Sample </w:t>
            </w:r>
            <w:r w:rsidR="00B27A88">
              <w:t>Status Request</w:t>
            </w:r>
            <w:r w:rsidR="0016625E">
              <w:fldChar w:fldCharType="end"/>
            </w:r>
            <w:r>
              <w:fldChar w:fldCharType="begin"/>
            </w:r>
            <w:r>
              <w:instrText xml:space="preserve"> REF _Ref370770888 \h </w:instrText>
            </w:r>
            <w:r>
              <w:fldChar w:fldCharType="end"/>
            </w:r>
          </w:p>
        </w:tc>
        <w:tc>
          <w:tcPr>
            <w:tcW w:w="992" w:type="dxa"/>
          </w:tcPr>
          <w:p w:rsidR="00FC722C" w:rsidRDefault="00FC722C" w:rsidP="00C5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88" w:type="dxa"/>
          </w:tcPr>
          <w:p w:rsidR="00FC722C" w:rsidRDefault="00FC722C" w:rsidP="00C5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</w:t>
            </w:r>
          </w:p>
        </w:tc>
        <w:tc>
          <w:tcPr>
            <w:tcW w:w="997" w:type="dxa"/>
          </w:tcPr>
          <w:p w:rsidR="00FC722C" w:rsidRDefault="00FC722C" w:rsidP="00C5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FC722C" w:rsidRDefault="00FC722C" w:rsidP="00C5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C722C" w:rsidRPr="00155341" w:rsidRDefault="00FC722C" w:rsidP="00424406">
      <w:pPr>
        <w:pStyle w:val="Heading1"/>
        <w:keepNext w:val="0"/>
        <w:numPr>
          <w:ilvl w:val="2"/>
          <w:numId w:val="5"/>
        </w:numPr>
        <w:spacing w:before="120" w:after="120"/>
        <w:ind w:left="1225" w:hanging="505"/>
        <w:rPr>
          <w:caps w:val="0"/>
          <w:lang w:val="en-GB"/>
        </w:rPr>
      </w:pPr>
      <w:bookmarkStart w:id="18" w:name="_Ref361155505"/>
      <w:bookmarkStart w:id="19" w:name="_Ref362011198"/>
      <w:bookmarkStart w:id="20" w:name="_Ref362011215"/>
      <w:bookmarkStart w:id="21" w:name="_Toc367958034"/>
      <w:bookmarkStart w:id="22" w:name="_Ref361048131"/>
      <w:bookmarkStart w:id="23" w:name="_Ref361048136"/>
      <w:bookmarkStart w:id="24" w:name="_Toc430252997"/>
      <w:r w:rsidRPr="00155341">
        <w:rPr>
          <w:caps w:val="0"/>
          <w:lang w:val="en-GB"/>
        </w:rPr>
        <w:t xml:space="preserve">Schematron </w:t>
      </w:r>
      <w:bookmarkEnd w:id="18"/>
      <w:r w:rsidRPr="00155341">
        <w:rPr>
          <w:caps w:val="0"/>
          <w:lang w:val="en-GB"/>
        </w:rPr>
        <w:t>validation</w:t>
      </w:r>
      <w:bookmarkEnd w:id="19"/>
      <w:bookmarkEnd w:id="20"/>
      <w:bookmarkEnd w:id="21"/>
      <w:bookmarkEnd w:id="24"/>
    </w:p>
    <w:bookmarkEnd w:id="22"/>
    <w:bookmarkEnd w:id="23"/>
    <w:p w:rsidR="00263799" w:rsidRPr="00263799" w:rsidRDefault="00263799" w:rsidP="00CB6393">
      <w:pPr>
        <w:spacing w:after="120"/>
        <w:jc w:val="both"/>
        <w:rPr>
          <w:lang w:val="en-GB"/>
        </w:rPr>
      </w:pPr>
      <w:r w:rsidRPr="00263799">
        <w:rPr>
          <w:lang w:val="en-GB"/>
        </w:rPr>
        <w:t xml:space="preserve">This section is included in </w:t>
      </w:r>
      <w:r w:rsidR="00424406">
        <w:rPr>
          <w:rFonts w:cs="Arial"/>
        </w:rPr>
        <w:fldChar w:fldCharType="begin"/>
      </w:r>
      <w:r w:rsidR="00424406">
        <w:rPr>
          <w:rFonts w:cs="Arial"/>
        </w:rPr>
        <w:instrText xml:space="preserve"> REF SynchUC \h  \* MERGEFORMAT </w:instrText>
      </w:r>
      <w:r w:rsidR="00424406">
        <w:rPr>
          <w:rFonts w:cs="Arial"/>
        </w:rPr>
      </w:r>
      <w:r w:rsidR="00424406">
        <w:rPr>
          <w:rFonts w:cs="Arial"/>
        </w:rPr>
        <w:fldChar w:fldCharType="separate"/>
      </w:r>
      <w:r w:rsidR="00424406" w:rsidRPr="007B5308">
        <w:rPr>
          <w:lang w:eastAsia="fr-FR"/>
        </w:rPr>
        <w:t>UC1_2_1 Synchronous</w:t>
      </w:r>
      <w:r w:rsidR="00424406">
        <w:rPr>
          <w:lang w:eastAsia="fr-FR"/>
        </w:rPr>
        <w:t xml:space="preserve"> </w:t>
      </w:r>
      <w:r w:rsidR="00424406" w:rsidRPr="007B5308">
        <w:rPr>
          <w:lang w:eastAsia="fr-FR"/>
        </w:rPr>
        <w:t>Service</w:t>
      </w:r>
      <w:r w:rsidR="00424406">
        <w:rPr>
          <w:lang w:eastAsia="fr-FR"/>
        </w:rPr>
        <w:t xml:space="preserve"> </w:t>
      </w:r>
      <w:r w:rsidR="00424406" w:rsidRPr="007B5308">
        <w:rPr>
          <w:lang w:eastAsia="fr-FR"/>
        </w:rPr>
        <w:t>Use</w:t>
      </w:r>
      <w:r w:rsidR="00424406">
        <w:rPr>
          <w:lang w:eastAsia="fr-FR"/>
        </w:rPr>
        <w:t xml:space="preserve"> </w:t>
      </w:r>
      <w:r w:rsidR="00424406" w:rsidRPr="007B5308">
        <w:rPr>
          <w:lang w:eastAsia="fr-FR"/>
        </w:rPr>
        <w:t>Case</w:t>
      </w:r>
      <w:r w:rsidR="00424406">
        <w:rPr>
          <w:lang w:eastAsia="fr-FR"/>
        </w:rPr>
        <w:t xml:space="preserve"> </w:t>
      </w:r>
      <w:r w:rsidR="00424406" w:rsidRPr="007B5308">
        <w:rPr>
          <w:lang w:eastAsia="fr-FR"/>
        </w:rPr>
        <w:t>Specification</w:t>
      </w:r>
      <w:r w:rsidR="00424406">
        <w:rPr>
          <w:rFonts w:cs="Arial"/>
        </w:rPr>
        <w:fldChar w:fldCharType="end"/>
      </w:r>
      <w:r w:rsidRPr="00263799">
        <w:rPr>
          <w:lang w:val="en-GB"/>
        </w:rPr>
        <w:t xml:space="preserve"> at Step 2.</w:t>
      </w:r>
      <w:r w:rsidR="00424406">
        <w:rPr>
          <w:lang w:val="en-GB"/>
        </w:rPr>
        <w:t>1.</w:t>
      </w:r>
      <w:r w:rsidRPr="00263799">
        <w:rPr>
          <w:lang w:val="en-GB"/>
        </w:rPr>
        <w:t>4 System performs the validation.</w:t>
      </w:r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969"/>
        <w:gridCol w:w="992"/>
        <w:gridCol w:w="993"/>
        <w:gridCol w:w="1134"/>
        <w:gridCol w:w="1382"/>
      </w:tblGrid>
      <w:tr w:rsidR="00424406" w:rsidTr="00424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263799" w:rsidRPr="002861D8" w:rsidRDefault="00263799" w:rsidP="00C568FB">
            <w:pPr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ID</w:t>
            </w:r>
          </w:p>
        </w:tc>
        <w:tc>
          <w:tcPr>
            <w:tcW w:w="3969" w:type="dxa"/>
          </w:tcPr>
          <w:p w:rsidR="00263799" w:rsidRPr="002861D8" w:rsidRDefault="00263799" w:rsidP="00C5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Description</w:t>
            </w:r>
          </w:p>
        </w:tc>
        <w:tc>
          <w:tcPr>
            <w:tcW w:w="992" w:type="dxa"/>
          </w:tcPr>
          <w:p w:rsidR="00263799" w:rsidRPr="002861D8" w:rsidRDefault="00263799" w:rsidP="00C5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Element path</w:t>
            </w:r>
          </w:p>
        </w:tc>
        <w:tc>
          <w:tcPr>
            <w:tcW w:w="993" w:type="dxa"/>
          </w:tcPr>
          <w:p w:rsidR="00263799" w:rsidRPr="002861D8" w:rsidRDefault="00263799" w:rsidP="00C5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Severity</w:t>
            </w:r>
          </w:p>
        </w:tc>
        <w:tc>
          <w:tcPr>
            <w:tcW w:w="1134" w:type="dxa"/>
          </w:tcPr>
          <w:p w:rsidR="00263799" w:rsidRPr="002861D8" w:rsidRDefault="00263799" w:rsidP="00C5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Category</w:t>
            </w:r>
          </w:p>
        </w:tc>
        <w:tc>
          <w:tcPr>
            <w:tcW w:w="1382" w:type="dxa"/>
          </w:tcPr>
          <w:p w:rsidR="00263799" w:rsidRPr="002861D8" w:rsidRDefault="00263799" w:rsidP="00C5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Subcategory</w:t>
            </w:r>
          </w:p>
        </w:tc>
      </w:tr>
      <w:tr w:rsidR="00263799" w:rsidTr="00424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263799" w:rsidRPr="007E4F7F" w:rsidRDefault="00263799" w:rsidP="00C568FB">
            <w:pPr>
              <w:pStyle w:val="ListBullet"/>
              <w:numPr>
                <w:ilvl w:val="0"/>
                <w:numId w:val="0"/>
              </w:numPr>
            </w:pPr>
            <w:r>
              <w:t>RULE276</w:t>
            </w:r>
          </w:p>
        </w:tc>
        <w:tc>
          <w:tcPr>
            <w:tcW w:w="3969" w:type="dxa"/>
          </w:tcPr>
          <w:p w:rsidR="00263799" w:rsidRDefault="00263799" w:rsidP="00C568FB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Sender Party ID must be present and not empty in the message payload</w:t>
            </w:r>
          </w:p>
        </w:tc>
        <w:tc>
          <w:tcPr>
            <w:tcW w:w="992" w:type="dxa"/>
          </w:tcPr>
          <w:p w:rsidR="00263799" w:rsidRDefault="00263799" w:rsidP="00C5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263799" w:rsidRDefault="00263799" w:rsidP="00C5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</w:t>
            </w:r>
          </w:p>
        </w:tc>
        <w:tc>
          <w:tcPr>
            <w:tcW w:w="1134" w:type="dxa"/>
          </w:tcPr>
          <w:p w:rsidR="00263799" w:rsidRDefault="00263799" w:rsidP="00C5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content check</w:t>
            </w:r>
          </w:p>
        </w:tc>
        <w:tc>
          <w:tcPr>
            <w:tcW w:w="1382" w:type="dxa"/>
          </w:tcPr>
          <w:p w:rsidR="00263799" w:rsidRDefault="00263799" w:rsidP="00C5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Constraint validation</w:t>
            </w:r>
          </w:p>
        </w:tc>
      </w:tr>
      <w:tr w:rsidR="00263799" w:rsidTr="00424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263799" w:rsidRPr="007E4F7F" w:rsidRDefault="00263799" w:rsidP="00C568FB">
            <w:pPr>
              <w:pStyle w:val="ListBullet"/>
              <w:numPr>
                <w:ilvl w:val="0"/>
                <w:numId w:val="0"/>
              </w:numPr>
            </w:pPr>
            <w:r>
              <w:t>RULE277</w:t>
            </w:r>
          </w:p>
        </w:tc>
        <w:tc>
          <w:tcPr>
            <w:tcW w:w="3969" w:type="dxa"/>
          </w:tcPr>
          <w:p w:rsidR="00263799" w:rsidRDefault="00263799" w:rsidP="00C568FB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Receiver Party Endpoint ID must be present </w:t>
            </w:r>
            <w:r w:rsidRPr="000E6B8E">
              <w:t>and not empty</w:t>
            </w:r>
            <w:r>
              <w:t xml:space="preserve"> in the message payload</w:t>
            </w:r>
          </w:p>
        </w:tc>
        <w:tc>
          <w:tcPr>
            <w:tcW w:w="992" w:type="dxa"/>
          </w:tcPr>
          <w:p w:rsidR="00263799" w:rsidRDefault="00263799" w:rsidP="00C56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263799" w:rsidRDefault="00263799" w:rsidP="00C56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Hard</w:t>
            </w:r>
          </w:p>
        </w:tc>
        <w:tc>
          <w:tcPr>
            <w:tcW w:w="1134" w:type="dxa"/>
          </w:tcPr>
          <w:p w:rsidR="00263799" w:rsidRDefault="00263799" w:rsidP="00C56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content check</w:t>
            </w:r>
          </w:p>
        </w:tc>
        <w:tc>
          <w:tcPr>
            <w:tcW w:w="1382" w:type="dxa"/>
          </w:tcPr>
          <w:p w:rsidR="00263799" w:rsidRDefault="00263799" w:rsidP="00C56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 validation</w:t>
            </w:r>
          </w:p>
        </w:tc>
      </w:tr>
      <w:tr w:rsidR="00263799" w:rsidTr="00424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263799" w:rsidRPr="007E4F7F" w:rsidRDefault="00263799" w:rsidP="00C568FB">
            <w:pPr>
              <w:pStyle w:val="ListBullet"/>
              <w:numPr>
                <w:ilvl w:val="0"/>
                <w:numId w:val="0"/>
              </w:numPr>
            </w:pPr>
            <w:r>
              <w:t>RULE278</w:t>
            </w:r>
          </w:p>
        </w:tc>
        <w:tc>
          <w:tcPr>
            <w:tcW w:w="3969" w:type="dxa"/>
          </w:tcPr>
          <w:p w:rsidR="00263799" w:rsidRPr="007E4F7F" w:rsidRDefault="00263799" w:rsidP="00C568FB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Sender Party ID present in the security header must be equal to the Sender Party ID or the Receiver Party ID present in the message payload</w:t>
            </w:r>
          </w:p>
        </w:tc>
        <w:tc>
          <w:tcPr>
            <w:tcW w:w="992" w:type="dxa"/>
          </w:tcPr>
          <w:p w:rsidR="00263799" w:rsidRPr="00D74D71" w:rsidRDefault="00263799" w:rsidP="00C56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263799" w:rsidRDefault="00263799" w:rsidP="00C5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</w:t>
            </w:r>
          </w:p>
        </w:tc>
        <w:tc>
          <w:tcPr>
            <w:tcW w:w="1134" w:type="dxa"/>
          </w:tcPr>
          <w:p w:rsidR="00263799" w:rsidRDefault="00263799" w:rsidP="00C5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header check</w:t>
            </w:r>
          </w:p>
        </w:tc>
        <w:tc>
          <w:tcPr>
            <w:tcW w:w="1382" w:type="dxa"/>
          </w:tcPr>
          <w:p w:rsidR="00263799" w:rsidRDefault="00263799" w:rsidP="00C5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Authorisation</w:t>
            </w:r>
          </w:p>
        </w:tc>
      </w:tr>
    </w:tbl>
    <w:p w:rsidR="00FC722C" w:rsidRPr="00155341" w:rsidRDefault="00FC722C" w:rsidP="00424406">
      <w:pPr>
        <w:pStyle w:val="Heading1"/>
        <w:keepNext w:val="0"/>
        <w:numPr>
          <w:ilvl w:val="2"/>
          <w:numId w:val="5"/>
        </w:numPr>
        <w:spacing w:before="120" w:after="120"/>
        <w:ind w:left="1225" w:hanging="505"/>
        <w:rPr>
          <w:caps w:val="0"/>
          <w:lang w:val="en-GB"/>
        </w:rPr>
      </w:pPr>
      <w:bookmarkStart w:id="25" w:name="_Ref361155570"/>
      <w:bookmarkStart w:id="26" w:name="_Toc367958035"/>
      <w:bookmarkStart w:id="27" w:name="_Toc430252998"/>
      <w:r w:rsidRPr="00155341">
        <w:rPr>
          <w:caps w:val="0"/>
          <w:lang w:val="en-GB"/>
        </w:rPr>
        <w:t>Parent document check</w:t>
      </w:r>
      <w:bookmarkEnd w:id="25"/>
      <w:bookmarkEnd w:id="26"/>
      <w:bookmarkEnd w:id="27"/>
    </w:p>
    <w:p w:rsidR="00263799" w:rsidRPr="00FC722C" w:rsidRDefault="007C7DFA" w:rsidP="007C7DFA">
      <w:pPr>
        <w:pStyle w:val="ListBullet"/>
        <w:numPr>
          <w:ilvl w:val="0"/>
          <w:numId w:val="0"/>
        </w:numPr>
        <w:spacing w:after="120"/>
        <w:ind w:left="142"/>
        <w:contextualSpacing w:val="0"/>
        <w:jc w:val="both"/>
        <w:rPr>
          <w:rFonts w:cs="Arial"/>
        </w:rPr>
      </w:pPr>
      <w:r>
        <w:rPr>
          <w:rFonts w:cs="Arial"/>
        </w:rPr>
        <w:t>N/A</w:t>
      </w:r>
    </w:p>
    <w:p w:rsidR="00FF2410" w:rsidRPr="007C7DFA" w:rsidRDefault="00FF2410" w:rsidP="007C7DFA">
      <w:pPr>
        <w:pStyle w:val="Heading1"/>
        <w:keepNext w:val="0"/>
        <w:numPr>
          <w:ilvl w:val="1"/>
          <w:numId w:val="5"/>
        </w:numPr>
        <w:spacing w:before="120" w:after="120"/>
        <w:ind w:left="788" w:hanging="431"/>
        <w:rPr>
          <w:caps w:val="0"/>
          <w:lang w:val="en-GB"/>
        </w:rPr>
      </w:pPr>
      <w:bookmarkStart w:id="28" w:name="_Toc430252999"/>
      <w:r w:rsidRPr="007C7DFA">
        <w:rPr>
          <w:caps w:val="0"/>
          <w:lang w:val="en-GB"/>
        </w:rPr>
        <w:t>Asynchronous validation</w:t>
      </w:r>
      <w:bookmarkEnd w:id="28"/>
    </w:p>
    <w:p w:rsidR="00FC722C" w:rsidRPr="00FC722C" w:rsidRDefault="007C7DFA" w:rsidP="007C7DFA">
      <w:pPr>
        <w:pStyle w:val="ListBullet"/>
        <w:numPr>
          <w:ilvl w:val="0"/>
          <w:numId w:val="0"/>
        </w:numPr>
        <w:spacing w:after="120"/>
        <w:ind w:left="142"/>
        <w:contextualSpacing w:val="0"/>
        <w:jc w:val="both"/>
        <w:rPr>
          <w:rFonts w:cs="Arial"/>
        </w:rPr>
      </w:pPr>
      <w:r>
        <w:rPr>
          <w:rFonts w:cs="Arial"/>
        </w:rPr>
        <w:t>N/A</w:t>
      </w:r>
    </w:p>
    <w:p w:rsidR="00E915F6" w:rsidRDefault="00E915F6" w:rsidP="00B27A88">
      <w:pPr>
        <w:pStyle w:val="Heading1"/>
        <w:keepNext w:val="0"/>
        <w:numPr>
          <w:ilvl w:val="0"/>
          <w:numId w:val="5"/>
        </w:numPr>
        <w:spacing w:before="240" w:after="240"/>
        <w:ind w:left="357" w:hanging="357"/>
        <w:rPr>
          <w:caps w:val="0"/>
          <w:lang w:val="en-GB"/>
        </w:rPr>
      </w:pPr>
      <w:bookmarkStart w:id="29" w:name="_Toc430253000"/>
      <w:r>
        <w:rPr>
          <w:caps w:val="0"/>
          <w:lang w:val="en-GB"/>
        </w:rPr>
        <w:t>E</w:t>
      </w:r>
      <w:r w:rsidR="00155341">
        <w:rPr>
          <w:caps w:val="0"/>
          <w:lang w:val="en-GB"/>
        </w:rPr>
        <w:t>rrors</w:t>
      </w:r>
      <w:bookmarkEnd w:id="29"/>
      <w:r w:rsidR="00155341">
        <w:rPr>
          <w:caps w:val="0"/>
          <w:lang w:val="en-GB"/>
        </w:rPr>
        <w:t xml:space="preserve"> </w:t>
      </w:r>
    </w:p>
    <w:p w:rsidR="00155341" w:rsidRPr="00424406" w:rsidRDefault="00155341" w:rsidP="00B27A88">
      <w:pPr>
        <w:pStyle w:val="Heading1"/>
        <w:keepNext w:val="0"/>
        <w:numPr>
          <w:ilvl w:val="1"/>
          <w:numId w:val="5"/>
        </w:numPr>
        <w:spacing w:before="120" w:after="120"/>
        <w:ind w:left="788" w:hanging="431"/>
        <w:rPr>
          <w:caps w:val="0"/>
          <w:lang w:val="en-GB"/>
        </w:rPr>
      </w:pPr>
      <w:bookmarkStart w:id="30" w:name="_Toc367958037"/>
      <w:bookmarkStart w:id="31" w:name="_Toc430253001"/>
      <w:r w:rsidRPr="00424406">
        <w:rPr>
          <w:caps w:val="0"/>
          <w:lang w:val="en-GB"/>
        </w:rPr>
        <w:lastRenderedPageBreak/>
        <w:t>E1</w:t>
      </w:r>
      <w:r w:rsidR="00476CAD">
        <w:rPr>
          <w:caps w:val="0"/>
          <w:lang w:val="en-GB"/>
        </w:rPr>
        <w:t>:</w:t>
      </w:r>
      <w:r w:rsidR="00476CAD" w:rsidRPr="00424406">
        <w:rPr>
          <w:caps w:val="0"/>
          <w:lang w:val="en-GB"/>
        </w:rPr>
        <w:t xml:space="preserve"> </w:t>
      </w:r>
      <w:r w:rsidR="003F2B65" w:rsidRPr="00424406">
        <w:rPr>
          <w:caps w:val="0"/>
          <w:lang w:val="en-GB"/>
        </w:rPr>
        <w:t xml:space="preserve">At step </w:t>
      </w:r>
      <w:r w:rsidR="005D71A2" w:rsidRPr="00424406">
        <w:rPr>
          <w:caps w:val="0"/>
          <w:lang w:val="en-GB"/>
        </w:rPr>
        <w:fldChar w:fldCharType="begin"/>
      </w:r>
      <w:r w:rsidR="005D71A2" w:rsidRPr="00424406">
        <w:rPr>
          <w:caps w:val="0"/>
          <w:lang w:val="en-GB"/>
        </w:rPr>
        <w:instrText xml:space="preserve"> REF _Ref370774574 \r \h </w:instrText>
      </w:r>
      <w:r w:rsidR="00424406">
        <w:rPr>
          <w:caps w:val="0"/>
          <w:lang w:val="en-GB"/>
        </w:rPr>
        <w:instrText xml:space="preserve"> \* MERGEFORMAT </w:instrText>
      </w:r>
      <w:r w:rsidR="005D71A2" w:rsidRPr="00424406">
        <w:rPr>
          <w:caps w:val="0"/>
          <w:lang w:val="en-GB"/>
        </w:rPr>
      </w:r>
      <w:r w:rsidR="005D71A2" w:rsidRPr="00424406">
        <w:rPr>
          <w:caps w:val="0"/>
          <w:lang w:val="en-GB"/>
        </w:rPr>
        <w:fldChar w:fldCharType="separate"/>
      </w:r>
      <w:r w:rsidR="00424406">
        <w:rPr>
          <w:caps w:val="0"/>
          <w:lang w:val="en-GB"/>
        </w:rPr>
        <w:t>2.1.1</w:t>
      </w:r>
      <w:r w:rsidR="005D71A2" w:rsidRPr="00424406">
        <w:rPr>
          <w:caps w:val="0"/>
          <w:lang w:val="en-GB"/>
        </w:rPr>
        <w:fldChar w:fldCharType="end"/>
      </w:r>
      <w:r w:rsidR="005D71A2" w:rsidRPr="00424406">
        <w:rPr>
          <w:caps w:val="0"/>
          <w:lang w:val="en-GB"/>
        </w:rPr>
        <w:t xml:space="preserve"> </w:t>
      </w:r>
      <w:bookmarkEnd w:id="30"/>
      <w:r w:rsidR="00424406">
        <w:rPr>
          <w:caps w:val="0"/>
          <w:lang w:val="en-GB"/>
        </w:rPr>
        <w:fldChar w:fldCharType="begin"/>
      </w:r>
      <w:r w:rsidR="00424406">
        <w:rPr>
          <w:caps w:val="0"/>
          <w:lang w:val="en-GB"/>
        </w:rPr>
        <w:instrText xml:space="preserve"> REF _Ref430008269 \h </w:instrText>
      </w:r>
      <w:r w:rsidR="00424406">
        <w:rPr>
          <w:caps w:val="0"/>
          <w:lang w:val="en-GB"/>
        </w:rPr>
      </w:r>
      <w:r w:rsidR="00424406">
        <w:rPr>
          <w:caps w:val="0"/>
          <w:lang w:val="en-GB"/>
        </w:rPr>
        <w:fldChar w:fldCharType="separate"/>
      </w:r>
      <w:r w:rsidR="00424406">
        <w:rPr>
          <w:caps w:val="0"/>
          <w:lang w:val="en-GB"/>
        </w:rPr>
        <w:t>XSD Validation</w:t>
      </w:r>
      <w:r w:rsidR="00424406">
        <w:rPr>
          <w:caps w:val="0"/>
          <w:lang w:val="en-GB"/>
        </w:rPr>
        <w:fldChar w:fldCharType="end"/>
      </w:r>
      <w:r w:rsidR="00424406">
        <w:rPr>
          <w:caps w:val="0"/>
          <w:lang w:val="en-GB"/>
        </w:rPr>
        <w:t>,</w:t>
      </w:r>
      <w:r w:rsidRPr="00424406">
        <w:rPr>
          <w:caps w:val="0"/>
          <w:lang w:val="en-GB"/>
        </w:rPr>
        <w:t xml:space="preserve"> an error occurs</w:t>
      </w:r>
      <w:bookmarkEnd w:id="31"/>
    </w:p>
    <w:p w:rsidR="005D71A2" w:rsidRDefault="005D71A2" w:rsidP="005D71A2">
      <w:pPr>
        <w:pStyle w:val="ListBullet"/>
      </w:pPr>
      <w:bookmarkStart w:id="32" w:name="_Toc367958038"/>
      <w:r w:rsidRPr="00985B2A">
        <w:t>System submits a SOAP Fault [6] of EC-Fault type</w:t>
      </w:r>
    </w:p>
    <w:p w:rsidR="00CF48A6" w:rsidRDefault="00CF48A6" w:rsidP="00CF48A6">
      <w:pPr>
        <w:pStyle w:val="ListBullet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A </w:t>
      </w:r>
      <w:r>
        <w:rPr>
          <w:u w:val="single"/>
          <w:lang w:val="en-GB"/>
        </w:rPr>
        <w:t>Response Code</w:t>
      </w:r>
      <w:r>
        <w:rPr>
          <w:lang w:val="en-GB"/>
        </w:rPr>
        <w:t xml:space="preserve"> is added </w:t>
      </w:r>
      <w:r w:rsidRPr="0072317F">
        <w:rPr>
          <w:b/>
          <w:lang w:val="en-GB"/>
        </w:rPr>
        <w:t>"error.xsd"</w:t>
      </w:r>
    </w:p>
    <w:p w:rsidR="00CF48A6" w:rsidRPr="00CF48A6" w:rsidRDefault="00CF48A6" w:rsidP="00CF48A6">
      <w:pPr>
        <w:pStyle w:val="ListBullet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A </w:t>
      </w:r>
      <w:r>
        <w:rPr>
          <w:u w:val="single"/>
          <w:lang w:val="en-GB"/>
        </w:rPr>
        <w:t>Description</w:t>
      </w:r>
      <w:r>
        <w:rPr>
          <w:lang w:val="en-GB"/>
        </w:rPr>
        <w:t xml:space="preserve"> may be added</w:t>
      </w:r>
    </w:p>
    <w:p w:rsidR="005D71A2" w:rsidRPr="00985B2A" w:rsidRDefault="005D71A2" w:rsidP="005D71A2">
      <w:pPr>
        <w:pStyle w:val="ListBullet"/>
      </w:pPr>
      <w:r w:rsidRPr="00985B2A">
        <w:t>The Use Case ends.</w:t>
      </w:r>
    </w:p>
    <w:p w:rsidR="00155341" w:rsidRPr="00CF48A6" w:rsidRDefault="00155341" w:rsidP="00B27A88">
      <w:pPr>
        <w:pStyle w:val="Heading1"/>
        <w:keepNext w:val="0"/>
        <w:numPr>
          <w:ilvl w:val="1"/>
          <w:numId w:val="5"/>
        </w:numPr>
        <w:spacing w:before="120" w:after="120"/>
        <w:ind w:left="788" w:hanging="431"/>
        <w:rPr>
          <w:caps w:val="0"/>
          <w:lang w:val="en-GB"/>
        </w:rPr>
      </w:pPr>
      <w:bookmarkStart w:id="33" w:name="_Toc430253002"/>
      <w:r w:rsidRPr="00CF48A6">
        <w:rPr>
          <w:caps w:val="0"/>
          <w:lang w:val="en-GB"/>
        </w:rPr>
        <w:t>E2</w:t>
      </w:r>
      <w:r w:rsidR="00CF48A6">
        <w:rPr>
          <w:caps w:val="0"/>
          <w:lang w:val="en-GB"/>
        </w:rPr>
        <w:t>:</w:t>
      </w:r>
      <w:r w:rsidR="00CF48A6" w:rsidRPr="00CF48A6">
        <w:rPr>
          <w:caps w:val="0"/>
          <w:lang w:val="en-GB"/>
        </w:rPr>
        <w:t xml:space="preserve"> </w:t>
      </w:r>
      <w:r w:rsidR="003F2B65" w:rsidRPr="00CF48A6">
        <w:rPr>
          <w:caps w:val="0"/>
          <w:lang w:val="en-GB"/>
        </w:rPr>
        <w:t xml:space="preserve">At step </w:t>
      </w:r>
      <w:r w:rsidR="005D71A2" w:rsidRPr="00CF48A6">
        <w:rPr>
          <w:caps w:val="0"/>
          <w:lang w:val="en-GB"/>
        </w:rPr>
        <w:fldChar w:fldCharType="begin"/>
      </w:r>
      <w:r w:rsidR="005D71A2" w:rsidRPr="00CF48A6">
        <w:rPr>
          <w:caps w:val="0"/>
          <w:lang w:val="en-GB"/>
        </w:rPr>
        <w:instrText xml:space="preserve"> REF _Ref362011198 \r \h </w:instrText>
      </w:r>
      <w:r w:rsidR="00CF48A6">
        <w:rPr>
          <w:caps w:val="0"/>
          <w:lang w:val="en-GB"/>
        </w:rPr>
        <w:instrText xml:space="preserve"> \* MERGEFORMAT </w:instrText>
      </w:r>
      <w:r w:rsidR="005D71A2" w:rsidRPr="00CF48A6">
        <w:rPr>
          <w:caps w:val="0"/>
          <w:lang w:val="en-GB"/>
        </w:rPr>
      </w:r>
      <w:r w:rsidR="005D71A2" w:rsidRPr="00CF48A6">
        <w:rPr>
          <w:caps w:val="0"/>
          <w:lang w:val="en-GB"/>
        </w:rPr>
        <w:fldChar w:fldCharType="separate"/>
      </w:r>
      <w:r w:rsidR="00CF48A6">
        <w:rPr>
          <w:caps w:val="0"/>
          <w:lang w:val="en-GB"/>
        </w:rPr>
        <w:t>2.1.2</w:t>
      </w:r>
      <w:r w:rsidR="005D71A2" w:rsidRPr="00CF48A6">
        <w:rPr>
          <w:caps w:val="0"/>
          <w:lang w:val="en-GB"/>
        </w:rPr>
        <w:fldChar w:fldCharType="end"/>
      </w:r>
      <w:r w:rsidRPr="00CF48A6">
        <w:rPr>
          <w:caps w:val="0"/>
          <w:lang w:val="en-GB"/>
        </w:rPr>
        <w:t xml:space="preserve"> </w:t>
      </w:r>
      <w:r w:rsidRPr="00CF48A6">
        <w:rPr>
          <w:caps w:val="0"/>
          <w:lang w:val="en-GB"/>
        </w:rPr>
        <w:fldChar w:fldCharType="begin"/>
      </w:r>
      <w:r w:rsidRPr="00CF48A6">
        <w:rPr>
          <w:caps w:val="0"/>
          <w:lang w:val="en-GB"/>
        </w:rPr>
        <w:instrText xml:space="preserve"> REF _Ref362011215 \h </w:instrText>
      </w:r>
      <w:r w:rsidR="00CF48A6">
        <w:rPr>
          <w:caps w:val="0"/>
          <w:lang w:val="en-GB"/>
        </w:rPr>
        <w:instrText xml:space="preserve"> \* MERGEFORMAT </w:instrText>
      </w:r>
      <w:r w:rsidRPr="00CF48A6">
        <w:rPr>
          <w:caps w:val="0"/>
          <w:lang w:val="en-GB"/>
        </w:rPr>
      </w:r>
      <w:r w:rsidRPr="00CF48A6">
        <w:rPr>
          <w:caps w:val="0"/>
          <w:lang w:val="en-GB"/>
        </w:rPr>
        <w:fldChar w:fldCharType="separate"/>
      </w:r>
      <w:r w:rsidR="00CF48A6" w:rsidRPr="00155341">
        <w:rPr>
          <w:caps w:val="0"/>
          <w:lang w:val="en-GB"/>
        </w:rPr>
        <w:t>Schematron validation</w:t>
      </w:r>
      <w:r w:rsidRPr="00CF48A6">
        <w:rPr>
          <w:caps w:val="0"/>
          <w:lang w:val="en-GB"/>
        </w:rPr>
        <w:fldChar w:fldCharType="end"/>
      </w:r>
      <w:r w:rsidR="00CF48A6">
        <w:rPr>
          <w:caps w:val="0"/>
          <w:lang w:val="en-GB"/>
        </w:rPr>
        <w:t>,</w:t>
      </w:r>
      <w:r w:rsidRPr="00CF48A6">
        <w:rPr>
          <w:caps w:val="0"/>
          <w:lang w:val="en-GB"/>
        </w:rPr>
        <w:t xml:space="preserve"> any of the hard business rules fails</w:t>
      </w:r>
      <w:bookmarkEnd w:id="32"/>
      <w:bookmarkEnd w:id="33"/>
    </w:p>
    <w:p w:rsidR="005D71A2" w:rsidRPr="00985B2A" w:rsidRDefault="005D71A2" w:rsidP="005D71A2">
      <w:pPr>
        <w:pStyle w:val="ListBullet"/>
        <w:tabs>
          <w:tab w:val="clear" w:pos="360"/>
          <w:tab w:val="num" w:pos="283"/>
        </w:tabs>
        <w:spacing w:after="120"/>
        <w:ind w:left="283" w:hanging="283"/>
        <w:contextualSpacing w:val="0"/>
        <w:jc w:val="both"/>
      </w:pPr>
      <w:bookmarkStart w:id="34" w:name="_Toc367958039"/>
      <w:r w:rsidRPr="00985B2A">
        <w:t>System submits a SOAP Fault [</w:t>
      </w:r>
      <w:r w:rsidR="00CF48A6">
        <w:t>6</w:t>
      </w:r>
      <w:r w:rsidRPr="00985B2A">
        <w:t>] of EC-Fault type</w:t>
      </w:r>
    </w:p>
    <w:p w:rsidR="005D71A2" w:rsidRPr="00985B2A" w:rsidRDefault="005D71A2" w:rsidP="00CF48A6">
      <w:pPr>
        <w:pStyle w:val="ListBullet"/>
        <w:numPr>
          <w:ilvl w:val="0"/>
          <w:numId w:val="18"/>
        </w:numPr>
        <w:rPr>
          <w:lang w:val="en-GB"/>
        </w:rPr>
      </w:pPr>
      <w:r w:rsidRPr="00985B2A">
        <w:rPr>
          <w:lang w:val="en-GB"/>
        </w:rPr>
        <w:t xml:space="preserve">A </w:t>
      </w:r>
      <w:r w:rsidRPr="00985B2A">
        <w:rPr>
          <w:u w:val="single"/>
          <w:lang w:val="en-GB"/>
        </w:rPr>
        <w:t>Response Code</w:t>
      </w:r>
      <w:r w:rsidRPr="00985B2A">
        <w:rPr>
          <w:lang w:val="en-GB"/>
        </w:rPr>
        <w:t xml:space="preserve"> is added </w:t>
      </w:r>
      <w:r w:rsidR="00CF48A6" w:rsidRPr="0072317F">
        <w:rPr>
          <w:b/>
          <w:lang w:val="en-GB"/>
        </w:rPr>
        <w:t>"</w:t>
      </w:r>
      <w:proofErr w:type="spellStart"/>
      <w:r w:rsidR="00CF48A6" w:rsidRPr="0072317F">
        <w:rPr>
          <w:b/>
          <w:lang w:val="en-GB"/>
        </w:rPr>
        <w:t>error.</w:t>
      </w:r>
      <w:r w:rsidR="00CF48A6">
        <w:rPr>
          <w:b/>
          <w:lang w:val="en-GB"/>
        </w:rPr>
        <w:t>hardrule</w:t>
      </w:r>
      <w:proofErr w:type="spellEnd"/>
      <w:r w:rsidR="00CF48A6" w:rsidRPr="0072317F">
        <w:rPr>
          <w:b/>
          <w:lang w:val="en-GB"/>
        </w:rPr>
        <w:t>"</w:t>
      </w:r>
    </w:p>
    <w:p w:rsidR="005D71A2" w:rsidRPr="00985B2A" w:rsidRDefault="005D71A2" w:rsidP="00CF48A6">
      <w:pPr>
        <w:pStyle w:val="ListBullet"/>
        <w:numPr>
          <w:ilvl w:val="0"/>
          <w:numId w:val="18"/>
        </w:numPr>
        <w:rPr>
          <w:lang w:val="en-GB"/>
        </w:rPr>
      </w:pPr>
      <w:r w:rsidRPr="00985B2A">
        <w:rPr>
          <w:lang w:val="en-GB"/>
        </w:rPr>
        <w:t xml:space="preserve">A </w:t>
      </w:r>
      <w:r w:rsidRPr="00985B2A">
        <w:rPr>
          <w:u w:val="single"/>
          <w:lang w:val="en-GB"/>
        </w:rPr>
        <w:t>Description</w:t>
      </w:r>
      <w:r w:rsidRPr="00985B2A">
        <w:rPr>
          <w:lang w:val="en-GB"/>
        </w:rPr>
        <w:t xml:space="preserve"> may be added</w:t>
      </w:r>
      <w:r w:rsidR="00CF48A6">
        <w:rPr>
          <w:lang w:val="en-GB"/>
        </w:rPr>
        <w:t xml:space="preserve">: </w:t>
      </w:r>
    </w:p>
    <w:p w:rsidR="005D71A2" w:rsidRPr="00985B2A" w:rsidRDefault="005D71A2" w:rsidP="00CF48A6">
      <w:pPr>
        <w:pStyle w:val="ListBullet"/>
        <w:numPr>
          <w:ilvl w:val="0"/>
          <w:numId w:val="19"/>
        </w:numPr>
      </w:pPr>
      <w:r w:rsidRPr="00985B2A">
        <w:t xml:space="preserve">If rule </w:t>
      </w:r>
      <w:r w:rsidR="00CF48A6">
        <w:t xml:space="preserve">276 or 277 fails: </w:t>
      </w:r>
      <w:r w:rsidRPr="00985B2A">
        <w:t>“</w:t>
      </w:r>
      <w:r w:rsidRPr="00985B2A">
        <w:rPr>
          <w:rFonts w:ascii="Courier New" w:hAnsi="Courier New" w:cs="Courier New"/>
          <w:lang w:eastAsia="en-GB"/>
        </w:rPr>
        <w:t>The Sender Party Endpoint ID and the Receiver Party Endpoint ID must be present in the message payload.</w:t>
      </w:r>
      <w:r w:rsidRPr="00985B2A">
        <w:t>”</w:t>
      </w:r>
    </w:p>
    <w:p w:rsidR="005D71A2" w:rsidRPr="00985B2A" w:rsidRDefault="005D71A2" w:rsidP="00CF48A6">
      <w:pPr>
        <w:pStyle w:val="ListBullet"/>
        <w:numPr>
          <w:ilvl w:val="0"/>
          <w:numId w:val="19"/>
        </w:numPr>
      </w:pPr>
      <w:r w:rsidRPr="00985B2A">
        <w:t xml:space="preserve">If rule </w:t>
      </w:r>
      <w:r w:rsidR="00CF48A6">
        <w:t xml:space="preserve">278 fails: </w:t>
      </w:r>
      <w:r w:rsidRPr="00985B2A">
        <w:t>“</w:t>
      </w:r>
      <w:r w:rsidRPr="00985B2A">
        <w:rPr>
          <w:rFonts w:ascii="Courier New" w:hAnsi="Courier New" w:cs="Courier New"/>
          <w:lang w:eastAsia="en-GB"/>
        </w:rPr>
        <w:t>The Sender Party Endpoint ID or the Receiver Party Endpoint ID must be equal to the Sender Party Endpoint ID specified in the Business Header.</w:t>
      </w:r>
      <w:r w:rsidRPr="00985B2A">
        <w:t>”</w:t>
      </w:r>
    </w:p>
    <w:p w:rsidR="005D71A2" w:rsidRPr="00985B2A" w:rsidRDefault="005D71A2" w:rsidP="005D71A2">
      <w:pPr>
        <w:pStyle w:val="ListBullet"/>
        <w:tabs>
          <w:tab w:val="clear" w:pos="360"/>
          <w:tab w:val="num" w:pos="283"/>
        </w:tabs>
        <w:spacing w:after="120"/>
        <w:ind w:left="283" w:hanging="283"/>
        <w:contextualSpacing w:val="0"/>
        <w:jc w:val="both"/>
      </w:pPr>
      <w:r w:rsidRPr="00985B2A">
        <w:t xml:space="preserve">This closes the https connection between the </w:t>
      </w:r>
      <w:r w:rsidR="00CF48A6">
        <w:t>Issuer</w:t>
      </w:r>
      <w:r w:rsidR="00CF48A6" w:rsidRPr="00985B2A">
        <w:t xml:space="preserve"> </w:t>
      </w:r>
      <w:r w:rsidRPr="00985B2A">
        <w:t xml:space="preserve">and the </w:t>
      </w:r>
      <w:r w:rsidR="00CF48A6">
        <w:t>S</w:t>
      </w:r>
      <w:r w:rsidR="00CF48A6" w:rsidRPr="00985B2A">
        <w:t>ystem</w:t>
      </w:r>
    </w:p>
    <w:p w:rsidR="005D71A2" w:rsidRPr="004174DE" w:rsidRDefault="005D71A2" w:rsidP="005D71A2">
      <w:pPr>
        <w:pStyle w:val="ListBullet"/>
        <w:tabs>
          <w:tab w:val="clear" w:pos="360"/>
          <w:tab w:val="num" w:pos="283"/>
        </w:tabs>
        <w:spacing w:after="120"/>
        <w:ind w:left="283" w:hanging="283"/>
        <w:contextualSpacing w:val="0"/>
        <w:jc w:val="both"/>
      </w:pPr>
      <w:r>
        <w:t>The Use C</w:t>
      </w:r>
      <w:r w:rsidRPr="004174DE">
        <w:t>ase ends.</w:t>
      </w:r>
    </w:p>
    <w:p w:rsidR="00E915F6" w:rsidRDefault="00E915F6" w:rsidP="00CF48A6">
      <w:pPr>
        <w:pStyle w:val="Heading1"/>
        <w:keepNext w:val="0"/>
        <w:numPr>
          <w:ilvl w:val="0"/>
          <w:numId w:val="5"/>
        </w:numPr>
        <w:spacing w:before="240" w:after="240"/>
        <w:ind w:left="357" w:hanging="357"/>
        <w:rPr>
          <w:caps w:val="0"/>
          <w:lang w:val="en-GB"/>
        </w:rPr>
      </w:pPr>
      <w:bookmarkStart w:id="35" w:name="_Toc430091975"/>
      <w:bookmarkStart w:id="36" w:name="_Toc430091976"/>
      <w:bookmarkStart w:id="37" w:name="_Toc430091977"/>
      <w:bookmarkStart w:id="38" w:name="_Toc430091978"/>
      <w:bookmarkStart w:id="39" w:name="_Toc430091979"/>
      <w:bookmarkStart w:id="40" w:name="_Toc430091980"/>
      <w:bookmarkStart w:id="41" w:name="_Toc430253003"/>
      <w:bookmarkEnd w:id="34"/>
      <w:bookmarkEnd w:id="35"/>
      <w:bookmarkEnd w:id="36"/>
      <w:bookmarkEnd w:id="37"/>
      <w:bookmarkEnd w:id="38"/>
      <w:bookmarkEnd w:id="39"/>
      <w:bookmarkEnd w:id="40"/>
      <w:r w:rsidRPr="00E915F6">
        <w:rPr>
          <w:caps w:val="0"/>
          <w:lang w:val="en-GB"/>
        </w:rPr>
        <w:t>Additional Information</w:t>
      </w:r>
      <w:bookmarkEnd w:id="41"/>
    </w:p>
    <w:p w:rsidR="009B549E" w:rsidRDefault="009B549E" w:rsidP="00CF48A6">
      <w:pPr>
        <w:pStyle w:val="Heading1"/>
        <w:keepNext w:val="0"/>
        <w:numPr>
          <w:ilvl w:val="1"/>
          <w:numId w:val="5"/>
        </w:numPr>
        <w:spacing w:before="120" w:after="120"/>
        <w:ind w:left="788" w:hanging="431"/>
        <w:rPr>
          <w:caps w:val="0"/>
          <w:lang w:val="en-GB"/>
        </w:rPr>
      </w:pPr>
      <w:bookmarkStart w:id="42" w:name="_Toc367958042"/>
      <w:bookmarkStart w:id="43" w:name="_Ref370770885"/>
      <w:bookmarkStart w:id="44" w:name="_Ref370770888"/>
      <w:bookmarkStart w:id="45" w:name="_Ref370774737"/>
      <w:bookmarkStart w:id="46" w:name="_Toc430253004"/>
      <w:r w:rsidRPr="009B549E">
        <w:rPr>
          <w:caps w:val="0"/>
          <w:lang w:val="en-GB"/>
        </w:rPr>
        <w:t xml:space="preserve">Sample </w:t>
      </w:r>
      <w:bookmarkEnd w:id="42"/>
      <w:bookmarkEnd w:id="43"/>
      <w:bookmarkEnd w:id="44"/>
      <w:r w:rsidR="0016625E">
        <w:rPr>
          <w:caps w:val="0"/>
          <w:lang w:val="en-GB"/>
        </w:rPr>
        <w:t>Status Request</w:t>
      </w:r>
      <w:bookmarkEnd w:id="45"/>
      <w:bookmarkEnd w:id="46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559"/>
        <w:gridCol w:w="5103"/>
      </w:tblGrid>
      <w:tr w:rsidR="0016625E" w:rsidTr="00C568FB">
        <w:tc>
          <w:tcPr>
            <w:tcW w:w="2518" w:type="dxa"/>
            <w:shd w:val="clear" w:color="auto" w:fill="BFBFBF"/>
          </w:tcPr>
          <w:p w:rsidR="0016625E" w:rsidRPr="00772B39" w:rsidRDefault="0016625E" w:rsidP="00C568FB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 w:rsidRPr="00772B39">
              <w:rPr>
                <w:b/>
              </w:rPr>
              <w:t>Element</w:t>
            </w:r>
          </w:p>
        </w:tc>
        <w:tc>
          <w:tcPr>
            <w:tcW w:w="1559" w:type="dxa"/>
            <w:shd w:val="clear" w:color="auto" w:fill="BFBFBF"/>
          </w:tcPr>
          <w:p w:rsidR="0016625E" w:rsidRPr="00772B39" w:rsidRDefault="0016625E" w:rsidP="00C568FB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5103" w:type="dxa"/>
            <w:shd w:val="clear" w:color="auto" w:fill="BFBFBF"/>
          </w:tcPr>
          <w:p w:rsidR="0016625E" w:rsidRPr="00772B39" w:rsidRDefault="0016625E" w:rsidP="00C568FB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Xpath</w:t>
            </w:r>
          </w:p>
        </w:tc>
      </w:tr>
      <w:tr w:rsidR="0016625E" w:rsidTr="00C568FB">
        <w:tc>
          <w:tcPr>
            <w:tcW w:w="2518" w:type="dxa"/>
          </w:tcPr>
          <w:p w:rsidR="0016625E" w:rsidRDefault="0016625E" w:rsidP="00C568FB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Sender Identification</w:t>
            </w:r>
          </w:p>
        </w:tc>
        <w:tc>
          <w:tcPr>
            <w:tcW w:w="1559" w:type="dxa"/>
            <w:shd w:val="clear" w:color="auto" w:fill="F2F2F2"/>
          </w:tcPr>
          <w:p w:rsidR="0016625E" w:rsidRDefault="0016625E" w:rsidP="00C568FB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>Optional</w:t>
            </w:r>
          </w:p>
        </w:tc>
        <w:tc>
          <w:tcPr>
            <w:tcW w:w="5103" w:type="dxa"/>
            <w:shd w:val="clear" w:color="auto" w:fill="F2F2F2"/>
          </w:tcPr>
          <w:p w:rsidR="0016625E" w:rsidRDefault="0016625E" w:rsidP="00C568FB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proofErr w:type="spellStart"/>
            <w:r>
              <w:rPr>
                <w:i/>
              </w:rPr>
              <w:t>SenderParty.EndpointID</w:t>
            </w:r>
            <w:proofErr w:type="spellEnd"/>
          </w:p>
        </w:tc>
      </w:tr>
      <w:tr w:rsidR="0016625E" w:rsidTr="00C568FB">
        <w:tc>
          <w:tcPr>
            <w:tcW w:w="2518" w:type="dxa"/>
          </w:tcPr>
          <w:p w:rsidR="0016625E" w:rsidRDefault="0016625E" w:rsidP="00C568FB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Receiver  Identification</w:t>
            </w:r>
          </w:p>
        </w:tc>
        <w:tc>
          <w:tcPr>
            <w:tcW w:w="1559" w:type="dxa"/>
            <w:shd w:val="clear" w:color="auto" w:fill="F2F2F2"/>
          </w:tcPr>
          <w:p w:rsidR="0016625E" w:rsidRDefault="0016625E" w:rsidP="00C568FB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>Optional</w:t>
            </w:r>
          </w:p>
        </w:tc>
        <w:tc>
          <w:tcPr>
            <w:tcW w:w="5103" w:type="dxa"/>
            <w:shd w:val="clear" w:color="auto" w:fill="F2F2F2"/>
          </w:tcPr>
          <w:p w:rsidR="0016625E" w:rsidRPr="006B3C46" w:rsidRDefault="0016625E" w:rsidP="00C568FB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proofErr w:type="spellStart"/>
            <w:r>
              <w:rPr>
                <w:i/>
              </w:rPr>
              <w:t>ReceiverParty.EndpointID</w:t>
            </w:r>
            <w:proofErr w:type="spellEnd"/>
          </w:p>
        </w:tc>
      </w:tr>
      <w:tr w:rsidR="0016625E" w:rsidTr="00C568FB">
        <w:tc>
          <w:tcPr>
            <w:tcW w:w="2518" w:type="dxa"/>
          </w:tcPr>
          <w:p w:rsidR="0016625E" w:rsidRDefault="0016625E" w:rsidP="00C568FB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Document Identification</w:t>
            </w:r>
          </w:p>
        </w:tc>
        <w:tc>
          <w:tcPr>
            <w:tcW w:w="1559" w:type="dxa"/>
            <w:shd w:val="clear" w:color="auto" w:fill="F2F2F2"/>
          </w:tcPr>
          <w:p w:rsidR="0016625E" w:rsidRDefault="0016625E" w:rsidP="00C568FB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>Mandatory</w:t>
            </w:r>
          </w:p>
        </w:tc>
        <w:tc>
          <w:tcPr>
            <w:tcW w:w="5103" w:type="dxa"/>
            <w:shd w:val="clear" w:color="auto" w:fill="F2F2F2"/>
          </w:tcPr>
          <w:p w:rsidR="0016625E" w:rsidRPr="006B3C46" w:rsidRDefault="0016625E" w:rsidP="00C568FB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 w:rsidRPr="00772B39">
              <w:rPr>
                <w:i/>
              </w:rPr>
              <w:t>DocumentReference</w:t>
            </w:r>
            <w:r>
              <w:rPr>
                <w:i/>
              </w:rPr>
              <w:t>Request</w:t>
            </w:r>
            <w:r w:rsidRPr="00772B39">
              <w:rPr>
                <w:i/>
              </w:rPr>
              <w:t>.ID</w:t>
            </w:r>
          </w:p>
        </w:tc>
      </w:tr>
      <w:tr w:rsidR="0016625E" w:rsidTr="00C568FB">
        <w:tc>
          <w:tcPr>
            <w:tcW w:w="2518" w:type="dxa"/>
          </w:tcPr>
          <w:p w:rsidR="0016625E" w:rsidRDefault="0016625E" w:rsidP="00C568FB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Document Type</w:t>
            </w:r>
          </w:p>
        </w:tc>
        <w:tc>
          <w:tcPr>
            <w:tcW w:w="1559" w:type="dxa"/>
            <w:shd w:val="clear" w:color="auto" w:fill="F2F2F2"/>
          </w:tcPr>
          <w:p w:rsidR="0016625E" w:rsidRDefault="0016625E" w:rsidP="00C568FB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>Mandatory</w:t>
            </w:r>
          </w:p>
        </w:tc>
        <w:tc>
          <w:tcPr>
            <w:tcW w:w="5103" w:type="dxa"/>
            <w:shd w:val="clear" w:color="auto" w:fill="F2F2F2"/>
          </w:tcPr>
          <w:p w:rsidR="0016625E" w:rsidRPr="006B3C46" w:rsidRDefault="0016625E" w:rsidP="00DF1B45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proofErr w:type="spellStart"/>
            <w:r w:rsidRPr="00772B39">
              <w:rPr>
                <w:i/>
              </w:rPr>
              <w:t>DocumentReference</w:t>
            </w:r>
            <w:r>
              <w:rPr>
                <w:i/>
              </w:rPr>
              <w:t>Request</w:t>
            </w:r>
            <w:proofErr w:type="spellEnd"/>
            <w:r w:rsidRPr="00772B39">
              <w:rPr>
                <w:i/>
              </w:rPr>
              <w:t>.</w:t>
            </w:r>
            <w:r w:rsidR="00DF1B45" w:rsidRPr="00772B39">
              <w:rPr>
                <w:i/>
                <w:lang w:val="fr-BE"/>
              </w:rPr>
              <w:t>DocumentType</w:t>
            </w:r>
            <w:r w:rsidR="00DF1B45">
              <w:rPr>
                <w:i/>
                <w:lang w:val="fr-BE"/>
              </w:rPr>
              <w:t>C</w:t>
            </w:r>
            <w:r w:rsidR="00DF1B45" w:rsidRPr="00772B39">
              <w:rPr>
                <w:i/>
                <w:lang w:val="fr-BE"/>
              </w:rPr>
              <w:t>ode</w:t>
            </w:r>
          </w:p>
        </w:tc>
      </w:tr>
    </w:tbl>
    <w:p w:rsidR="009B549E" w:rsidRPr="00493CA5" w:rsidRDefault="009B549E" w:rsidP="00424406">
      <w:pPr>
        <w:rPr>
          <w:lang w:val="en-GB" w:eastAsia="fr-FR"/>
        </w:rPr>
      </w:pPr>
    </w:p>
    <w:sectPr w:rsidR="009B549E" w:rsidRPr="00493CA5">
      <w:headerReference w:type="default" r:id="rId19"/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B65" w:rsidRDefault="003F2B65" w:rsidP="00D52D8D">
      <w:r>
        <w:separator/>
      </w:r>
    </w:p>
  </w:endnote>
  <w:endnote w:type="continuationSeparator" w:id="0">
    <w:p w:rsidR="003F2B65" w:rsidRDefault="003F2B65" w:rsidP="00D52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B65" w:rsidRPr="006F076D" w:rsidRDefault="003F2B65" w:rsidP="00D52D8D">
    <w:pPr>
      <w:pStyle w:val="Footer"/>
      <w:tabs>
        <w:tab w:val="clear" w:pos="4513"/>
        <w:tab w:val="clear" w:pos="9026"/>
        <w:tab w:val="center" w:pos="4253"/>
        <w:tab w:val="right" w:pos="8931"/>
        <w:tab w:val="right" w:pos="9214"/>
      </w:tabs>
      <w:ind w:left="-567"/>
      <w:rPr>
        <w:sz w:val="16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4BAE05E" wp14:editId="003E4E0B">
              <wp:simplePos x="0" y="0"/>
              <wp:positionH relativeFrom="column">
                <wp:posOffset>-1263015</wp:posOffset>
              </wp:positionH>
              <wp:positionV relativeFrom="paragraph">
                <wp:posOffset>-100330</wp:posOffset>
              </wp:positionV>
              <wp:extent cx="7915910" cy="45720"/>
              <wp:effectExtent l="0" t="0" r="27940" b="1143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15910" cy="4572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80808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F2B65" w:rsidRPr="009950C1" w:rsidRDefault="003F2B65" w:rsidP="00D52D8D">
                          <w:pPr>
                            <w:jc w:val="center"/>
                            <w:rPr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left:0;text-align:left;margin-left:-99.45pt;margin-top:-7.9pt;width:623.3pt;height:3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" fillcolor="gray" strokecolor="gray">
              <v:textbox>
                <w:txbxContent>
                  <w:p w:rsidR="003F2B65" w:rsidRPr="009950C1" w:rsidRDefault="003F2B65" w:rsidP="00D52D8D">
                    <w:pPr>
                      <w:jc w:val="center"/>
                      <w:rPr>
                        <w:lang w:val="en-GB"/>
                      </w:rPr>
                    </w:pPr>
                  </w:p>
                </w:txbxContent>
              </v:textbox>
            </v:rect>
          </w:pict>
        </mc:Fallback>
      </mc:AlternateContent>
    </w:r>
    <w:r w:rsidRPr="00D86215">
      <w:rPr>
        <w:rFonts w:cs="Arial"/>
        <w:bCs/>
        <w:color w:val="000000"/>
        <w:sz w:val="16"/>
      </w:rPr>
      <w:t xml:space="preserve">Sensitivity: </w:t>
    </w:r>
    <w:fldSimple w:instr=" DOCPROPERTY  Sensitivity  \* MERGEFORMAT ">
      <w:r>
        <w:rPr>
          <w:rFonts w:cs="Arial"/>
          <w:bCs/>
          <w:color w:val="000000"/>
          <w:sz w:val="16"/>
        </w:rPr>
        <w:t>Limited DG</w:t>
      </w:r>
    </w:fldSimple>
    <w:r w:rsidRPr="006F076D">
      <w:rPr>
        <w:sz w:val="16"/>
      </w:rPr>
      <w:tab/>
      <w:t xml:space="preserve">Issue Date: </w:t>
    </w:r>
    <w:fldSimple w:instr=" DOCPROPERTY  IssDate  \* MERGEFORMAT ">
      <w:r>
        <w:rPr>
          <w:rStyle w:val="PlaceholderText"/>
          <w:sz w:val="16"/>
        </w:rPr>
        <w:t>&lt;Issue Date&gt;</w:t>
      </w:r>
    </w:fldSimple>
    <w:r w:rsidRPr="006F076D">
      <w:rPr>
        <w:rFonts w:cs="Arial"/>
        <w:bCs/>
        <w:sz w:val="16"/>
      </w:rPr>
      <w:tab/>
      <w:t xml:space="preserve">Status: </w:t>
    </w:r>
    <w:r>
      <w:rPr>
        <w:rFonts w:cs="Arial"/>
        <w:bCs/>
        <w:sz w:val="16"/>
      </w:rPr>
      <w:t xml:space="preserve"> </w:t>
    </w:r>
    <w:fldSimple w:instr=" DOCPROPERTY  RevStatus  \* MERGEFORMAT ">
      <w:r>
        <w:rPr>
          <w:rFonts w:cs="Arial"/>
          <w:bCs/>
          <w:sz w:val="16"/>
        </w:rPr>
        <w:t>Draft</w:t>
      </w:r>
    </w:fldSimple>
    <w:r>
      <w:rPr>
        <w:rFonts w:cs="Arial"/>
        <w:bCs/>
        <w:sz w:val="16"/>
      </w:rPr>
      <w:t xml:space="preserve">    </w:t>
    </w:r>
    <w:r w:rsidRPr="00D86215">
      <w:rPr>
        <w:rFonts w:cs="Arial"/>
        <w:bCs/>
        <w:color w:val="000000"/>
        <w:sz w:val="16"/>
      </w:rPr>
      <w:t xml:space="preserve">Page </w:t>
    </w:r>
    <w:r w:rsidRPr="00D86215">
      <w:rPr>
        <w:rFonts w:cs="Arial"/>
        <w:b/>
        <w:bCs/>
        <w:color w:val="000000"/>
        <w:sz w:val="16"/>
      </w:rPr>
      <w:fldChar w:fldCharType="begin"/>
    </w:r>
    <w:r w:rsidRPr="00D86215">
      <w:rPr>
        <w:rFonts w:cs="Arial"/>
        <w:b/>
        <w:bCs/>
        <w:color w:val="000000"/>
        <w:sz w:val="16"/>
      </w:rPr>
      <w:instrText xml:space="preserve"> PAGE  \* Arabic  \* MERGEFORMAT </w:instrText>
    </w:r>
    <w:r w:rsidRPr="00D86215">
      <w:rPr>
        <w:rFonts w:cs="Arial"/>
        <w:b/>
        <w:bCs/>
        <w:color w:val="000000"/>
        <w:sz w:val="16"/>
      </w:rPr>
      <w:fldChar w:fldCharType="separate"/>
    </w:r>
    <w:r w:rsidR="002E466A">
      <w:rPr>
        <w:rFonts w:cs="Arial"/>
        <w:b/>
        <w:bCs/>
        <w:noProof/>
        <w:color w:val="000000"/>
        <w:sz w:val="16"/>
      </w:rPr>
      <w:t>3</w:t>
    </w:r>
    <w:r w:rsidRPr="00D86215">
      <w:rPr>
        <w:rFonts w:cs="Arial"/>
        <w:b/>
        <w:bCs/>
        <w:color w:val="000000"/>
        <w:sz w:val="16"/>
      </w:rPr>
      <w:fldChar w:fldCharType="end"/>
    </w:r>
  </w:p>
  <w:p w:rsidR="003F2B65" w:rsidRDefault="003F2B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B65" w:rsidRDefault="003F2B65" w:rsidP="00D52D8D">
      <w:r>
        <w:separator/>
      </w:r>
    </w:p>
  </w:footnote>
  <w:footnote w:type="continuationSeparator" w:id="0">
    <w:p w:rsidR="003F2B65" w:rsidRDefault="003F2B65" w:rsidP="00D52D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B65" w:rsidRPr="00AB3FE5" w:rsidRDefault="003F2B65" w:rsidP="00D52D8D">
    <w:pPr>
      <w:pStyle w:val="Header"/>
      <w:tabs>
        <w:tab w:val="clear" w:pos="4513"/>
        <w:tab w:val="center" w:pos="4111"/>
      </w:tabs>
      <w:spacing w:before="60"/>
      <w:rPr>
        <w:b/>
        <w:sz w:val="18"/>
        <w:szCs w:val="18"/>
      </w:rPr>
    </w:pPr>
    <w:r>
      <w:tab/>
    </w:r>
    <w:r>
      <w:tab/>
    </w:r>
    <w:r w:rsidRPr="00AB3FE5">
      <w:rPr>
        <w:sz w:val="18"/>
        <w:szCs w:val="18"/>
      </w:rPr>
      <w:t xml:space="preserve"> </w:t>
    </w:r>
    <w:r w:rsidR="00926516">
      <w:fldChar w:fldCharType="begin"/>
    </w:r>
    <w:r w:rsidR="00926516">
      <w:instrText xml:space="preserve"> DOCPROPERTY  ProjectName  \* MERGEFORMAT </w:instrText>
    </w:r>
    <w:r w:rsidR="00926516">
      <w:fldChar w:fldCharType="separate"/>
    </w:r>
    <w:proofErr w:type="gramStart"/>
    <w:r>
      <w:rPr>
        <w:sz w:val="18"/>
        <w:szCs w:val="18"/>
      </w:rPr>
      <w:t>e-TrustEx</w:t>
    </w:r>
    <w:proofErr w:type="gramEnd"/>
    <w:r w:rsidR="00926516">
      <w:rPr>
        <w:sz w:val="18"/>
        <w:szCs w:val="18"/>
      </w:rPr>
      <w:fldChar w:fldCharType="end"/>
    </w:r>
    <w:r w:rsidRPr="00AB3FE5">
      <w:rPr>
        <w:sz w:val="18"/>
        <w:szCs w:val="18"/>
      </w:rPr>
      <w:t xml:space="preserve"> </w:t>
    </w:r>
    <w:r>
      <w:rPr>
        <w:sz w:val="18"/>
        <w:szCs w:val="18"/>
      </w:rPr>
      <w:t>- Use Case Specification</w:t>
    </w:r>
  </w:p>
  <w:p w:rsidR="003F2B65" w:rsidRDefault="003F2B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F08A1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BD785B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2"/>
    <w:multiLevelType w:val="multilevel"/>
    <w:tmpl w:val="00000002"/>
    <w:lvl w:ilvl="0">
      <w:start w:val="1"/>
      <w:numFmt w:val="decimal"/>
      <w:pStyle w:val="Heading10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412"/>
        </w:tabs>
        <w:ind w:left="3412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>
    <w:nsid w:val="0ADD65CF"/>
    <w:multiLevelType w:val="hybridMultilevel"/>
    <w:tmpl w:val="85A0D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34BFE"/>
    <w:multiLevelType w:val="hybridMultilevel"/>
    <w:tmpl w:val="9684D4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B776C7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>
    <w:nsid w:val="1D38190E"/>
    <w:multiLevelType w:val="hybridMultilevel"/>
    <w:tmpl w:val="D21656B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8D4FC5"/>
    <w:multiLevelType w:val="hybridMultilevel"/>
    <w:tmpl w:val="752443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A7730C4"/>
    <w:multiLevelType w:val="singleLevel"/>
    <w:tmpl w:val="474CA2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9">
    <w:nsid w:val="4A0E5271"/>
    <w:multiLevelType w:val="hybridMultilevel"/>
    <w:tmpl w:val="E47AD0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CB46B02"/>
    <w:multiLevelType w:val="hybridMultilevel"/>
    <w:tmpl w:val="191210F2"/>
    <w:lvl w:ilvl="0" w:tplc="D3ECB672">
      <w:start w:val="1"/>
      <w:numFmt w:val="bullet"/>
      <w:lvlText w:val="-"/>
      <w:lvlJc w:val="left"/>
      <w:pPr>
        <w:ind w:left="100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1">
    <w:nsid w:val="52A07842"/>
    <w:multiLevelType w:val="hybridMultilevel"/>
    <w:tmpl w:val="B63249E4"/>
    <w:lvl w:ilvl="0" w:tplc="0809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2">
    <w:nsid w:val="6BBD7F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9B2012C"/>
    <w:multiLevelType w:val="hybridMultilevel"/>
    <w:tmpl w:val="62E8EDE6"/>
    <w:lvl w:ilvl="0" w:tplc="422019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C7E5431"/>
    <w:multiLevelType w:val="hybridMultilevel"/>
    <w:tmpl w:val="604E211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1532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3"/>
  </w:num>
  <w:num w:numId="3">
    <w:abstractNumId w:val="3"/>
  </w:num>
  <w:num w:numId="4">
    <w:abstractNumId w:val="5"/>
  </w:num>
  <w:num w:numId="5">
    <w:abstractNumId w:val="15"/>
  </w:num>
  <w:num w:numId="6">
    <w:abstractNumId w:val="1"/>
  </w:num>
  <w:num w:numId="7">
    <w:abstractNumId w:val="4"/>
  </w:num>
  <w:num w:numId="8">
    <w:abstractNumId w:val="2"/>
  </w:num>
  <w:num w:numId="9">
    <w:abstractNumId w:val="8"/>
  </w:num>
  <w:num w:numId="10">
    <w:abstractNumId w:val="12"/>
  </w:num>
  <w:num w:numId="11">
    <w:abstractNumId w:val="0"/>
  </w:num>
  <w:num w:numId="12">
    <w:abstractNumId w:val="7"/>
  </w:num>
  <w:num w:numId="13">
    <w:abstractNumId w:val="1"/>
  </w:num>
  <w:num w:numId="14">
    <w:abstractNumId w:val="1"/>
  </w:num>
  <w:num w:numId="15">
    <w:abstractNumId w:val="1"/>
  </w:num>
  <w:num w:numId="16">
    <w:abstractNumId w:val="14"/>
  </w:num>
  <w:num w:numId="17">
    <w:abstractNumId w:val="6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410"/>
    <w:rsid w:val="00000CDE"/>
    <w:rsid w:val="000B2C72"/>
    <w:rsid w:val="00155341"/>
    <w:rsid w:val="00163C7F"/>
    <w:rsid w:val="0016625E"/>
    <w:rsid w:val="001C4A0F"/>
    <w:rsid w:val="00263799"/>
    <w:rsid w:val="002E466A"/>
    <w:rsid w:val="002E5941"/>
    <w:rsid w:val="0035399B"/>
    <w:rsid w:val="00396410"/>
    <w:rsid w:val="003F2B65"/>
    <w:rsid w:val="00417B62"/>
    <w:rsid w:val="00424406"/>
    <w:rsid w:val="00457758"/>
    <w:rsid w:val="00476CAD"/>
    <w:rsid w:val="00493CA5"/>
    <w:rsid w:val="005153FC"/>
    <w:rsid w:val="0053550A"/>
    <w:rsid w:val="005A74CE"/>
    <w:rsid w:val="005D71A2"/>
    <w:rsid w:val="0072372E"/>
    <w:rsid w:val="007C7DFA"/>
    <w:rsid w:val="008409FC"/>
    <w:rsid w:val="008C0EA9"/>
    <w:rsid w:val="008D7AB2"/>
    <w:rsid w:val="00926516"/>
    <w:rsid w:val="009B549E"/>
    <w:rsid w:val="009C77B9"/>
    <w:rsid w:val="00A87F57"/>
    <w:rsid w:val="00B27A88"/>
    <w:rsid w:val="00B64EE3"/>
    <w:rsid w:val="00B7034B"/>
    <w:rsid w:val="00BD42E3"/>
    <w:rsid w:val="00CB6393"/>
    <w:rsid w:val="00CF48A6"/>
    <w:rsid w:val="00D4655C"/>
    <w:rsid w:val="00D52D8D"/>
    <w:rsid w:val="00DF1B45"/>
    <w:rsid w:val="00E00802"/>
    <w:rsid w:val="00E915F6"/>
    <w:rsid w:val="00E921F6"/>
    <w:rsid w:val="00F106E2"/>
    <w:rsid w:val="00F87EA7"/>
    <w:rsid w:val="00FA6F41"/>
    <w:rsid w:val="00FC722C"/>
    <w:rsid w:val="00FF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D8D"/>
    <w:pPr>
      <w:spacing w:after="0" w:line="240" w:lineRule="auto"/>
    </w:pPr>
    <w:rPr>
      <w:rFonts w:ascii="Arial" w:eastAsia="PMingLiU" w:hAnsi="Arial" w:cs="Times New Roman"/>
      <w:sz w:val="20"/>
      <w:szCs w:val="24"/>
    </w:rPr>
  </w:style>
  <w:style w:type="paragraph" w:styleId="Heading1">
    <w:name w:val="heading 1"/>
    <w:aliases w:val="do not use"/>
    <w:next w:val="Normal"/>
    <w:link w:val="Heading1Char"/>
    <w:uiPriority w:val="9"/>
    <w:qFormat/>
    <w:rsid w:val="00E915F6"/>
    <w:pPr>
      <w:keepNext/>
      <w:spacing w:after="360" w:line="240" w:lineRule="auto"/>
      <w:outlineLvl w:val="0"/>
    </w:pPr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paragraph" w:styleId="Heading2">
    <w:name w:val="heading 2"/>
    <w:aliases w:val="do not use this style"/>
    <w:basedOn w:val="Normal"/>
    <w:next w:val="Normal"/>
    <w:link w:val="Heading2Char"/>
    <w:uiPriority w:val="9"/>
    <w:unhideWhenUsed/>
    <w:qFormat/>
    <w:rsid w:val="00E915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F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D52D8D"/>
    <w:pPr>
      <w:spacing w:after="120"/>
      <w:contextualSpacing/>
      <w:jc w:val="both"/>
    </w:pPr>
    <w:rPr>
      <w:sz w:val="24"/>
    </w:rPr>
  </w:style>
  <w:style w:type="character" w:customStyle="1" w:styleId="ListParagraphChar">
    <w:name w:val="List Paragraph Char"/>
    <w:link w:val="ListParagraph"/>
    <w:uiPriority w:val="99"/>
    <w:locked/>
    <w:rsid w:val="00D52D8D"/>
    <w:rPr>
      <w:rFonts w:ascii="Arial" w:eastAsia="PMingLiU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D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8D"/>
    <w:rPr>
      <w:rFonts w:ascii="Tahoma" w:eastAsia="PMingLiU" w:hAnsi="Tahoma" w:cs="Tahoma"/>
      <w:sz w:val="16"/>
      <w:szCs w:val="16"/>
    </w:rPr>
  </w:style>
  <w:style w:type="character" w:styleId="Hyperlink">
    <w:name w:val="Hyperlink"/>
    <w:aliases w:val="Hyperlink - Header"/>
    <w:uiPriority w:val="99"/>
    <w:rsid w:val="00D52D8D"/>
    <w:rPr>
      <w:rFonts w:ascii="Arial" w:hAnsi="Arial" w:cs="Times New Roman"/>
      <w:b/>
      <w:color w:val="DBE5F1"/>
      <w:sz w:val="24"/>
      <w:u w:val="single"/>
    </w:rPr>
  </w:style>
  <w:style w:type="paragraph" w:customStyle="1" w:styleId="InfoBlue">
    <w:name w:val="InfoBlue"/>
    <w:basedOn w:val="Normal"/>
    <w:next w:val="BodyText"/>
    <w:autoRedefine/>
    <w:rsid w:val="00D52D8D"/>
    <w:pPr>
      <w:widowControl w:val="0"/>
      <w:spacing w:line="200" w:lineRule="atLeast"/>
    </w:pPr>
    <w:rPr>
      <w:rFonts w:ascii="Times New Roman" w:eastAsia="Times New Roman" w:hAnsi="Times New Roman"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52D8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52D8D"/>
    <w:rPr>
      <w:rFonts w:ascii="Arial" w:eastAsia="PMingLiU" w:hAnsi="Arial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D8D"/>
    <w:rPr>
      <w:rFonts w:ascii="Arial" w:eastAsia="PMingLiU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D8D"/>
    <w:rPr>
      <w:rFonts w:ascii="Arial" w:eastAsia="PMingLiU" w:hAnsi="Arial" w:cs="Times New Roman"/>
      <w:sz w:val="20"/>
      <w:szCs w:val="24"/>
    </w:rPr>
  </w:style>
  <w:style w:type="character" w:styleId="PlaceholderText">
    <w:name w:val="Placeholder Text"/>
    <w:uiPriority w:val="99"/>
    <w:semiHidden/>
    <w:rsid w:val="00D52D8D"/>
    <w:rPr>
      <w:color w:val="808080"/>
    </w:rPr>
  </w:style>
  <w:style w:type="character" w:customStyle="1" w:styleId="Heading1Char">
    <w:name w:val="Heading 1 Char"/>
    <w:aliases w:val="do not use Char"/>
    <w:basedOn w:val="DefaultParagraphFont"/>
    <w:link w:val="Heading1"/>
    <w:uiPriority w:val="9"/>
    <w:rsid w:val="00E915F6"/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character" w:customStyle="1" w:styleId="Heading2Char">
    <w:name w:val="Heading 2 Char"/>
    <w:aliases w:val="do not use this style Char"/>
    <w:basedOn w:val="DefaultParagraphFont"/>
    <w:link w:val="Heading2"/>
    <w:uiPriority w:val="9"/>
    <w:rsid w:val="00E9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15F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15F6"/>
    <w:pPr>
      <w:spacing w:after="100"/>
    </w:pPr>
  </w:style>
  <w:style w:type="paragraph" w:styleId="ListBullet">
    <w:name w:val="List Bullet"/>
    <w:basedOn w:val="Normal"/>
    <w:uiPriority w:val="99"/>
    <w:unhideWhenUsed/>
    <w:rsid w:val="00417B62"/>
    <w:pPr>
      <w:numPr>
        <w:numId w:val="6"/>
      </w:numPr>
      <w:contextualSpacing/>
    </w:pPr>
  </w:style>
  <w:style w:type="table" w:customStyle="1" w:styleId="LightList-Accent11">
    <w:name w:val="Light List - Accent 11"/>
    <w:basedOn w:val="TableNormal"/>
    <w:uiPriority w:val="61"/>
    <w:rsid w:val="00417B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10">
    <w:name w:val="Heading 10"/>
    <w:basedOn w:val="Normal"/>
    <w:next w:val="BodyText"/>
    <w:uiPriority w:val="99"/>
    <w:rsid w:val="00A87F57"/>
    <w:pPr>
      <w:keepNext/>
      <w:numPr>
        <w:numId w:val="8"/>
      </w:numPr>
      <w:suppressAutoHyphens/>
      <w:spacing w:before="240" w:after="120"/>
    </w:pPr>
    <w:rPr>
      <w:rFonts w:eastAsia="MS Mincho" w:cs="Tahoma"/>
      <w:b/>
      <w:bCs/>
      <w:sz w:val="21"/>
      <w:szCs w:val="21"/>
      <w:lang w:eastAsia="ar-SA"/>
    </w:rPr>
  </w:style>
  <w:style w:type="paragraph" w:customStyle="1" w:styleId="ListBullet1">
    <w:name w:val="List Bullet 1"/>
    <w:basedOn w:val="Normal"/>
    <w:rsid w:val="00A87F57"/>
    <w:pPr>
      <w:numPr>
        <w:numId w:val="9"/>
      </w:numPr>
      <w:tabs>
        <w:tab w:val="left" w:pos="567"/>
      </w:tabs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F57"/>
    <w:rPr>
      <w:rFonts w:asciiTheme="majorHAnsi" w:eastAsiaTheme="majorEastAsia" w:hAnsiTheme="majorHAnsi" w:cstheme="majorBidi"/>
      <w:b/>
      <w:bCs/>
      <w:color w:val="4F81BD" w:themeColor="accent1"/>
      <w:sz w:val="20"/>
      <w:szCs w:val="24"/>
    </w:rPr>
  </w:style>
  <w:style w:type="paragraph" w:styleId="ListBullet2">
    <w:name w:val="List Bullet 2"/>
    <w:basedOn w:val="Normal"/>
    <w:uiPriority w:val="99"/>
    <w:semiHidden/>
    <w:unhideWhenUsed/>
    <w:rsid w:val="000B2C72"/>
    <w:pPr>
      <w:numPr>
        <w:numId w:val="11"/>
      </w:numPr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5A74CE"/>
    <w:pPr>
      <w:spacing w:after="100"/>
      <w:ind w:left="400"/>
    </w:pPr>
  </w:style>
  <w:style w:type="paragraph" w:customStyle="1" w:styleId="Text1">
    <w:name w:val="Text 1"/>
    <w:basedOn w:val="Normal"/>
    <w:rsid w:val="00457758"/>
    <w:pPr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D8D"/>
    <w:pPr>
      <w:spacing w:after="0" w:line="240" w:lineRule="auto"/>
    </w:pPr>
    <w:rPr>
      <w:rFonts w:ascii="Arial" w:eastAsia="PMingLiU" w:hAnsi="Arial" w:cs="Times New Roman"/>
      <w:sz w:val="20"/>
      <w:szCs w:val="24"/>
    </w:rPr>
  </w:style>
  <w:style w:type="paragraph" w:styleId="Heading1">
    <w:name w:val="heading 1"/>
    <w:aliases w:val="do not use"/>
    <w:next w:val="Normal"/>
    <w:link w:val="Heading1Char"/>
    <w:uiPriority w:val="9"/>
    <w:qFormat/>
    <w:rsid w:val="00E915F6"/>
    <w:pPr>
      <w:keepNext/>
      <w:spacing w:after="360" w:line="240" w:lineRule="auto"/>
      <w:outlineLvl w:val="0"/>
    </w:pPr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paragraph" w:styleId="Heading2">
    <w:name w:val="heading 2"/>
    <w:aliases w:val="do not use this style"/>
    <w:basedOn w:val="Normal"/>
    <w:next w:val="Normal"/>
    <w:link w:val="Heading2Char"/>
    <w:uiPriority w:val="9"/>
    <w:unhideWhenUsed/>
    <w:qFormat/>
    <w:rsid w:val="00E915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F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D52D8D"/>
    <w:pPr>
      <w:spacing w:after="120"/>
      <w:contextualSpacing/>
      <w:jc w:val="both"/>
    </w:pPr>
    <w:rPr>
      <w:sz w:val="24"/>
    </w:rPr>
  </w:style>
  <w:style w:type="character" w:customStyle="1" w:styleId="ListParagraphChar">
    <w:name w:val="List Paragraph Char"/>
    <w:link w:val="ListParagraph"/>
    <w:uiPriority w:val="99"/>
    <w:locked/>
    <w:rsid w:val="00D52D8D"/>
    <w:rPr>
      <w:rFonts w:ascii="Arial" w:eastAsia="PMingLiU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D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8D"/>
    <w:rPr>
      <w:rFonts w:ascii="Tahoma" w:eastAsia="PMingLiU" w:hAnsi="Tahoma" w:cs="Tahoma"/>
      <w:sz w:val="16"/>
      <w:szCs w:val="16"/>
    </w:rPr>
  </w:style>
  <w:style w:type="character" w:styleId="Hyperlink">
    <w:name w:val="Hyperlink"/>
    <w:aliases w:val="Hyperlink - Header"/>
    <w:uiPriority w:val="99"/>
    <w:rsid w:val="00D52D8D"/>
    <w:rPr>
      <w:rFonts w:ascii="Arial" w:hAnsi="Arial" w:cs="Times New Roman"/>
      <w:b/>
      <w:color w:val="DBE5F1"/>
      <w:sz w:val="24"/>
      <w:u w:val="single"/>
    </w:rPr>
  </w:style>
  <w:style w:type="paragraph" w:customStyle="1" w:styleId="InfoBlue">
    <w:name w:val="InfoBlue"/>
    <w:basedOn w:val="Normal"/>
    <w:next w:val="BodyText"/>
    <w:autoRedefine/>
    <w:rsid w:val="00D52D8D"/>
    <w:pPr>
      <w:widowControl w:val="0"/>
      <w:spacing w:line="200" w:lineRule="atLeast"/>
    </w:pPr>
    <w:rPr>
      <w:rFonts w:ascii="Times New Roman" w:eastAsia="Times New Roman" w:hAnsi="Times New Roman"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52D8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52D8D"/>
    <w:rPr>
      <w:rFonts w:ascii="Arial" w:eastAsia="PMingLiU" w:hAnsi="Arial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D8D"/>
    <w:rPr>
      <w:rFonts w:ascii="Arial" w:eastAsia="PMingLiU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D8D"/>
    <w:rPr>
      <w:rFonts w:ascii="Arial" w:eastAsia="PMingLiU" w:hAnsi="Arial" w:cs="Times New Roman"/>
      <w:sz w:val="20"/>
      <w:szCs w:val="24"/>
    </w:rPr>
  </w:style>
  <w:style w:type="character" w:styleId="PlaceholderText">
    <w:name w:val="Placeholder Text"/>
    <w:uiPriority w:val="99"/>
    <w:semiHidden/>
    <w:rsid w:val="00D52D8D"/>
    <w:rPr>
      <w:color w:val="808080"/>
    </w:rPr>
  </w:style>
  <w:style w:type="character" w:customStyle="1" w:styleId="Heading1Char">
    <w:name w:val="Heading 1 Char"/>
    <w:aliases w:val="do not use Char"/>
    <w:basedOn w:val="DefaultParagraphFont"/>
    <w:link w:val="Heading1"/>
    <w:uiPriority w:val="9"/>
    <w:rsid w:val="00E915F6"/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character" w:customStyle="1" w:styleId="Heading2Char">
    <w:name w:val="Heading 2 Char"/>
    <w:aliases w:val="do not use this style Char"/>
    <w:basedOn w:val="DefaultParagraphFont"/>
    <w:link w:val="Heading2"/>
    <w:uiPriority w:val="9"/>
    <w:rsid w:val="00E9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15F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15F6"/>
    <w:pPr>
      <w:spacing w:after="100"/>
    </w:pPr>
  </w:style>
  <w:style w:type="paragraph" w:styleId="ListBullet">
    <w:name w:val="List Bullet"/>
    <w:basedOn w:val="Normal"/>
    <w:uiPriority w:val="99"/>
    <w:unhideWhenUsed/>
    <w:rsid w:val="00417B62"/>
    <w:pPr>
      <w:numPr>
        <w:numId w:val="6"/>
      </w:numPr>
      <w:contextualSpacing/>
    </w:pPr>
  </w:style>
  <w:style w:type="table" w:customStyle="1" w:styleId="LightList-Accent11">
    <w:name w:val="Light List - Accent 11"/>
    <w:basedOn w:val="TableNormal"/>
    <w:uiPriority w:val="61"/>
    <w:rsid w:val="00417B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10">
    <w:name w:val="Heading 10"/>
    <w:basedOn w:val="Normal"/>
    <w:next w:val="BodyText"/>
    <w:uiPriority w:val="99"/>
    <w:rsid w:val="00A87F57"/>
    <w:pPr>
      <w:keepNext/>
      <w:numPr>
        <w:numId w:val="8"/>
      </w:numPr>
      <w:suppressAutoHyphens/>
      <w:spacing w:before="240" w:after="120"/>
    </w:pPr>
    <w:rPr>
      <w:rFonts w:eastAsia="MS Mincho" w:cs="Tahoma"/>
      <w:b/>
      <w:bCs/>
      <w:sz w:val="21"/>
      <w:szCs w:val="21"/>
      <w:lang w:eastAsia="ar-SA"/>
    </w:rPr>
  </w:style>
  <w:style w:type="paragraph" w:customStyle="1" w:styleId="ListBullet1">
    <w:name w:val="List Bullet 1"/>
    <w:basedOn w:val="Normal"/>
    <w:rsid w:val="00A87F57"/>
    <w:pPr>
      <w:numPr>
        <w:numId w:val="9"/>
      </w:numPr>
      <w:tabs>
        <w:tab w:val="left" w:pos="567"/>
      </w:tabs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F57"/>
    <w:rPr>
      <w:rFonts w:asciiTheme="majorHAnsi" w:eastAsiaTheme="majorEastAsia" w:hAnsiTheme="majorHAnsi" w:cstheme="majorBidi"/>
      <w:b/>
      <w:bCs/>
      <w:color w:val="4F81BD" w:themeColor="accent1"/>
      <w:sz w:val="20"/>
      <w:szCs w:val="24"/>
    </w:rPr>
  </w:style>
  <w:style w:type="paragraph" w:styleId="ListBullet2">
    <w:name w:val="List Bullet 2"/>
    <w:basedOn w:val="Normal"/>
    <w:uiPriority w:val="99"/>
    <w:semiHidden/>
    <w:unhideWhenUsed/>
    <w:rsid w:val="000B2C72"/>
    <w:pPr>
      <w:numPr>
        <w:numId w:val="11"/>
      </w:numPr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5A74CE"/>
    <w:pPr>
      <w:spacing w:after="100"/>
      <w:ind w:left="400"/>
    </w:pPr>
  </w:style>
  <w:style w:type="paragraph" w:customStyle="1" w:styleId="Text1">
    <w:name w:val="Text 1"/>
    <w:basedOn w:val="Normal"/>
    <w:rsid w:val="00457758"/>
    <w:pPr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c.cec/RUPatEC/" TargetMode="External"/><Relationship Id="rId18" Type="http://schemas.openxmlformats.org/officeDocument/2006/relationships/hyperlink" Target="https://webgate.ec.europa.eu/CITnet/svn/ETRUSTEX/trunk/001%20e-TrustEx/002%20Requirements/Use%20Case%20Mode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control" Target="activeX/activeX1.xml"/><Relationship Id="rId17" Type="http://schemas.openxmlformats.org/officeDocument/2006/relationships/hyperlink" Target="https://webgate.ec.europa.eu/CITnet/jira/browse/ETRUSTEX-108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bgate.ec.europa.eu/CITnet/jira/browse/ETRUSTEX-857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control" Target="activeX/activeX2.xml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6D185-EB72-4698-B3DB-67ECA8731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5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Vasilescu, Alice (BE - Brussels)</dc:creator>
  <cp:lastModifiedBy>BATRINU Anamaria (DIGIT-EXT)</cp:lastModifiedBy>
  <cp:revision>23</cp:revision>
  <dcterms:created xsi:type="dcterms:W3CDTF">2013-10-29T00:41:00Z</dcterms:created>
  <dcterms:modified xsi:type="dcterms:W3CDTF">2015-09-17T09:34:00Z</dcterms:modified>
</cp:coreProperties>
</file>