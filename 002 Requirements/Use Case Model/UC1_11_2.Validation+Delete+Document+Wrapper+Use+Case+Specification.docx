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7" w:type="dxa"/>
        <w:tblLook w:val="04A0" w:firstRow="1" w:lastRow="0" w:firstColumn="1" w:lastColumn="0" w:noHBand="0" w:noVBand="1"/>
      </w:tblPr>
      <w:tblGrid>
        <w:gridCol w:w="2556"/>
        <w:gridCol w:w="4293"/>
        <w:gridCol w:w="1998"/>
        <w:gridCol w:w="440"/>
      </w:tblGrid>
      <w:tr w:rsidR="00D52D8D" w:rsidRPr="00E17631" w:rsidTr="00D52D8D">
        <w:tc>
          <w:tcPr>
            <w:tcW w:w="2556" w:type="dxa"/>
            <w:shd w:val="clear" w:color="auto" w:fill="auto"/>
            <w:vAlign w:val="center"/>
          </w:tcPr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kern w:val="28"/>
                <w:sz w:val="20"/>
                <w:szCs w:val="20"/>
                <w:lang w:val="en-GB"/>
              </w:rPr>
            </w:pPr>
            <w:r w:rsidRPr="00E17631">
              <w:rPr>
                <w:rFonts w:cs="Arial"/>
                <w:noProof/>
                <w:kern w:val="28"/>
                <w:sz w:val="20"/>
                <w:szCs w:val="20"/>
                <w:lang w:val="en-GB" w:eastAsia="en-GB"/>
              </w:rPr>
              <w:drawing>
                <wp:inline distT="0" distB="0" distL="0" distR="0" wp14:anchorId="5FE80BA8" wp14:editId="64140558">
                  <wp:extent cx="1460500" cy="1009650"/>
                  <wp:effectExtent l="19050" t="0" r="6350" b="0"/>
                  <wp:docPr id="5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3" w:type="dxa"/>
            <w:shd w:val="clear" w:color="auto" w:fill="auto"/>
            <w:vAlign w:val="center"/>
          </w:tcPr>
          <w:p w:rsidR="00D52D8D" w:rsidRPr="00E17631" w:rsidRDefault="00D52D8D" w:rsidP="003F2B65">
            <w:pPr>
              <w:pStyle w:val="ListParagraph"/>
              <w:ind w:right="-321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  <w:r w:rsidRPr="00E17631">
              <w:rPr>
                <w:rFonts w:cs="Arial"/>
                <w:b/>
                <w:kern w:val="28"/>
                <w:sz w:val="44"/>
                <w:szCs w:val="48"/>
                <w:lang w:val="en-GB"/>
              </w:rPr>
              <w:t>European Commission</w:t>
            </w:r>
          </w:p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b/>
                <w:kern w:val="28"/>
                <w:sz w:val="22"/>
                <w:szCs w:val="22"/>
                <w:lang w:val="en-GB"/>
              </w:rPr>
            </w:pPr>
            <w:r w:rsidRPr="00E17631">
              <w:rPr>
                <w:rFonts w:cs="Arial"/>
                <w:b/>
                <w:kern w:val="28"/>
                <w:sz w:val="22"/>
                <w:szCs w:val="22"/>
                <w:lang w:val="en-GB"/>
              </w:rPr>
              <w:t>DIRECTORATE GENERAL</w:t>
            </w:r>
          </w:p>
          <w:p w:rsidR="00D52D8D" w:rsidRPr="00E17631" w:rsidRDefault="00B11BE2" w:rsidP="003F2B65">
            <w:pPr>
              <w:pStyle w:val="ListParagraph"/>
              <w:jc w:val="left"/>
              <w:rPr>
                <w:rFonts w:cs="Arial"/>
                <w:b/>
                <w:kern w:val="28"/>
                <w:sz w:val="22"/>
                <w:szCs w:val="22"/>
                <w:lang w:val="en-GB"/>
              </w:rPr>
            </w:pPr>
            <w:r>
              <w:fldChar w:fldCharType="begin"/>
            </w:r>
            <w:r>
              <w:instrText xml:space="preserve"> DOCPROPERTY  Directorate \* MERGEFORMAT</w:instrText>
            </w:r>
            <w:r>
              <w:fldChar w:fldCharType="separate"/>
            </w:r>
            <w:r w:rsidR="00D52D8D" w:rsidRPr="00E17631">
              <w:rPr>
                <w:rFonts w:cs="Arial"/>
                <w:bCs/>
                <w:kern w:val="28"/>
                <w:sz w:val="22"/>
                <w:szCs w:val="22"/>
              </w:rPr>
              <w:t>&lt;INFORMATICS&gt;</w:t>
            </w:r>
            <w:r>
              <w:rPr>
                <w:rFonts w:cs="Arial"/>
                <w:bCs/>
                <w:kern w:val="28"/>
                <w:sz w:val="22"/>
                <w:szCs w:val="22"/>
              </w:rPr>
              <w:fldChar w:fldCharType="end"/>
            </w:r>
          </w:p>
          <w:p w:rsidR="00D52D8D" w:rsidRPr="00E17631" w:rsidRDefault="00D52D8D" w:rsidP="003F2B65">
            <w:pPr>
              <w:pStyle w:val="ListParagraph"/>
              <w:jc w:val="right"/>
              <w:rPr>
                <w:rFonts w:cs="Arial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1998" w:type="dxa"/>
          </w:tcPr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  <w:r w:rsidRPr="00E17631">
              <w:rPr>
                <w:rFonts w:cs="Arial"/>
                <w:b/>
                <w:noProof/>
                <w:kern w:val="28"/>
                <w:sz w:val="44"/>
                <w:szCs w:val="48"/>
                <w:lang w:val="en-GB" w:eastAsia="en-GB"/>
              </w:rPr>
              <w:drawing>
                <wp:inline distT="0" distB="0" distL="0" distR="0" wp14:anchorId="6F1DEE96" wp14:editId="6A56E6BA">
                  <wp:extent cx="1112520" cy="1180465"/>
                  <wp:effectExtent l="19050" t="0" r="0" b="0"/>
                  <wp:docPr id="6" name="Picture 6" descr="logo RUP@EC-Fixed-v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 RUP@EC-Fixed-v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80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" w:type="dxa"/>
          </w:tcPr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</w:p>
        </w:tc>
      </w:tr>
    </w:tbl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Pr="00AD60A2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it-IT"/>
        </w:rPr>
      </w:pPr>
      <w:r w:rsidRPr="00E17631">
        <w:rPr>
          <w:rFonts w:cs="Arial"/>
        </w:rPr>
        <w:fldChar w:fldCharType="begin"/>
      </w:r>
      <w:r w:rsidRPr="00AD60A2">
        <w:rPr>
          <w:rFonts w:cs="Arial"/>
          <w:lang w:val="it-IT"/>
        </w:rPr>
        <w:instrText xml:space="preserve"> DOCPROPERTY  ProjectName  \* MERGEFORMAT </w:instrText>
      </w:r>
      <w:r w:rsidRPr="00E17631">
        <w:rPr>
          <w:rFonts w:cs="Arial"/>
        </w:rPr>
        <w:fldChar w:fldCharType="separate"/>
      </w:r>
      <w:r w:rsidRPr="00AD60A2">
        <w:rPr>
          <w:rFonts w:cs="Arial"/>
          <w:b/>
          <w:kern w:val="28"/>
          <w:sz w:val="44"/>
          <w:szCs w:val="48"/>
          <w:lang w:val="it-IT"/>
        </w:rPr>
        <w:t>e-TrustEx</w:t>
      </w:r>
      <w:r w:rsidRPr="00E17631">
        <w:rPr>
          <w:rFonts w:cs="Arial"/>
        </w:rPr>
        <w:fldChar w:fldCharType="end"/>
      </w:r>
      <w:r w:rsidRPr="00AD60A2">
        <w:rPr>
          <w:rFonts w:cs="Arial"/>
          <w:b/>
          <w:kern w:val="28"/>
          <w:sz w:val="44"/>
          <w:szCs w:val="48"/>
          <w:lang w:val="it-IT"/>
        </w:rPr>
        <w:t xml:space="preserve"> – </w:t>
      </w:r>
      <w:proofErr w:type="spellStart"/>
      <w:r w:rsidR="0035399B" w:rsidRPr="00AD60A2">
        <w:rPr>
          <w:rFonts w:cs="Arial"/>
          <w:b/>
          <w:kern w:val="28"/>
          <w:sz w:val="44"/>
          <w:szCs w:val="48"/>
          <w:lang w:val="it-IT"/>
        </w:rPr>
        <w:t>Validation</w:t>
      </w:r>
      <w:proofErr w:type="spellEnd"/>
      <w:r w:rsidR="0035399B" w:rsidRPr="00AD60A2">
        <w:rPr>
          <w:rFonts w:cs="Arial"/>
          <w:b/>
          <w:kern w:val="28"/>
          <w:sz w:val="44"/>
          <w:szCs w:val="48"/>
          <w:lang w:val="it-IT"/>
        </w:rPr>
        <w:t xml:space="preserve"> </w:t>
      </w:r>
      <w:r w:rsidR="00E60DA5" w:rsidRPr="00AD60A2">
        <w:rPr>
          <w:rFonts w:cs="Arial"/>
          <w:b/>
          <w:kern w:val="28"/>
          <w:sz w:val="44"/>
          <w:szCs w:val="48"/>
          <w:lang w:val="it-IT"/>
        </w:rPr>
        <w:t xml:space="preserve">Delete </w:t>
      </w:r>
      <w:proofErr w:type="spellStart"/>
      <w:r w:rsidR="00E60DA5" w:rsidRPr="00AD60A2">
        <w:rPr>
          <w:rFonts w:cs="Arial"/>
          <w:b/>
          <w:kern w:val="28"/>
          <w:sz w:val="44"/>
          <w:szCs w:val="48"/>
          <w:lang w:val="it-IT"/>
        </w:rPr>
        <w:t>Document</w:t>
      </w:r>
      <w:proofErr w:type="spellEnd"/>
      <w:r w:rsidR="00E60DA5" w:rsidRPr="00AD60A2">
        <w:rPr>
          <w:rFonts w:cs="Arial"/>
          <w:b/>
          <w:kern w:val="28"/>
          <w:sz w:val="44"/>
          <w:szCs w:val="48"/>
          <w:lang w:val="it-IT"/>
        </w:rPr>
        <w:t xml:space="preserve"> </w:t>
      </w:r>
      <w:proofErr w:type="spellStart"/>
      <w:r w:rsidR="00E60DA5" w:rsidRPr="00AD60A2">
        <w:rPr>
          <w:rFonts w:cs="Arial"/>
          <w:b/>
          <w:kern w:val="28"/>
          <w:sz w:val="44"/>
          <w:szCs w:val="48"/>
          <w:lang w:val="it-IT"/>
        </w:rPr>
        <w:t>Wrapper</w:t>
      </w:r>
      <w:proofErr w:type="spellEnd"/>
      <w:r w:rsidR="00E60DA5" w:rsidRPr="00AD60A2">
        <w:rPr>
          <w:rFonts w:cs="Arial"/>
          <w:b/>
          <w:kern w:val="28"/>
          <w:sz w:val="44"/>
          <w:szCs w:val="48"/>
          <w:lang w:val="it-IT"/>
        </w:rPr>
        <w:t xml:space="preserve"> </w:t>
      </w:r>
      <w:proofErr w:type="spellStart"/>
      <w:r w:rsidR="00E60DA5" w:rsidRPr="00AD60A2">
        <w:rPr>
          <w:rFonts w:cs="Arial"/>
          <w:b/>
          <w:kern w:val="28"/>
          <w:sz w:val="44"/>
          <w:szCs w:val="48"/>
          <w:lang w:val="it-IT"/>
        </w:rPr>
        <w:t>Specification</w:t>
      </w:r>
      <w:proofErr w:type="spellEnd"/>
    </w:p>
    <w:p w:rsidR="00D52D8D" w:rsidRPr="00AD60A2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it-IT"/>
        </w:rPr>
      </w:pPr>
    </w:p>
    <w:p w:rsidR="00D52D8D" w:rsidRPr="00AD60A2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it-IT"/>
        </w:rPr>
      </w:pPr>
    </w:p>
    <w:p w:rsidR="00D52D8D" w:rsidRPr="00AD60A2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it-IT"/>
        </w:rPr>
      </w:pPr>
    </w:p>
    <w:p w:rsidR="00D52D8D" w:rsidRPr="00AD60A2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it-IT"/>
        </w:rPr>
      </w:pPr>
    </w:p>
    <w:p w:rsidR="00D52D8D" w:rsidRPr="00AD60A2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it-IT"/>
        </w:rPr>
      </w:pP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7655"/>
      </w:tblGrid>
      <w:tr w:rsidR="00D52D8D" w:rsidRPr="00E17631" w:rsidTr="003F2B65">
        <w:tc>
          <w:tcPr>
            <w:tcW w:w="7655" w:type="dxa"/>
            <w:shd w:val="clear" w:color="auto" w:fill="auto"/>
          </w:tcPr>
          <w:p w:rsidR="00D52D8D" w:rsidRPr="00E17631" w:rsidRDefault="00D52D8D" w:rsidP="003F2B65">
            <w:pPr>
              <w:pStyle w:val="ListParagraph"/>
              <w:spacing w:before="40"/>
              <w:jc w:val="center"/>
              <w:rPr>
                <w:rFonts w:eastAsia="MS Mincho" w:cs="Arial"/>
                <w:i/>
                <w:color w:val="7F7F7F"/>
                <w:sz w:val="20"/>
                <w:szCs w:val="20"/>
                <w:lang w:val="en-GB" w:eastAsia="ja-JP"/>
              </w:rPr>
            </w:pPr>
            <w:r w:rsidRPr="00E17631">
              <w:rPr>
                <w:rFonts w:eastAsia="MS Mincho" w:cs="Arial"/>
                <w:i/>
                <w:color w:val="7F7F7F"/>
                <w:sz w:val="20"/>
                <w:szCs w:val="20"/>
                <w:lang w:val="en-GB" w:eastAsia="ja-JP"/>
              </w:rPr>
              <w:t>---- Remove this text box after reading ---</w:t>
            </w:r>
          </w:p>
          <w:p w:rsidR="00D52D8D" w:rsidRPr="00E17631" w:rsidRDefault="00D52D8D" w:rsidP="003F2B65">
            <w:pPr>
              <w:pStyle w:val="ListParagraph"/>
              <w:spacing w:before="40" w:after="40"/>
              <w:jc w:val="center"/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</w:pPr>
            <w:r w:rsidRPr="00E17631"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  <w:t>Help text for this Artifact Template Version 2012-01</w:t>
            </w:r>
          </w:p>
          <w:p w:rsidR="00D52D8D" w:rsidRPr="00E17631" w:rsidRDefault="00D52D8D" w:rsidP="003F2B65">
            <w:pPr>
              <w:pStyle w:val="ListParagraph"/>
              <w:spacing w:before="40" w:after="40"/>
              <w:jc w:val="center"/>
              <w:rPr>
                <w:rFonts w:eastAsia="Times New Roman" w:cs="Arial"/>
                <w:color w:val="7F7F7F"/>
                <w:sz w:val="20"/>
                <w:szCs w:val="20"/>
              </w:rPr>
            </w:pPr>
          </w:p>
          <w:p w:rsidR="00D52D8D" w:rsidRPr="00E17631" w:rsidRDefault="00D52D8D" w:rsidP="003F2B65">
            <w:pPr>
              <w:widowControl w:val="0"/>
              <w:spacing w:line="200" w:lineRule="atLeast"/>
              <w:rPr>
                <w:rFonts w:eastAsia="Times New Roman" w:cs="Arial"/>
                <w:b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b/>
                <w:i/>
                <w:color w:val="7F7F7F"/>
                <w:szCs w:val="20"/>
              </w:rPr>
              <w:t>Key to symbols used in this template:</w:t>
            </w:r>
          </w:p>
          <w:p w:rsidR="00D52D8D" w:rsidRPr="00E17631" w:rsidRDefault="00D52D8D" w:rsidP="003F2B65">
            <w:pPr>
              <w:widowControl w:val="0"/>
              <w:spacing w:line="200" w:lineRule="atLeast"/>
              <w:ind w:left="360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[] indicates text to be replaced by the user of this template.</w:t>
            </w:r>
          </w:p>
          <w:p w:rsidR="00D52D8D" w:rsidRPr="00E17631" w:rsidRDefault="00D52D8D" w:rsidP="003F2B65">
            <w:pPr>
              <w:widowControl w:val="0"/>
              <w:spacing w:line="200" w:lineRule="atLeast"/>
              <w:ind w:left="360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&lt;&gt; indicates text that is updated using Document Properties button.</w:t>
            </w:r>
          </w:p>
          <w:p w:rsidR="00D52D8D" w:rsidRPr="00E17631" w:rsidRDefault="00D52D8D" w:rsidP="003F2B65">
            <w:pPr>
              <w:pStyle w:val="ListParagraph"/>
              <w:spacing w:before="40" w:after="40"/>
              <w:jc w:val="left"/>
              <w:rPr>
                <w:rFonts w:eastAsia="MS Mincho" w:cs="Arial"/>
                <w:color w:val="7F7F7F"/>
                <w:sz w:val="12"/>
                <w:szCs w:val="20"/>
                <w:lang w:val="en-GB" w:eastAsia="ja-JP"/>
              </w:rPr>
            </w:pPr>
          </w:p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  <w:b/>
                <w:i/>
                <w:color w:val="7F7F7F"/>
              </w:rPr>
              <w:t>Click here to update the Document Properties  &gt;&gt;</w:t>
            </w:r>
            <w:r w:rsidRPr="00E17631">
              <w:rPr>
                <w:rFonts w:ascii="Arial" w:hAnsi="Arial" w:cs="Arial"/>
              </w:rPr>
              <w:t xml:space="preserve">  </w:t>
            </w:r>
            <w:r w:rsidRPr="00E17631">
              <w:rPr>
                <w:rStyle w:val="Hyperlink"/>
                <w:rFonts w:cs="Arial"/>
                <w:b w:val="0"/>
                <w:color w:val="0070C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12.5pt;height:19.5pt" o:ole="">
                  <v:imagedata r:id="rId11" o:title=""/>
                </v:shape>
                <w:control r:id="rId12" w:name="UpdateDoc1" w:shapeid="_x0000_i1029"/>
              </w:object>
            </w:r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This button is also available on the next page.</w:t>
            </w:r>
          </w:p>
          <w:p w:rsidR="00D52D8D" w:rsidRPr="00E17631" w:rsidRDefault="00D52D8D" w:rsidP="003F2B65">
            <w:pPr>
              <w:widowControl w:val="0"/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</w:p>
          <w:p w:rsidR="00D52D8D" w:rsidRPr="00E17631" w:rsidRDefault="00D52D8D" w:rsidP="003F2B65">
            <w:pPr>
              <w:pStyle w:val="InfoBlue"/>
              <w:rPr>
                <w:rFonts w:ascii="Arial" w:hAnsi="Arial" w:cs="Arial"/>
                <w:b/>
                <w:i/>
                <w:color w:val="7F7F7F"/>
              </w:rPr>
            </w:pPr>
            <w:r w:rsidRPr="00E17631">
              <w:rPr>
                <w:rFonts w:ascii="Arial" w:hAnsi="Arial" w:cs="Arial"/>
                <w:b/>
                <w:i/>
                <w:color w:val="7F7F7F"/>
              </w:rPr>
              <w:t>Other information:</w:t>
            </w:r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Style w:val="Hyperlink"/>
                <w:rFonts w:eastAsia="Times New Roman" w:cs="Arial"/>
                <w:b w:val="0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 xml:space="preserve">Check that  you are  using the latest template </w:t>
            </w:r>
            <w:r w:rsidRPr="00E17631">
              <w:rPr>
                <w:rFonts w:cs="Arial"/>
              </w:rPr>
              <w:t>–</w:t>
            </w:r>
            <w:r w:rsidRPr="00E17631">
              <w:rPr>
                <w:rFonts w:cs="Arial"/>
                <w:b/>
              </w:rPr>
              <w:t xml:space="preserve"> </w:t>
            </w:r>
            <w:hyperlink r:id="rId13" w:history="1">
              <w:r w:rsidRPr="00E17631">
                <w:rPr>
                  <w:rStyle w:val="Hyperlink"/>
                  <w:rFonts w:cs="Arial"/>
                  <w:color w:val="548DD4"/>
                </w:rPr>
                <w:t>click</w:t>
              </w:r>
            </w:hyperlink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While working on the document, you may choose to leave some of the blue text guidance.</w:t>
            </w:r>
          </w:p>
          <w:p w:rsidR="00D52D8D" w:rsidRPr="00E17631" w:rsidRDefault="00D52D8D" w:rsidP="003F2B65">
            <w:pPr>
              <w:pStyle w:val="InfoBlue"/>
              <w:ind w:left="360"/>
              <w:rPr>
                <w:rFonts w:ascii="Arial" w:hAnsi="Arial" w:cs="Arial"/>
              </w:rPr>
            </w:pPr>
          </w:p>
        </w:tc>
      </w:tr>
    </w:tbl>
    <w:p w:rsidR="00D52D8D" w:rsidRDefault="00D52D8D"/>
    <w:p w:rsidR="00D52D8D" w:rsidRDefault="00D52D8D">
      <w:pPr>
        <w:spacing w:after="200" w:line="276" w:lineRule="auto"/>
      </w:pPr>
      <w:r>
        <w:br w:type="page"/>
      </w:r>
    </w:p>
    <w:p w:rsidR="00D52D8D" w:rsidRPr="00E17631" w:rsidRDefault="00D52D8D" w:rsidP="00D52D8D">
      <w:pPr>
        <w:spacing w:before="240" w:after="120"/>
        <w:rPr>
          <w:rFonts w:cs="Arial"/>
          <w:b/>
          <w:color w:val="000000"/>
          <w:sz w:val="28"/>
          <w:szCs w:val="28"/>
        </w:rPr>
      </w:pPr>
      <w:r w:rsidRPr="00E17631">
        <w:rPr>
          <w:rFonts w:cs="Arial"/>
          <w:b/>
          <w:color w:val="000000"/>
          <w:sz w:val="28"/>
          <w:szCs w:val="28"/>
        </w:rPr>
        <w:lastRenderedPageBreak/>
        <w:t xml:space="preserve">Document Control Information  </w:t>
      </w:r>
      <w:r w:rsidRPr="00E17631">
        <w:rPr>
          <w:rStyle w:val="Hyperlink"/>
          <w:rFonts w:cs="Arial"/>
          <w:b w:val="0"/>
          <w:color w:val="0070C0"/>
        </w:rPr>
        <w:object w:dxaOrig="225" w:dyaOrig="225">
          <v:shape id="_x0000_i1031" type="#_x0000_t75" style="width:112.5pt;height:19.5pt" o:ole="">
            <v:imagedata r:id="rId14" o:title=""/>
          </v:shape>
          <w:control r:id="rId15" w:name="UpdateDoc11" w:shapeid="_x0000_i1031"/>
        </w:objec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5918"/>
      </w:tblGrid>
      <w:tr w:rsidR="00D52D8D" w:rsidRPr="00E17631" w:rsidTr="003F2B65">
        <w:tc>
          <w:tcPr>
            <w:tcW w:w="2694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sz w:val="18"/>
                <w:szCs w:val="18"/>
              </w:rPr>
            </w:pPr>
            <w:r w:rsidRPr="00E17631">
              <w:rPr>
                <w:rFonts w:cs="Arial"/>
                <w:b/>
                <w:sz w:val="18"/>
                <w:szCs w:val="18"/>
              </w:rPr>
              <w:t>Settings</w:t>
            </w:r>
          </w:p>
        </w:tc>
        <w:tc>
          <w:tcPr>
            <w:tcW w:w="5918" w:type="dxa"/>
            <w:tcBorders>
              <w:bottom w:val="single" w:sz="4" w:space="0" w:color="auto"/>
            </w:tcBorders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sz w:val="18"/>
                <w:szCs w:val="18"/>
              </w:rPr>
            </w:pPr>
            <w:r w:rsidRPr="00E17631">
              <w:rPr>
                <w:rFonts w:cs="Arial"/>
                <w:b/>
                <w:sz w:val="18"/>
                <w:szCs w:val="18"/>
              </w:rPr>
              <w:t xml:space="preserve">Value </w:t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>Directorate: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B11BE2" w:rsidP="003F2B65">
            <w:pPr>
              <w:spacing w:before="20" w:after="20"/>
              <w:rPr>
                <w:rFonts w:cs="Arial"/>
                <w:bCs/>
              </w:rPr>
            </w:pPr>
            <w:r>
              <w:fldChar w:fldCharType="begin"/>
            </w:r>
            <w:r>
              <w:instrText xml:space="preserve"> DOCPROPERTY  Directorate  \* MERGEFORMAT </w:instrText>
            </w:r>
            <w:r>
              <w:fldChar w:fldCharType="separate"/>
            </w:r>
            <w:r w:rsidR="00D52D8D" w:rsidRPr="00E17631">
              <w:rPr>
                <w:rFonts w:cs="Arial"/>
                <w:bCs/>
                <w:highlight w:val="lightGray"/>
              </w:rPr>
              <w:t>&lt;INFORMATICS&gt;</w:t>
            </w:r>
            <w:r>
              <w:rPr>
                <w:rFonts w:cs="Arial"/>
                <w:bCs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>Project Name: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ProjectName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  <w:lang w:val="en-GB"/>
              </w:rPr>
              <w:t>e-TrustEx</w:t>
            </w:r>
            <w:r w:rsidRPr="00E17631">
              <w:rPr>
                <w:rFonts w:cs="Arial"/>
                <w:highlight w:val="lightGray"/>
                <w:lang w:val="en-GB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</w:rPr>
              <w:t xml:space="preserve">Document Author: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Author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>Alice Vasilescu</w:t>
            </w:r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>System Owner:</w:t>
            </w:r>
            <w:r w:rsidRPr="00E17631">
              <w:rPr>
                <w:rFonts w:cs="Arial"/>
                <w:b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SysOwner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 xml:space="preserve">Tanya </w:t>
            </w:r>
            <w:proofErr w:type="spellStart"/>
            <w:r w:rsidRPr="00E17631">
              <w:rPr>
                <w:rFonts w:cs="Arial"/>
                <w:highlight w:val="lightGray"/>
              </w:rPr>
              <w:t>Chetcutti</w:t>
            </w:r>
            <w:proofErr w:type="spellEnd"/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Style w:val="BodyTextChar"/>
                <w:rFonts w:cs="Arial"/>
                <w:b/>
                <w:szCs w:val="20"/>
              </w:rPr>
              <w:t>Project Manager:</w:t>
            </w:r>
            <w:r w:rsidRPr="00E17631">
              <w:rPr>
                <w:rFonts w:cs="Arial"/>
                <w:b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ProjManager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 xml:space="preserve">Tanya </w:t>
            </w:r>
            <w:proofErr w:type="spellStart"/>
            <w:r w:rsidRPr="00E17631">
              <w:rPr>
                <w:rFonts w:cs="Arial"/>
                <w:highlight w:val="lightGray"/>
              </w:rPr>
              <w:t>Chetcutti</w:t>
            </w:r>
            <w:proofErr w:type="spellEnd"/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 xml:space="preserve">Revision Status: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B11BE2" w:rsidP="003F2B65">
            <w:pPr>
              <w:spacing w:before="20" w:after="20"/>
              <w:rPr>
                <w:rFonts w:cs="Arial"/>
              </w:rPr>
            </w:pPr>
            <w:r>
              <w:fldChar w:fldCharType="begin"/>
            </w:r>
            <w:r>
              <w:instrText xml:space="preserve"> DOCPROPERTY  RevStatus</w:instrText>
            </w:r>
            <w:r>
              <w:instrText xml:space="preserve">  \* MERGEFORMAT </w:instrText>
            </w:r>
            <w:r>
              <w:fldChar w:fldCharType="separate"/>
            </w:r>
            <w:r w:rsidR="00D52D8D" w:rsidRPr="00E17631">
              <w:rPr>
                <w:rFonts w:cs="Arial"/>
                <w:highlight w:val="lightGray"/>
              </w:rPr>
              <w:t>Draft</w:t>
            </w:r>
            <w:r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 xml:space="preserve">Sensitivity: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B11BE2" w:rsidP="003F2B65">
            <w:pPr>
              <w:spacing w:before="20" w:after="20"/>
              <w:rPr>
                <w:rFonts w:cs="Arial"/>
                <w:bCs/>
              </w:rPr>
            </w:pPr>
            <w:r>
              <w:fldChar w:fldCharType="begin"/>
            </w:r>
            <w:r>
              <w:instrText xml:space="preserve"> DOCPROPERTY  Sensitivity  \* MERGEFORMAT </w:instrText>
            </w:r>
            <w:r>
              <w:fldChar w:fldCharType="separate"/>
            </w:r>
            <w:r w:rsidR="00D52D8D" w:rsidRPr="00E17631">
              <w:rPr>
                <w:rFonts w:cs="Arial"/>
                <w:bCs/>
                <w:highlight w:val="lightGray"/>
              </w:rPr>
              <w:t>Limited DG</w:t>
            </w:r>
            <w:r>
              <w:rPr>
                <w:rFonts w:cs="Arial"/>
                <w:bCs/>
                <w:highlight w:val="lightGray"/>
              </w:rPr>
              <w:fldChar w:fldCharType="end"/>
            </w:r>
            <w:r w:rsidR="00D52D8D" w:rsidRPr="00E17631">
              <w:rPr>
                <w:rStyle w:val="Hyperlink"/>
                <w:rFonts w:cs="Arial"/>
              </w:rPr>
              <w:t xml:space="preserve"> </w:t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 xml:space="preserve">Issue Date: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B11BE2" w:rsidP="003F2B65">
            <w:pPr>
              <w:spacing w:before="20" w:after="20"/>
              <w:rPr>
                <w:rFonts w:cs="Arial"/>
                <w:bCs/>
              </w:rPr>
            </w:pPr>
            <w:r>
              <w:fldChar w:fldCharType="begin"/>
            </w:r>
            <w:r>
              <w:instrText xml:space="preserve"> DOCPROPERTY  IssDate  \* MERGEFORMAT </w:instrText>
            </w:r>
            <w:r>
              <w:fldChar w:fldCharType="separate"/>
            </w:r>
            <w:r w:rsidR="00D52D8D" w:rsidRPr="00E17631">
              <w:rPr>
                <w:rFonts w:cs="Arial"/>
                <w:bCs/>
                <w:highlight w:val="lightGray"/>
              </w:rPr>
              <w:t>&lt;Issue Date&gt;</w:t>
            </w:r>
            <w:r>
              <w:rPr>
                <w:rFonts w:cs="Arial"/>
                <w:bCs/>
                <w:highlight w:val="lightGray"/>
              </w:rPr>
              <w:fldChar w:fldCharType="end"/>
            </w:r>
          </w:p>
        </w:tc>
      </w:tr>
    </w:tbl>
    <w:p w:rsidR="00D52D8D" w:rsidRPr="00E17631" w:rsidRDefault="00D52D8D" w:rsidP="00D52D8D">
      <w:pPr>
        <w:spacing w:after="60"/>
        <w:rPr>
          <w:rFonts w:cs="Arial"/>
          <w:b/>
          <w:bCs/>
          <w:lang w:val="en-GB"/>
        </w:rPr>
      </w:pPr>
    </w:p>
    <w:p w:rsidR="00D52D8D" w:rsidRPr="00E17631" w:rsidRDefault="00D52D8D" w:rsidP="00D52D8D">
      <w:pPr>
        <w:spacing w:after="60"/>
        <w:rPr>
          <w:rFonts w:cs="Arial"/>
          <w:bCs/>
        </w:rPr>
      </w:pPr>
      <w:r w:rsidRPr="00E17631">
        <w:rPr>
          <w:rFonts w:cs="Arial"/>
          <w:b/>
          <w:bCs/>
        </w:rPr>
        <w:t>Document Approver(s):</w:t>
      </w:r>
      <w:r w:rsidRPr="00E17631">
        <w:rPr>
          <w:rFonts w:cs="Arial"/>
          <w:bCs/>
        </w:rPr>
        <w:t xml:space="preserve"> </w:t>
      </w:r>
    </w:p>
    <w:p w:rsidR="00D52D8D" w:rsidRPr="00E17631" w:rsidRDefault="00D52D8D" w:rsidP="00D52D8D">
      <w:pPr>
        <w:spacing w:after="40"/>
        <w:rPr>
          <w:rFonts w:cs="Arial"/>
        </w:rPr>
      </w:pPr>
      <w:r w:rsidRPr="00E17631">
        <w:rPr>
          <w:rFonts w:cs="Arial"/>
          <w:bCs/>
        </w:rPr>
        <w:t xml:space="preserve"> </w:t>
      </w:r>
      <w:r w:rsidRPr="00E17631">
        <w:rPr>
          <w:rFonts w:cs="Arial"/>
        </w:rPr>
        <w:t>(All Approvers are required. Records of each approver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394"/>
      </w:tblGrid>
      <w:tr w:rsidR="00D52D8D" w:rsidRPr="00E17631" w:rsidTr="003F2B65">
        <w:tc>
          <w:tcPr>
            <w:tcW w:w="4253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Approver Name</w:t>
            </w:r>
          </w:p>
        </w:tc>
        <w:tc>
          <w:tcPr>
            <w:tcW w:w="4394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[Name]</w:t>
            </w:r>
          </w:p>
        </w:tc>
        <w:tc>
          <w:tcPr>
            <w:tcW w:w="4394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[Role]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Cs/>
                <w:sz w:val="18"/>
                <w:szCs w:val="18"/>
              </w:rPr>
            </w:pP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Cs/>
                <w:sz w:val="18"/>
                <w:szCs w:val="18"/>
              </w:rPr>
            </w:pPr>
          </w:p>
        </w:tc>
      </w:tr>
    </w:tbl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</w:rPr>
      </w:pPr>
      <w:r w:rsidRPr="00E17631">
        <w:rPr>
          <w:rFonts w:cs="Arial"/>
          <w:b/>
          <w:bCs/>
        </w:rPr>
        <w:t>Document Reviewers</w:t>
      </w:r>
      <w:r w:rsidRPr="00E17631">
        <w:rPr>
          <w:rFonts w:cs="Arial"/>
          <w:b/>
        </w:rPr>
        <w:t>:</w:t>
      </w:r>
      <w:r w:rsidRPr="00E17631">
        <w:rPr>
          <w:rFonts w:cs="Arial"/>
        </w:rPr>
        <w:t xml:space="preserve"> (Records of each required reviewer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394"/>
      </w:tblGrid>
      <w:tr w:rsidR="00D52D8D" w:rsidRPr="00E17631" w:rsidTr="003F2B65">
        <w:tc>
          <w:tcPr>
            <w:tcW w:w="4253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Reviewer Name</w:t>
            </w:r>
          </w:p>
        </w:tc>
        <w:tc>
          <w:tcPr>
            <w:tcW w:w="4394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[Name]</w:t>
            </w:r>
          </w:p>
        </w:tc>
        <w:tc>
          <w:tcPr>
            <w:tcW w:w="4394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[Role]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</w:tbl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rPr>
          <w:rFonts w:cs="Arial"/>
          <w:bCs/>
        </w:rPr>
      </w:pPr>
      <w:r w:rsidRPr="00E17631">
        <w:rPr>
          <w:rFonts w:cs="Arial"/>
          <w:bCs/>
        </w:rPr>
        <w:t>NOTE</w:t>
      </w:r>
      <w:r w:rsidRPr="00E17631">
        <w:rPr>
          <w:rFonts w:cs="Arial"/>
        </w:rPr>
        <w:t>:  All Reviewers in the list are considered</w:t>
      </w:r>
      <w:r w:rsidRPr="00E17631">
        <w:rPr>
          <w:rFonts w:cs="Arial"/>
          <w:bCs/>
        </w:rPr>
        <w:t xml:space="preserve"> required </w:t>
      </w:r>
      <w:r w:rsidRPr="00E17631">
        <w:rPr>
          <w:rFonts w:cs="Arial"/>
        </w:rPr>
        <w:t xml:space="preserve">unless explicitly listed as </w:t>
      </w:r>
      <w:r w:rsidRPr="00E17631">
        <w:rPr>
          <w:rFonts w:cs="Arial"/>
          <w:bCs/>
        </w:rPr>
        <w:t>Optional.</w:t>
      </w:r>
    </w:p>
    <w:p w:rsidR="00D52D8D" w:rsidRPr="00E17631" w:rsidRDefault="00D52D8D" w:rsidP="00D52D8D">
      <w:pPr>
        <w:rPr>
          <w:rFonts w:cs="Arial"/>
          <w:bCs/>
          <w:color w:val="0000FF"/>
        </w:rPr>
      </w:pPr>
    </w:p>
    <w:p w:rsidR="00D52D8D" w:rsidRPr="00E17631" w:rsidRDefault="00D52D8D" w:rsidP="00D52D8D">
      <w:pPr>
        <w:rPr>
          <w:rFonts w:cs="Arial"/>
          <w:bCs/>
          <w:color w:val="0000FF"/>
        </w:rPr>
      </w:pPr>
    </w:p>
    <w:p w:rsidR="00D52D8D" w:rsidRPr="00E17631" w:rsidRDefault="00D52D8D" w:rsidP="00D52D8D">
      <w:pPr>
        <w:rPr>
          <w:rFonts w:cs="Arial"/>
          <w:bCs/>
          <w:color w:val="0000FF"/>
        </w:rPr>
      </w:pPr>
    </w:p>
    <w:p w:rsidR="00D52D8D" w:rsidRPr="00E17631" w:rsidRDefault="00D52D8D" w:rsidP="00D52D8D">
      <w:pPr>
        <w:spacing w:after="60"/>
        <w:rPr>
          <w:rFonts w:cs="Arial"/>
          <w:b/>
          <w:bCs/>
          <w:color w:val="000000"/>
          <w:sz w:val="22"/>
        </w:rPr>
      </w:pPr>
      <w:r w:rsidRPr="00E17631">
        <w:rPr>
          <w:rFonts w:cs="Arial"/>
          <w:b/>
          <w:bCs/>
          <w:color w:val="000000"/>
          <w:sz w:val="22"/>
        </w:rPr>
        <w:t>Summary of Changes:</w:t>
      </w:r>
    </w:p>
    <w:p w:rsidR="00D52D8D" w:rsidRPr="00E17631" w:rsidRDefault="00D52D8D" w:rsidP="00D52D8D">
      <w:pPr>
        <w:spacing w:after="120"/>
        <w:rPr>
          <w:rFonts w:cs="Arial"/>
        </w:rPr>
      </w:pPr>
      <w:r w:rsidRPr="00E17631">
        <w:rPr>
          <w:rFonts w:cs="Arial"/>
        </w:rPr>
        <w:t>The Document Author is authorized to make the following types of changes to the document without requiring that the document be re-approved:</w:t>
      </w:r>
    </w:p>
    <w:p w:rsidR="00D52D8D" w:rsidRPr="00E17631" w:rsidRDefault="00D52D8D" w:rsidP="00D52D8D">
      <w:pPr>
        <w:widowControl w:val="0"/>
        <w:numPr>
          <w:ilvl w:val="0"/>
          <w:numId w:val="2"/>
        </w:numPr>
        <w:spacing w:line="240" w:lineRule="atLeast"/>
        <w:rPr>
          <w:rFonts w:cs="Arial"/>
        </w:rPr>
      </w:pPr>
      <w:r w:rsidRPr="00E17631">
        <w:rPr>
          <w:rFonts w:cs="Arial"/>
        </w:rPr>
        <w:t>Editorial, formatting, and spelling</w:t>
      </w:r>
    </w:p>
    <w:p w:rsidR="00D52D8D" w:rsidRPr="00E17631" w:rsidRDefault="00D52D8D" w:rsidP="00D52D8D">
      <w:pPr>
        <w:widowControl w:val="0"/>
        <w:numPr>
          <w:ilvl w:val="0"/>
          <w:numId w:val="2"/>
        </w:numPr>
        <w:spacing w:line="240" w:lineRule="atLeast"/>
        <w:rPr>
          <w:rFonts w:cs="Arial"/>
        </w:rPr>
      </w:pPr>
      <w:r w:rsidRPr="00E17631">
        <w:rPr>
          <w:rFonts w:cs="Arial"/>
        </w:rPr>
        <w:t>Clarification</w:t>
      </w:r>
    </w:p>
    <w:p w:rsidR="00D52D8D" w:rsidRPr="00E17631" w:rsidRDefault="00D52D8D" w:rsidP="00D52D8D">
      <w:pPr>
        <w:rPr>
          <w:rFonts w:cs="Arial"/>
          <w:color w:val="000000"/>
        </w:rPr>
      </w:pPr>
    </w:p>
    <w:p w:rsidR="00D52D8D" w:rsidRPr="00E17631" w:rsidRDefault="00D52D8D" w:rsidP="00D52D8D">
      <w:pPr>
        <w:spacing w:after="120"/>
        <w:rPr>
          <w:rFonts w:cs="Arial"/>
          <w:color w:val="000000"/>
        </w:rPr>
      </w:pPr>
      <w:r w:rsidRPr="00E17631">
        <w:rPr>
          <w:rFonts w:cs="Arial"/>
          <w:color w:val="000000"/>
        </w:rPr>
        <w:t>To request a change to this document, contact the Document Author or Owner.</w:t>
      </w:r>
    </w:p>
    <w:p w:rsidR="00D52D8D" w:rsidRPr="00E17631" w:rsidRDefault="00D52D8D" w:rsidP="00D52D8D">
      <w:pPr>
        <w:rPr>
          <w:rFonts w:cs="Arial"/>
          <w:color w:val="000000"/>
        </w:rPr>
      </w:pPr>
      <w:r w:rsidRPr="00E17631">
        <w:rPr>
          <w:rFonts w:cs="Arial"/>
          <w:color w:val="000000"/>
        </w:rPr>
        <w:t>Changes to this document are summarized in the following table in reverse chronological order (latest version first).</w:t>
      </w:r>
    </w:p>
    <w:p w:rsidR="00D52D8D" w:rsidRPr="00E17631" w:rsidRDefault="00D52D8D" w:rsidP="00D52D8D">
      <w:pPr>
        <w:rPr>
          <w:rFonts w:cs="Arial"/>
          <w:color w:val="000000"/>
        </w:rPr>
      </w:pP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1"/>
        <w:gridCol w:w="1309"/>
        <w:gridCol w:w="2518"/>
        <w:gridCol w:w="3969"/>
      </w:tblGrid>
      <w:tr w:rsidR="00D52D8D" w:rsidRPr="00E17631" w:rsidTr="003F2B65">
        <w:tc>
          <w:tcPr>
            <w:tcW w:w="851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Revision</w:t>
            </w:r>
          </w:p>
        </w:tc>
        <w:tc>
          <w:tcPr>
            <w:tcW w:w="1309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2518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Created by</w:t>
            </w:r>
          </w:p>
        </w:tc>
        <w:tc>
          <w:tcPr>
            <w:tcW w:w="3969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Short Description of Changes</w:t>
            </w:r>
          </w:p>
        </w:tc>
      </w:tr>
      <w:tr w:rsidR="00417B62" w:rsidRPr="00E17631" w:rsidTr="003F2B65">
        <w:tc>
          <w:tcPr>
            <w:tcW w:w="851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  <w:sz w:val="18"/>
                <w:szCs w:val="18"/>
              </w:rPr>
            </w:pPr>
            <w:r w:rsidRPr="00554A61">
              <w:rPr>
                <w:rFonts w:ascii="Arial" w:hAnsi="Arial" w:cs="Arial"/>
              </w:rPr>
              <w:t>[0.1]</w:t>
            </w:r>
          </w:p>
        </w:tc>
        <w:tc>
          <w:tcPr>
            <w:tcW w:w="1309" w:type="dxa"/>
          </w:tcPr>
          <w:p w:rsidR="00417B62" w:rsidRPr="00554A61" w:rsidRDefault="00417B62" w:rsidP="003A4575">
            <w:pPr>
              <w:pStyle w:val="InfoBlue"/>
              <w:rPr>
                <w:rFonts w:ascii="Arial" w:hAnsi="Arial" w:cs="Arial"/>
                <w:i/>
                <w:iCs/>
                <w:szCs w:val="18"/>
              </w:rPr>
            </w:pPr>
            <w:r w:rsidRPr="00554A61">
              <w:rPr>
                <w:rFonts w:ascii="Arial" w:hAnsi="Arial" w:cs="Arial"/>
              </w:rPr>
              <w:t>[</w:t>
            </w:r>
            <w:del w:id="0" w:author="BATRINU Anamaria (DIGIT-EXT)" w:date="2015-07-24T09:46:00Z">
              <w:r w:rsidRPr="00554A61" w:rsidDel="003A4575">
                <w:rPr>
                  <w:rFonts w:ascii="Arial" w:hAnsi="Arial" w:cs="Arial"/>
                </w:rPr>
                <w:delText>06</w:delText>
              </w:r>
            </w:del>
            <w:ins w:id="1" w:author="BATRINU Anamaria (DIGIT-EXT)" w:date="2015-07-24T09:46:00Z">
              <w:r w:rsidR="003A4575">
                <w:rPr>
                  <w:rFonts w:ascii="Arial" w:hAnsi="Arial" w:cs="Arial"/>
                </w:rPr>
                <w:t>21</w:t>
              </w:r>
            </w:ins>
            <w:r w:rsidRPr="00554A61">
              <w:rPr>
                <w:rFonts w:ascii="Arial" w:hAnsi="Arial" w:cs="Arial"/>
              </w:rPr>
              <w:t>/</w:t>
            </w:r>
            <w:del w:id="2" w:author="BATRINU Anamaria (DIGIT-EXT)" w:date="2015-07-24T09:46:00Z">
              <w:r w:rsidRPr="00554A61" w:rsidDel="003A4575">
                <w:rPr>
                  <w:rFonts w:ascii="Arial" w:hAnsi="Arial" w:cs="Arial"/>
                </w:rPr>
                <w:delText>21</w:delText>
              </w:r>
            </w:del>
            <w:ins w:id="3" w:author="BATRINU Anamaria (DIGIT-EXT)" w:date="2015-07-24T09:46:00Z">
              <w:r w:rsidR="003A4575">
                <w:rPr>
                  <w:rFonts w:ascii="Arial" w:hAnsi="Arial" w:cs="Arial"/>
                </w:rPr>
                <w:t>06</w:t>
              </w:r>
            </w:ins>
            <w:r w:rsidRPr="00554A61">
              <w:rPr>
                <w:rFonts w:ascii="Arial" w:hAnsi="Arial" w:cs="Arial"/>
              </w:rPr>
              <w:t>/2013]</w:t>
            </w:r>
          </w:p>
        </w:tc>
        <w:tc>
          <w:tcPr>
            <w:tcW w:w="2518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[Alice Vasilescu]</w:t>
            </w:r>
          </w:p>
        </w:tc>
        <w:tc>
          <w:tcPr>
            <w:tcW w:w="3969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[Initial Version of approved document]</w:t>
            </w:r>
          </w:p>
        </w:tc>
      </w:tr>
      <w:tr w:rsidR="00417B62" w:rsidRPr="00E17631" w:rsidTr="003F2B65">
        <w:tc>
          <w:tcPr>
            <w:tcW w:w="851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  <w:sz w:val="18"/>
                <w:szCs w:val="18"/>
              </w:rPr>
            </w:pPr>
            <w:r w:rsidRPr="00554A61">
              <w:rPr>
                <w:rFonts w:ascii="Arial" w:hAnsi="Arial" w:cs="Arial"/>
              </w:rPr>
              <w:t>[0.2-0.3]</w:t>
            </w:r>
          </w:p>
        </w:tc>
        <w:tc>
          <w:tcPr>
            <w:tcW w:w="1309" w:type="dxa"/>
          </w:tcPr>
          <w:p w:rsidR="00417B62" w:rsidRPr="00554A61" w:rsidRDefault="00417B62" w:rsidP="003A4575">
            <w:pPr>
              <w:pStyle w:val="InfoBlue"/>
              <w:rPr>
                <w:rFonts w:ascii="Arial" w:hAnsi="Arial" w:cs="Arial"/>
                <w:i/>
                <w:iCs/>
                <w:szCs w:val="18"/>
              </w:rPr>
            </w:pPr>
            <w:r w:rsidRPr="00554A61">
              <w:rPr>
                <w:rFonts w:ascii="Arial" w:hAnsi="Arial" w:cs="Arial"/>
              </w:rPr>
              <w:t>[</w:t>
            </w:r>
            <w:ins w:id="4" w:author="BATRINU Anamaria (DIGIT-EXT)" w:date="2015-07-24T09:46:00Z">
              <w:r w:rsidR="003A4575" w:rsidRPr="00554A61">
                <w:rPr>
                  <w:rFonts w:ascii="Arial" w:hAnsi="Arial" w:cs="Arial"/>
                </w:rPr>
                <w:t>25</w:t>
              </w:r>
            </w:ins>
            <w:del w:id="5" w:author="BATRINU Anamaria (DIGIT-EXT)" w:date="2015-07-24T09:46:00Z">
              <w:r w:rsidRPr="00554A61" w:rsidDel="003A4575">
                <w:rPr>
                  <w:rFonts w:ascii="Arial" w:hAnsi="Arial" w:cs="Arial"/>
                </w:rPr>
                <w:delText>09</w:delText>
              </w:r>
            </w:del>
            <w:r w:rsidRPr="00554A61">
              <w:rPr>
                <w:rFonts w:ascii="Arial" w:hAnsi="Arial" w:cs="Arial"/>
              </w:rPr>
              <w:t>/</w:t>
            </w:r>
            <w:ins w:id="6" w:author="BATRINU Anamaria (DIGIT-EXT)" w:date="2015-07-24T09:46:00Z">
              <w:r w:rsidR="003A4575">
                <w:rPr>
                  <w:rFonts w:ascii="Arial" w:hAnsi="Arial" w:cs="Arial"/>
                </w:rPr>
                <w:t>09</w:t>
              </w:r>
            </w:ins>
            <w:del w:id="7" w:author="BATRINU Anamaria (DIGIT-EXT)" w:date="2015-07-24T09:46:00Z">
              <w:r w:rsidRPr="00554A61" w:rsidDel="003A4575">
                <w:rPr>
                  <w:rFonts w:ascii="Arial" w:hAnsi="Arial" w:cs="Arial"/>
                </w:rPr>
                <w:delText>25</w:delText>
              </w:r>
            </w:del>
            <w:r w:rsidRPr="00554A61">
              <w:rPr>
                <w:rFonts w:ascii="Arial" w:hAnsi="Arial" w:cs="Arial"/>
              </w:rPr>
              <w:t>/2013]</w:t>
            </w:r>
          </w:p>
        </w:tc>
        <w:tc>
          <w:tcPr>
            <w:tcW w:w="2518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[Alice Vasilescu]</w:t>
            </w:r>
          </w:p>
        </w:tc>
        <w:tc>
          <w:tcPr>
            <w:tcW w:w="3969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[Internal review]</w:t>
            </w:r>
          </w:p>
        </w:tc>
      </w:tr>
      <w:tr w:rsidR="003A4575" w:rsidRPr="00E17631" w:rsidTr="003F2B65">
        <w:tc>
          <w:tcPr>
            <w:tcW w:w="851" w:type="dxa"/>
          </w:tcPr>
          <w:p w:rsidR="003A4575" w:rsidRPr="00E17631" w:rsidRDefault="003A4575" w:rsidP="003A4575">
            <w:pPr>
              <w:spacing w:before="20" w:after="20"/>
              <w:rPr>
                <w:rFonts w:cs="Arial"/>
                <w:sz w:val="18"/>
                <w:szCs w:val="18"/>
              </w:rPr>
            </w:pPr>
            <w:ins w:id="8" w:author="BATRINU Anamaria (DIGIT-EXT)" w:date="2015-07-24T09:46:00Z">
              <w:r w:rsidRPr="00554A61">
                <w:rPr>
                  <w:rFonts w:cs="Arial"/>
                </w:rPr>
                <w:t>[0.</w:t>
              </w:r>
              <w:r>
                <w:rPr>
                  <w:rFonts w:cs="Arial"/>
                </w:rPr>
                <w:t>4</w:t>
              </w:r>
              <w:r w:rsidRPr="00554A61">
                <w:rPr>
                  <w:rFonts w:cs="Arial"/>
                </w:rPr>
                <w:t>]</w:t>
              </w:r>
            </w:ins>
          </w:p>
        </w:tc>
        <w:tc>
          <w:tcPr>
            <w:tcW w:w="1309" w:type="dxa"/>
          </w:tcPr>
          <w:p w:rsidR="003A4575" w:rsidRPr="00E17631" w:rsidRDefault="003A4575" w:rsidP="003A4575">
            <w:pPr>
              <w:spacing w:before="20" w:after="20"/>
              <w:rPr>
                <w:rFonts w:cs="Arial"/>
                <w:i/>
                <w:color w:val="7F7F7F"/>
                <w:sz w:val="18"/>
                <w:szCs w:val="18"/>
              </w:rPr>
            </w:pPr>
            <w:ins w:id="9" w:author="BATRINU Anamaria (DIGIT-EXT)" w:date="2015-07-24T09:46:00Z">
              <w:r w:rsidRPr="00554A61">
                <w:rPr>
                  <w:rFonts w:cs="Arial"/>
                </w:rPr>
                <w:t>[</w:t>
              </w:r>
              <w:r>
                <w:rPr>
                  <w:rFonts w:cs="Arial"/>
                </w:rPr>
                <w:t>24</w:t>
              </w:r>
              <w:r w:rsidRPr="00554A61">
                <w:rPr>
                  <w:rFonts w:cs="Arial"/>
                </w:rPr>
                <w:t>/</w:t>
              </w:r>
              <w:r>
                <w:rPr>
                  <w:rFonts w:cs="Arial"/>
                </w:rPr>
                <w:t>07</w:t>
              </w:r>
              <w:r w:rsidRPr="00554A61">
                <w:rPr>
                  <w:rFonts w:cs="Arial"/>
                </w:rPr>
                <w:t>/201</w:t>
              </w:r>
              <w:r>
                <w:rPr>
                  <w:rFonts w:cs="Arial"/>
                </w:rPr>
                <w:t>5</w:t>
              </w:r>
              <w:r w:rsidRPr="00554A61">
                <w:rPr>
                  <w:rFonts w:cs="Arial"/>
                </w:rPr>
                <w:t>]</w:t>
              </w:r>
            </w:ins>
          </w:p>
        </w:tc>
        <w:tc>
          <w:tcPr>
            <w:tcW w:w="2518" w:type="dxa"/>
          </w:tcPr>
          <w:p w:rsidR="003A4575" w:rsidRPr="00E17631" w:rsidRDefault="003A4575" w:rsidP="003A4575">
            <w:pPr>
              <w:spacing w:before="20" w:after="20"/>
              <w:rPr>
                <w:rFonts w:cs="Arial"/>
                <w:sz w:val="18"/>
                <w:szCs w:val="18"/>
              </w:rPr>
            </w:pPr>
            <w:ins w:id="10" w:author="BATRINU Anamaria (DIGIT-EXT)" w:date="2015-07-24T09:46:00Z">
              <w:r w:rsidRPr="00554A61">
                <w:rPr>
                  <w:rFonts w:cs="Arial"/>
                </w:rPr>
                <w:t>[</w:t>
              </w:r>
              <w:proofErr w:type="spellStart"/>
              <w:r>
                <w:rPr>
                  <w:rFonts w:cs="Arial"/>
                </w:rPr>
                <w:t>Anamaria</w:t>
              </w:r>
              <w:proofErr w:type="spellEnd"/>
              <w:r>
                <w:rPr>
                  <w:rFonts w:cs="Arial"/>
                </w:rPr>
                <w:t xml:space="preserve"> </w:t>
              </w:r>
              <w:proofErr w:type="spellStart"/>
              <w:r>
                <w:rPr>
                  <w:rFonts w:cs="Arial"/>
                </w:rPr>
                <w:t>Batrinu</w:t>
              </w:r>
              <w:proofErr w:type="spellEnd"/>
              <w:r w:rsidRPr="00554A61">
                <w:rPr>
                  <w:rFonts w:cs="Arial"/>
                </w:rPr>
                <w:t>]</w:t>
              </w:r>
            </w:ins>
          </w:p>
        </w:tc>
        <w:tc>
          <w:tcPr>
            <w:tcW w:w="3969" w:type="dxa"/>
          </w:tcPr>
          <w:p w:rsidR="003A4575" w:rsidRPr="00E17631" w:rsidRDefault="003A4575" w:rsidP="003A4575">
            <w:pPr>
              <w:spacing w:before="20" w:after="20"/>
              <w:rPr>
                <w:rFonts w:cs="Arial"/>
                <w:sz w:val="18"/>
                <w:szCs w:val="18"/>
              </w:rPr>
            </w:pPr>
            <w:ins w:id="11" w:author="BATRINU Anamaria (DIGIT-EXT)" w:date="2015-07-24T09:46:00Z">
              <w:r w:rsidRPr="00554A61">
                <w:rPr>
                  <w:rFonts w:cs="Arial"/>
                </w:rPr>
                <w:t>[</w:t>
              </w:r>
              <w:r>
                <w:rPr>
                  <w:rFonts w:cs="Arial"/>
                </w:rPr>
                <w:t>Updated SOAP Faults and section references; Eliminated useless exceptional flow E3</w:t>
              </w:r>
              <w:r w:rsidRPr="00554A61">
                <w:rPr>
                  <w:rFonts w:cs="Arial"/>
                </w:rPr>
                <w:t>]</w:t>
              </w:r>
            </w:ins>
          </w:p>
        </w:tc>
      </w:tr>
    </w:tbl>
    <w:p w:rsidR="00D52D8D" w:rsidRPr="00E17631" w:rsidRDefault="00D52D8D" w:rsidP="00D52D8D">
      <w:pPr>
        <w:rPr>
          <w:rFonts w:cs="Arial"/>
          <w:color w:val="0000FF"/>
          <w:sz w:val="18"/>
          <w:szCs w:val="18"/>
        </w:rPr>
      </w:pPr>
    </w:p>
    <w:p w:rsidR="00D52D8D" w:rsidRPr="00E17631" w:rsidDel="003A4575" w:rsidRDefault="00D52D8D" w:rsidP="00D52D8D">
      <w:pPr>
        <w:spacing w:after="60"/>
        <w:rPr>
          <w:del w:id="12" w:author="BATRINU Anamaria (DIGIT-EXT)" w:date="2015-07-24T09:47:00Z"/>
          <w:rFonts w:cs="Arial"/>
          <w:color w:val="0000FF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  <w:b/>
          <w:bCs/>
          <w:color w:val="000000"/>
        </w:rPr>
      </w:pPr>
      <w:r w:rsidRPr="00E17631">
        <w:rPr>
          <w:rFonts w:cs="Arial"/>
          <w:b/>
          <w:bCs/>
          <w:color w:val="000000"/>
        </w:rPr>
        <w:t xml:space="preserve">Configuration Management: Document Location </w:t>
      </w:r>
    </w:p>
    <w:p w:rsidR="00D52D8D" w:rsidRPr="00E17631" w:rsidRDefault="00D52D8D" w:rsidP="00D52D8D">
      <w:pPr>
        <w:rPr>
          <w:rFonts w:cs="Arial"/>
          <w:sz w:val="24"/>
        </w:rPr>
      </w:pPr>
      <w:r w:rsidRPr="00E17631">
        <w:rPr>
          <w:rFonts w:cs="Arial"/>
        </w:rPr>
        <w:t xml:space="preserve">The latest version of this controlled document is stored in </w:t>
      </w:r>
      <w:r w:rsidRPr="00E17631">
        <w:rPr>
          <w:rFonts w:eastAsia="Times New Roman" w:cs="Arial"/>
          <w:color w:val="0000FF"/>
          <w:szCs w:val="20"/>
        </w:rPr>
        <w:t>[this location]</w:t>
      </w:r>
      <w:r w:rsidRPr="00E17631">
        <w:rPr>
          <w:rFonts w:cs="Arial"/>
          <w:color w:val="7F7F7F"/>
        </w:rPr>
        <w:t xml:space="preserve">. </w:t>
      </w:r>
    </w:p>
    <w:p w:rsidR="00E915F6" w:rsidRDefault="00E915F6">
      <w:pPr>
        <w:spacing w:after="200" w:line="276" w:lineRule="auto"/>
      </w:pPr>
      <w:r>
        <w:br w:type="page"/>
      </w:r>
    </w:p>
    <w:sdt>
      <w:sdtPr>
        <w:rPr>
          <w:rFonts w:ascii="Arial" w:eastAsia="PMingLiU" w:hAnsi="Arial" w:cs="Times New Roman"/>
          <w:b w:val="0"/>
          <w:bCs w:val="0"/>
          <w:color w:val="auto"/>
          <w:sz w:val="20"/>
          <w:szCs w:val="24"/>
          <w:lang w:eastAsia="en-US"/>
        </w:rPr>
        <w:id w:val="-17595946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915F6" w:rsidRDefault="00E915F6">
          <w:pPr>
            <w:pStyle w:val="TOCHeading"/>
          </w:pPr>
          <w:r>
            <w:t>Contents</w:t>
          </w:r>
        </w:p>
        <w:p w:rsidR="00B11BE2" w:rsidRDefault="00E915F6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494594" w:history="1">
            <w:r w:rsidR="00B11BE2" w:rsidRPr="000373A1">
              <w:rPr>
                <w:rStyle w:val="Hyperlink"/>
                <w:noProof/>
                <w:lang w:val="en-GB"/>
              </w:rPr>
              <w:t>1.</w:t>
            </w:r>
            <w:r w:rsidR="00B11B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B11BE2" w:rsidRPr="000373A1">
              <w:rPr>
                <w:rStyle w:val="Hyperlink"/>
                <w:noProof/>
                <w:lang w:val="en-GB"/>
              </w:rPr>
              <w:t>Validation for Delete Document Wrapper</w:t>
            </w:r>
            <w:r w:rsidR="00B11BE2">
              <w:rPr>
                <w:noProof/>
                <w:webHidden/>
              </w:rPr>
              <w:tab/>
            </w:r>
            <w:r w:rsidR="00B11BE2">
              <w:rPr>
                <w:noProof/>
                <w:webHidden/>
              </w:rPr>
              <w:fldChar w:fldCharType="begin"/>
            </w:r>
            <w:r w:rsidR="00B11BE2">
              <w:rPr>
                <w:noProof/>
                <w:webHidden/>
              </w:rPr>
              <w:instrText xml:space="preserve"> PAGEREF _Toc425494594 \h </w:instrText>
            </w:r>
            <w:r w:rsidR="00B11BE2">
              <w:rPr>
                <w:noProof/>
                <w:webHidden/>
              </w:rPr>
            </w:r>
            <w:r w:rsidR="00B11BE2">
              <w:rPr>
                <w:noProof/>
                <w:webHidden/>
              </w:rPr>
              <w:fldChar w:fldCharType="separate"/>
            </w:r>
            <w:r w:rsidR="00B11BE2">
              <w:rPr>
                <w:noProof/>
                <w:webHidden/>
              </w:rPr>
              <w:t>4</w:t>
            </w:r>
            <w:r w:rsidR="00B11BE2">
              <w:rPr>
                <w:noProof/>
                <w:webHidden/>
              </w:rPr>
              <w:fldChar w:fldCharType="end"/>
            </w:r>
          </w:hyperlink>
        </w:p>
        <w:p w:rsidR="00B11BE2" w:rsidRDefault="00B11BE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5494595" w:history="1">
            <w:r w:rsidRPr="000373A1">
              <w:rPr>
                <w:rStyle w:val="Hyperlink"/>
                <w:noProof/>
                <w:lang w:val="en-GB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0373A1">
              <w:rPr>
                <w:rStyle w:val="Hyperlink"/>
                <w:noProof/>
                <w:lang w:val="en-GB"/>
              </w:rPr>
              <w:t>Synchronous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_Toc425494595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BE2" w:rsidRDefault="00B11BE2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5494596" w:history="1">
            <w:r w:rsidRPr="000373A1">
              <w:rPr>
                <w:rStyle w:val="Hyperlink"/>
                <w:noProof/>
                <w:lang w:val="en-GB"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0373A1">
              <w:rPr>
                <w:rStyle w:val="Hyperlink"/>
                <w:noProof/>
                <w:lang w:val="en-GB"/>
              </w:rPr>
              <w:t>XSD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_Toc425494596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BE2" w:rsidRDefault="00B11BE2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5494597" w:history="1">
            <w:r w:rsidRPr="000373A1">
              <w:rPr>
                <w:rStyle w:val="Hyperlink"/>
                <w:noProof/>
                <w:lang w:val="en-GB"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0373A1">
              <w:rPr>
                <w:rStyle w:val="Hyperlink"/>
                <w:noProof/>
                <w:lang w:val="en-GB"/>
              </w:rPr>
              <w:t>Schematron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_Toc425494597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BE2" w:rsidRDefault="00B11BE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5494598" w:history="1">
            <w:r w:rsidRPr="000373A1">
              <w:rPr>
                <w:rStyle w:val="Hyperlink"/>
                <w:noProof/>
                <w:lang w:val="en-GB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0373A1">
              <w:rPr>
                <w:rStyle w:val="Hyperlink"/>
                <w:noProof/>
                <w:lang w:val="en-GB"/>
              </w:rPr>
              <w:t>Asynchronous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_Toc425494598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BE2" w:rsidRDefault="00B11BE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5494599" w:history="1">
            <w:r w:rsidRPr="000373A1">
              <w:rPr>
                <w:rStyle w:val="Hyperlink"/>
                <w:noProof/>
                <w:lang w:val="en-GB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0373A1">
              <w:rPr>
                <w:rStyle w:val="Hyperlink"/>
                <w:noProof/>
                <w:lang w:val="en-GB"/>
              </w:rPr>
              <w:t>Parent document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_Toc425494599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BE2" w:rsidRDefault="00B11BE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5494600" w:history="1">
            <w:r w:rsidRPr="000373A1">
              <w:rPr>
                <w:rStyle w:val="Hyperlink"/>
                <w:noProof/>
                <w:lang w:val="en-GB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0373A1">
              <w:rPr>
                <w:rStyle w:val="Hyperlink"/>
                <w:noProof/>
                <w:lang w:val="en-GB"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_Toc425494600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BE2" w:rsidRDefault="00B11BE2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5494601" w:history="1">
            <w:r w:rsidRPr="000373A1">
              <w:rPr>
                <w:rStyle w:val="Hyperlink"/>
                <w:noProof/>
                <w:lang w:val="en-GB"/>
              </w:rPr>
              <w:t>1.4.1.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0373A1">
              <w:rPr>
                <w:rStyle w:val="Hyperlink"/>
                <w:noProof/>
                <w:lang w:val="en-GB"/>
              </w:rPr>
              <w:t>E1 At step 1.1.1 XSD Validation and the synchronous validation fails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_Toc425494601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BE2" w:rsidRDefault="00B11BE2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5494602" w:history="1">
            <w:r w:rsidRPr="000373A1">
              <w:rPr>
                <w:rStyle w:val="Hyperlink"/>
                <w:noProof/>
                <w:lang w:val="en-GB"/>
              </w:rPr>
              <w:t>1.4.2.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0373A1">
              <w:rPr>
                <w:rStyle w:val="Hyperlink"/>
                <w:noProof/>
                <w:lang w:val="en-GB"/>
              </w:rPr>
              <w:t>E2 At step 1.1.2 Schematron validation and any of the hard business rules fails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_Toc425494602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BE2" w:rsidRDefault="00B11BE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5494603" w:history="1">
            <w:r w:rsidRPr="000373A1">
              <w:rPr>
                <w:rStyle w:val="Hyperlink"/>
                <w:noProof/>
                <w:lang w:val="en-GB"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0373A1">
              <w:rPr>
                <w:rStyle w:val="Hyperlink"/>
                <w:noProof/>
                <w:lang w:val="en-GB"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_Toc425494603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BE2" w:rsidRDefault="00B11BE2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5494604" w:history="1">
            <w:r w:rsidRPr="000373A1">
              <w:rPr>
                <w:rStyle w:val="Hyperlink"/>
                <w:noProof/>
                <w:lang w:val="en-GB"/>
              </w:rPr>
              <w:t>1.5.1.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0373A1">
              <w:rPr>
                <w:rStyle w:val="Hyperlink"/>
                <w:noProof/>
                <w:lang w:val="en-GB"/>
              </w:rPr>
              <w:t>Delete Document Wrapper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_Toc425494604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5F6" w:rsidRDefault="00E915F6">
          <w:r>
            <w:rPr>
              <w:b/>
              <w:bCs/>
              <w:noProof/>
            </w:rPr>
            <w:fldChar w:fldCharType="end"/>
          </w:r>
        </w:p>
      </w:sdtContent>
    </w:sdt>
    <w:p w:rsidR="00E915F6" w:rsidRDefault="00E915F6">
      <w:pPr>
        <w:spacing w:after="200" w:line="276" w:lineRule="auto"/>
      </w:pPr>
      <w:r>
        <w:br w:type="page"/>
      </w:r>
      <w:bookmarkStart w:id="13" w:name="_GoBack"/>
      <w:bookmarkEnd w:id="13"/>
    </w:p>
    <w:p w:rsidR="00E915F6" w:rsidRDefault="00000CDE" w:rsidP="005E4888">
      <w:pPr>
        <w:pStyle w:val="Heading1"/>
        <w:keepNext w:val="0"/>
        <w:numPr>
          <w:ilvl w:val="0"/>
          <w:numId w:val="5"/>
        </w:numPr>
        <w:spacing w:after="120"/>
        <w:rPr>
          <w:caps w:val="0"/>
          <w:lang w:val="en-GB"/>
        </w:rPr>
      </w:pPr>
      <w:bookmarkStart w:id="14" w:name="_Toc425494594"/>
      <w:r>
        <w:rPr>
          <w:caps w:val="0"/>
          <w:lang w:val="en-GB"/>
        </w:rPr>
        <w:lastRenderedPageBreak/>
        <w:t>Validation for</w:t>
      </w:r>
      <w:r w:rsidR="00FC722C">
        <w:rPr>
          <w:caps w:val="0"/>
          <w:lang w:val="en-GB"/>
        </w:rPr>
        <w:t xml:space="preserve"> </w:t>
      </w:r>
      <w:r w:rsidR="00F12145">
        <w:rPr>
          <w:caps w:val="0"/>
          <w:lang w:val="en-GB"/>
        </w:rPr>
        <w:t>Delete Document Wrap</w:t>
      </w:r>
      <w:r w:rsidR="005E4888">
        <w:rPr>
          <w:caps w:val="0"/>
          <w:lang w:val="en-GB"/>
        </w:rPr>
        <w:t>p</w:t>
      </w:r>
      <w:r w:rsidR="00F12145">
        <w:rPr>
          <w:caps w:val="0"/>
          <w:lang w:val="en-GB"/>
        </w:rPr>
        <w:t>e</w:t>
      </w:r>
      <w:r w:rsidR="005E4888">
        <w:rPr>
          <w:caps w:val="0"/>
          <w:lang w:val="en-GB"/>
        </w:rPr>
        <w:t>r</w:t>
      </w:r>
      <w:bookmarkEnd w:id="14"/>
    </w:p>
    <w:p w:rsidR="00417B62" w:rsidRDefault="00000CDE" w:rsidP="00417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 w:eastAsia="fr-FR"/>
        </w:rPr>
      </w:pPr>
      <w:r w:rsidRPr="00000CDE">
        <w:rPr>
          <w:lang w:val="en-GB" w:eastAsia="fr-FR"/>
        </w:rPr>
        <w:t xml:space="preserve">This Use Case is included in the </w:t>
      </w:r>
      <w:r w:rsidR="00FC722C" w:rsidRPr="005534EB">
        <w:rPr>
          <w:lang w:val="en-GB"/>
        </w:rPr>
        <w:t>UC1_2_1 Synchronous+Service+Use+Case+Specification</w:t>
      </w:r>
      <w:r w:rsidRPr="00000CDE">
        <w:rPr>
          <w:lang w:val="en-GB" w:eastAsia="fr-FR"/>
        </w:rPr>
        <w:t>.</w:t>
      </w:r>
    </w:p>
    <w:p w:rsidR="00417B62" w:rsidRPr="00417B62" w:rsidRDefault="00417B62" w:rsidP="00417B62">
      <w:pPr>
        <w:rPr>
          <w:lang w:val="en-GB" w:eastAsia="fr-FR"/>
        </w:rPr>
      </w:pPr>
    </w:p>
    <w:p w:rsidR="00FF2410" w:rsidRDefault="00FF2410" w:rsidP="00FF2410">
      <w:pPr>
        <w:pStyle w:val="Heading1"/>
        <w:keepNext w:val="0"/>
        <w:numPr>
          <w:ilvl w:val="1"/>
          <w:numId w:val="5"/>
        </w:numPr>
        <w:rPr>
          <w:caps w:val="0"/>
          <w:lang w:val="en-GB"/>
        </w:rPr>
      </w:pPr>
      <w:bookmarkStart w:id="15" w:name="_Toc367958031"/>
      <w:bookmarkStart w:id="16" w:name="_Toc425494595"/>
      <w:r w:rsidRPr="00FF2410">
        <w:rPr>
          <w:caps w:val="0"/>
          <w:lang w:val="en-GB"/>
        </w:rPr>
        <w:t>Synchronous Validation</w:t>
      </w:r>
      <w:bookmarkEnd w:id="15"/>
      <w:bookmarkEnd w:id="16"/>
    </w:p>
    <w:p w:rsidR="00FC722C" w:rsidRDefault="00FC722C" w:rsidP="00FC722C">
      <w:pPr>
        <w:pStyle w:val="Heading1"/>
        <w:keepNext w:val="0"/>
        <w:numPr>
          <w:ilvl w:val="2"/>
          <w:numId w:val="5"/>
        </w:numPr>
        <w:spacing w:after="0"/>
        <w:rPr>
          <w:caps w:val="0"/>
          <w:lang w:val="en-GB"/>
        </w:rPr>
      </w:pPr>
      <w:bookmarkStart w:id="17" w:name="_Toc370312117"/>
      <w:bookmarkStart w:id="18" w:name="_Toc370372026"/>
      <w:bookmarkStart w:id="19" w:name="_Ref370373505"/>
      <w:bookmarkStart w:id="20" w:name="_Ref370373510"/>
      <w:bookmarkStart w:id="21" w:name="_Ref370774574"/>
      <w:bookmarkStart w:id="22" w:name="_Ref425494451"/>
      <w:bookmarkStart w:id="23" w:name="_Ref425494455"/>
      <w:bookmarkStart w:id="24" w:name="_Toc425494596"/>
      <w:r>
        <w:rPr>
          <w:caps w:val="0"/>
          <w:lang w:val="en-GB"/>
        </w:rPr>
        <w:t>XSD Validation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FC722C" w:rsidRDefault="00FC722C" w:rsidP="00FC722C">
      <w:pPr>
        <w:pStyle w:val="ListBullet"/>
        <w:numPr>
          <w:ilvl w:val="0"/>
          <w:numId w:val="0"/>
        </w:numPr>
        <w:spacing w:after="120"/>
        <w:ind w:left="360" w:hanging="360"/>
        <w:contextualSpacing w:val="0"/>
        <w:jc w:val="both"/>
        <w:rPr>
          <w:szCs w:val="20"/>
          <w:lang w:eastAsia="fr-FR"/>
        </w:rPr>
      </w:pPr>
    </w:p>
    <w:p w:rsidR="005E4888" w:rsidRDefault="005E4888" w:rsidP="005E4888">
      <w:pPr>
        <w:rPr>
          <w:rFonts w:cs="Arial"/>
          <w:lang w:val="en-GB"/>
        </w:rPr>
      </w:pPr>
      <w:r>
        <w:rPr>
          <w:rFonts w:cs="Arial"/>
          <w:lang w:val="en-GB"/>
        </w:rPr>
        <w:t>This section is included in the UC1_2_1 Synchronous+Service+Use+Case+Specification.</w:t>
      </w:r>
    </w:p>
    <w:p w:rsidR="00FC722C" w:rsidRPr="00417B62" w:rsidRDefault="00FC722C" w:rsidP="00FC722C">
      <w:pPr>
        <w:rPr>
          <w:lang w:val="en-GB" w:eastAsia="fr-FR"/>
        </w:rPr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983"/>
        <w:gridCol w:w="2473"/>
        <w:gridCol w:w="1601"/>
        <w:gridCol w:w="995"/>
        <w:gridCol w:w="1827"/>
        <w:gridCol w:w="1697"/>
      </w:tblGrid>
      <w:tr w:rsidR="005E4888" w:rsidTr="005E4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  <w:hideMark/>
          </w:tcPr>
          <w:p w:rsidR="005E4888" w:rsidRDefault="005E4888">
            <w:pPr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1985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5E4888" w:rsidRDefault="005E4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Description</w:t>
            </w:r>
          </w:p>
        </w:tc>
        <w:tc>
          <w:tcPr>
            <w:tcW w:w="1676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5E4888" w:rsidRDefault="005E4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Element path</w:t>
            </w:r>
          </w:p>
        </w:tc>
        <w:tc>
          <w:tcPr>
            <w:tcW w:w="995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5E4888" w:rsidRDefault="005E4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Severity</w:t>
            </w:r>
          </w:p>
        </w:tc>
        <w:tc>
          <w:tcPr>
            <w:tcW w:w="1918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5E4888" w:rsidRDefault="005E4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Category</w:t>
            </w:r>
          </w:p>
        </w:tc>
        <w:tc>
          <w:tcPr>
            <w:tcW w:w="1730" w:type="dxa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hideMark/>
          </w:tcPr>
          <w:p w:rsidR="005E4888" w:rsidRDefault="005E4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Subcategory</w:t>
            </w:r>
          </w:p>
        </w:tc>
      </w:tr>
      <w:tr w:rsidR="005E4888" w:rsidTr="005E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tcBorders>
              <w:right w:val="nil"/>
            </w:tcBorders>
            <w:hideMark/>
          </w:tcPr>
          <w:p w:rsidR="005E4888" w:rsidRDefault="005E4888">
            <w:pPr>
              <w:rPr>
                <w:rFonts w:cs="Arial"/>
              </w:rPr>
            </w:pPr>
            <w:r>
              <w:rPr>
                <w:rFonts w:cs="Arial"/>
              </w:rPr>
              <w:t>RULE59</w:t>
            </w:r>
          </w:p>
        </w:tc>
        <w:tc>
          <w:tcPr>
            <w:tcW w:w="1985" w:type="dxa"/>
            <w:tcBorders>
              <w:left w:val="nil"/>
              <w:right w:val="nil"/>
            </w:tcBorders>
            <w:hideMark/>
          </w:tcPr>
          <w:p w:rsidR="005E4888" w:rsidRDefault="005E4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system checks that the message conforms to the schema. </w:t>
            </w:r>
          </w:p>
          <w:p w:rsidR="005E4888" w:rsidRDefault="005E4888" w:rsidP="00102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For more details see sample </w:t>
            </w:r>
            <w:proofErr w:type="spellStart"/>
            <w:r>
              <w:rPr>
                <w:rFonts w:cs="Arial"/>
              </w:rPr>
              <w:t>DeleteDocumentWrapper</w:t>
            </w:r>
            <w:proofErr w:type="spellEnd"/>
            <w:r>
              <w:rPr>
                <w:rFonts w:cs="Arial"/>
              </w:rPr>
              <w:t xml:space="preserve"> in</w:t>
            </w:r>
            <w:r w:rsidR="001026C9">
              <w:rPr>
                <w:rFonts w:cs="Arial"/>
              </w:rPr>
              <w:t xml:space="preserve"> </w:t>
            </w:r>
            <w:r>
              <w:rPr>
                <w:rFonts w:cs="Arial"/>
              </w:rPr>
              <w:t>”</w:t>
            </w:r>
            <w:r w:rsidR="001026C9">
              <w:rPr>
                <w:rFonts w:cs="Arial"/>
              </w:rPr>
              <w:fldChar w:fldCharType="begin"/>
            </w:r>
            <w:r w:rsidR="001026C9">
              <w:rPr>
                <w:rFonts w:cs="Arial"/>
              </w:rPr>
              <w:instrText xml:space="preserve"> REF _Ref371329778 \r \h </w:instrText>
            </w:r>
            <w:r w:rsidR="001026C9">
              <w:rPr>
                <w:rFonts w:cs="Arial"/>
              </w:rPr>
            </w:r>
            <w:r w:rsidR="001026C9">
              <w:rPr>
                <w:rFonts w:cs="Arial"/>
              </w:rPr>
              <w:fldChar w:fldCharType="separate"/>
            </w:r>
            <w:r w:rsidR="001026C9">
              <w:rPr>
                <w:rFonts w:cs="Arial"/>
              </w:rPr>
              <w:t>1.5.1</w:t>
            </w:r>
            <w:r w:rsidR="001026C9">
              <w:rPr>
                <w:rFonts w:cs="Arial"/>
              </w:rPr>
              <w:fldChar w:fldCharType="end"/>
            </w:r>
            <w:r w:rsidR="001026C9">
              <w:rPr>
                <w:rFonts w:cs="Arial"/>
              </w:rPr>
              <w:fldChar w:fldCharType="begin"/>
            </w:r>
            <w:r w:rsidR="001026C9">
              <w:rPr>
                <w:rFonts w:cs="Arial"/>
              </w:rPr>
              <w:instrText xml:space="preserve"> REF _Ref371329780 \h </w:instrText>
            </w:r>
            <w:r w:rsidR="001026C9">
              <w:rPr>
                <w:rFonts w:cs="Arial"/>
              </w:rPr>
            </w:r>
            <w:r w:rsidR="001026C9">
              <w:rPr>
                <w:rFonts w:cs="Arial"/>
              </w:rPr>
              <w:fldChar w:fldCharType="separate"/>
            </w:r>
            <w:r w:rsidR="001026C9">
              <w:rPr>
                <w:caps/>
              </w:rPr>
              <w:t>Delete Document Wrapper</w:t>
            </w:r>
            <w:r w:rsidR="001026C9">
              <w:rPr>
                <w:rFonts w:cs="Arial"/>
              </w:rPr>
              <w:fldChar w:fldCharType="end"/>
            </w:r>
            <w:r w:rsidR="001026C9">
              <w:rPr>
                <w:rFonts w:cs="Arial"/>
              </w:rPr>
              <w:t>”</w:t>
            </w:r>
          </w:p>
        </w:tc>
        <w:tc>
          <w:tcPr>
            <w:tcW w:w="1676" w:type="dxa"/>
            <w:tcBorders>
              <w:left w:val="nil"/>
              <w:right w:val="nil"/>
            </w:tcBorders>
            <w:hideMark/>
          </w:tcPr>
          <w:p w:rsidR="005E4888" w:rsidRDefault="005E4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  <w:tc>
          <w:tcPr>
            <w:tcW w:w="995" w:type="dxa"/>
            <w:tcBorders>
              <w:left w:val="nil"/>
              <w:right w:val="nil"/>
            </w:tcBorders>
            <w:hideMark/>
          </w:tcPr>
          <w:p w:rsidR="005E4888" w:rsidRDefault="005E4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Hard</w:t>
            </w:r>
          </w:p>
        </w:tc>
        <w:tc>
          <w:tcPr>
            <w:tcW w:w="1918" w:type="dxa"/>
            <w:tcBorders>
              <w:left w:val="nil"/>
              <w:right w:val="nil"/>
            </w:tcBorders>
          </w:tcPr>
          <w:p w:rsidR="005E4888" w:rsidRDefault="005E4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730" w:type="dxa"/>
            <w:tcBorders>
              <w:left w:val="nil"/>
            </w:tcBorders>
          </w:tcPr>
          <w:p w:rsidR="005E4888" w:rsidRDefault="005E4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:rsidR="005E4888" w:rsidRDefault="005E4888" w:rsidP="00FC722C">
      <w:pPr>
        <w:rPr>
          <w:lang w:val="en-GB" w:eastAsia="fr-FR"/>
        </w:rPr>
      </w:pPr>
    </w:p>
    <w:p w:rsidR="00FC722C" w:rsidRPr="00155341" w:rsidRDefault="00FC722C" w:rsidP="00FC722C">
      <w:pPr>
        <w:pStyle w:val="Heading1"/>
        <w:keepNext w:val="0"/>
        <w:numPr>
          <w:ilvl w:val="2"/>
          <w:numId w:val="5"/>
        </w:numPr>
        <w:spacing w:after="0"/>
        <w:rPr>
          <w:caps w:val="0"/>
          <w:lang w:val="en-GB"/>
        </w:rPr>
      </w:pPr>
      <w:bookmarkStart w:id="25" w:name="_Ref361155505"/>
      <w:bookmarkStart w:id="26" w:name="_Ref362011198"/>
      <w:bookmarkStart w:id="27" w:name="_Ref362011215"/>
      <w:bookmarkStart w:id="28" w:name="_Toc367958034"/>
      <w:bookmarkStart w:id="29" w:name="_Ref361048131"/>
      <w:bookmarkStart w:id="30" w:name="_Ref361048136"/>
      <w:bookmarkStart w:id="31" w:name="_Toc425494597"/>
      <w:r w:rsidRPr="00155341">
        <w:rPr>
          <w:caps w:val="0"/>
          <w:lang w:val="en-GB"/>
        </w:rPr>
        <w:t xml:space="preserve">Schematron </w:t>
      </w:r>
      <w:bookmarkEnd w:id="25"/>
      <w:r w:rsidRPr="00155341">
        <w:rPr>
          <w:caps w:val="0"/>
          <w:lang w:val="en-GB"/>
        </w:rPr>
        <w:t>validation</w:t>
      </w:r>
      <w:bookmarkEnd w:id="26"/>
      <w:bookmarkEnd w:id="27"/>
      <w:bookmarkEnd w:id="28"/>
      <w:bookmarkEnd w:id="31"/>
    </w:p>
    <w:bookmarkEnd w:id="29"/>
    <w:bookmarkEnd w:id="30"/>
    <w:p w:rsidR="00FC722C" w:rsidRDefault="00FC722C" w:rsidP="00FC722C">
      <w:pPr>
        <w:rPr>
          <w:lang w:val="en-GB"/>
        </w:rPr>
      </w:pPr>
    </w:p>
    <w:p w:rsidR="005E4888" w:rsidRDefault="005E4888" w:rsidP="005E4888">
      <w:pPr>
        <w:rPr>
          <w:rFonts w:cs="Arial"/>
          <w:lang w:val="en-GB"/>
        </w:rPr>
      </w:pPr>
      <w:r>
        <w:rPr>
          <w:rFonts w:cs="Arial"/>
          <w:lang w:val="en-GB"/>
        </w:rPr>
        <w:t>This section is included in the Submit Read Document Case at Step 2.4.</w:t>
      </w:r>
    </w:p>
    <w:p w:rsidR="005E4888" w:rsidRPr="00263799" w:rsidRDefault="005E4888" w:rsidP="00FC722C">
      <w:pPr>
        <w:rPr>
          <w:lang w:val="en-GB"/>
        </w:rPr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096"/>
        <w:gridCol w:w="1955"/>
        <w:gridCol w:w="1645"/>
        <w:gridCol w:w="995"/>
        <w:gridCol w:w="1880"/>
        <w:gridCol w:w="1716"/>
      </w:tblGrid>
      <w:tr w:rsidR="00C06286" w:rsidTr="00C06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  <w:hideMark/>
          </w:tcPr>
          <w:p w:rsidR="00C06286" w:rsidRDefault="00C06286">
            <w:pPr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1955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C06286" w:rsidRDefault="00C062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Description</w:t>
            </w:r>
          </w:p>
        </w:tc>
        <w:tc>
          <w:tcPr>
            <w:tcW w:w="1645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C06286" w:rsidRDefault="00C062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Element path</w:t>
            </w:r>
          </w:p>
        </w:tc>
        <w:tc>
          <w:tcPr>
            <w:tcW w:w="995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C06286" w:rsidRDefault="00C062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Severity</w:t>
            </w:r>
          </w:p>
        </w:tc>
        <w:tc>
          <w:tcPr>
            <w:tcW w:w="1880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C06286" w:rsidRDefault="00C062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Category</w:t>
            </w:r>
          </w:p>
        </w:tc>
        <w:tc>
          <w:tcPr>
            <w:tcW w:w="1716" w:type="dxa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hideMark/>
          </w:tcPr>
          <w:p w:rsidR="00C06286" w:rsidRDefault="00C062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Subcategory</w:t>
            </w:r>
          </w:p>
        </w:tc>
      </w:tr>
      <w:tr w:rsidR="00C06286" w:rsidTr="00C06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right w:val="nil"/>
            </w:tcBorders>
            <w:hideMark/>
          </w:tcPr>
          <w:p w:rsidR="00C06286" w:rsidRDefault="00C06286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rPr>
                <w:rFonts w:cs="Arial"/>
              </w:rPr>
            </w:pPr>
            <w:r>
              <w:rPr>
                <w:rFonts w:cs="Arial"/>
              </w:rPr>
              <w:t>RULE286</w:t>
            </w:r>
          </w:p>
        </w:tc>
        <w:tc>
          <w:tcPr>
            <w:tcW w:w="1955" w:type="dxa"/>
            <w:tcBorders>
              <w:left w:val="nil"/>
              <w:right w:val="nil"/>
            </w:tcBorders>
            <w:hideMark/>
          </w:tcPr>
          <w:p w:rsidR="00C06286" w:rsidRDefault="00C06286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The system checks that the Document ID (from the message payload) is not emp</w:t>
            </w:r>
            <w:r w:rsidR="004A65EC">
              <w:rPr>
                <w:rFonts w:cs="Arial"/>
              </w:rPr>
              <w:t>t</w:t>
            </w:r>
            <w:r>
              <w:rPr>
                <w:rFonts w:cs="Arial"/>
              </w:rPr>
              <w:t>y</w:t>
            </w:r>
          </w:p>
        </w:tc>
        <w:tc>
          <w:tcPr>
            <w:tcW w:w="1645" w:type="dxa"/>
            <w:tcBorders>
              <w:left w:val="nil"/>
              <w:right w:val="nil"/>
            </w:tcBorders>
          </w:tcPr>
          <w:p w:rsidR="00C06286" w:rsidRDefault="00C06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95" w:type="dxa"/>
            <w:tcBorders>
              <w:left w:val="nil"/>
              <w:right w:val="nil"/>
            </w:tcBorders>
            <w:hideMark/>
          </w:tcPr>
          <w:p w:rsidR="00C06286" w:rsidRDefault="00C06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Hard</w:t>
            </w:r>
          </w:p>
        </w:tc>
        <w:tc>
          <w:tcPr>
            <w:tcW w:w="1880" w:type="dxa"/>
            <w:tcBorders>
              <w:left w:val="nil"/>
              <w:right w:val="nil"/>
            </w:tcBorders>
            <w:hideMark/>
          </w:tcPr>
          <w:p w:rsidR="00C06286" w:rsidRDefault="00C06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Message content check</w:t>
            </w:r>
          </w:p>
        </w:tc>
        <w:tc>
          <w:tcPr>
            <w:tcW w:w="1716" w:type="dxa"/>
            <w:tcBorders>
              <w:left w:val="nil"/>
            </w:tcBorders>
            <w:hideMark/>
          </w:tcPr>
          <w:p w:rsidR="00C06286" w:rsidRDefault="00C06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Constraint validation</w:t>
            </w:r>
          </w:p>
        </w:tc>
      </w:tr>
      <w:tr w:rsidR="00C06286" w:rsidTr="00C06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il"/>
              <w:left w:val="single" w:sz="8" w:space="0" w:color="4F81BD" w:themeColor="accent1"/>
              <w:bottom w:val="single" w:sz="8" w:space="0" w:color="4F81BD" w:themeColor="accent1"/>
              <w:right w:val="nil"/>
            </w:tcBorders>
            <w:hideMark/>
          </w:tcPr>
          <w:p w:rsidR="00C06286" w:rsidRDefault="00C06286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rPr>
                <w:rFonts w:cs="Arial"/>
              </w:rPr>
            </w:pPr>
            <w:r>
              <w:rPr>
                <w:rFonts w:cs="Arial"/>
              </w:rPr>
              <w:t>RULE287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  <w:hideMark/>
          </w:tcPr>
          <w:p w:rsidR="00C06286" w:rsidRDefault="00C06286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The system checks that the Document Type Code (from the message payload) is not empty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</w:tcPr>
          <w:p w:rsidR="00C06286" w:rsidRDefault="00C06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  <w:hideMark/>
          </w:tcPr>
          <w:p w:rsidR="00C06286" w:rsidRDefault="00C06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Hard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  <w:hideMark/>
          </w:tcPr>
          <w:p w:rsidR="00C06286" w:rsidRDefault="00C06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Message content check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4F81BD" w:themeColor="accent1"/>
              <w:right w:val="single" w:sz="8" w:space="0" w:color="4F81BD" w:themeColor="accent1"/>
            </w:tcBorders>
            <w:hideMark/>
          </w:tcPr>
          <w:p w:rsidR="00C06286" w:rsidRDefault="00C06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Constraint validation</w:t>
            </w:r>
          </w:p>
        </w:tc>
      </w:tr>
    </w:tbl>
    <w:p w:rsidR="00FC722C" w:rsidRDefault="00FC722C" w:rsidP="00FC722C">
      <w:pPr>
        <w:rPr>
          <w:lang w:val="en-GB"/>
        </w:rPr>
      </w:pPr>
    </w:p>
    <w:p w:rsidR="00FF2410" w:rsidRPr="00AD60A2" w:rsidRDefault="00FF2410" w:rsidP="00AD60A2">
      <w:pPr>
        <w:pStyle w:val="Heading1"/>
        <w:keepNext w:val="0"/>
        <w:numPr>
          <w:ilvl w:val="1"/>
          <w:numId w:val="5"/>
        </w:numPr>
        <w:rPr>
          <w:caps w:val="0"/>
          <w:lang w:val="en-GB"/>
        </w:rPr>
      </w:pPr>
      <w:bookmarkStart w:id="32" w:name="_Toc425494598"/>
      <w:r w:rsidRPr="00AD60A2">
        <w:rPr>
          <w:caps w:val="0"/>
          <w:lang w:val="en-GB"/>
        </w:rPr>
        <w:t>Asynchronous validation</w:t>
      </w:r>
      <w:bookmarkEnd w:id="32"/>
    </w:p>
    <w:p w:rsidR="00E15DB0" w:rsidRPr="00FC722C" w:rsidRDefault="00E15DB0" w:rsidP="00E15DB0">
      <w:pPr>
        <w:pStyle w:val="ListBullet"/>
        <w:numPr>
          <w:ilvl w:val="0"/>
          <w:numId w:val="0"/>
        </w:numPr>
        <w:spacing w:after="120"/>
        <w:contextualSpacing w:val="0"/>
        <w:jc w:val="both"/>
        <w:rPr>
          <w:rFonts w:cs="Arial"/>
        </w:rPr>
      </w:pPr>
      <w:r w:rsidRPr="00FC722C">
        <w:rPr>
          <w:rFonts w:cs="Arial"/>
        </w:rPr>
        <w:t xml:space="preserve">No </w:t>
      </w:r>
      <w:r>
        <w:rPr>
          <w:rFonts w:cs="Arial"/>
        </w:rPr>
        <w:t>asynchronous validation is foreseen.</w:t>
      </w:r>
    </w:p>
    <w:p w:rsidR="00E15DB0" w:rsidRPr="00AD60A2" w:rsidRDefault="00E15DB0" w:rsidP="00AD60A2">
      <w:pPr>
        <w:pStyle w:val="Heading1"/>
        <w:keepNext w:val="0"/>
        <w:numPr>
          <w:ilvl w:val="1"/>
          <w:numId w:val="5"/>
        </w:numPr>
        <w:rPr>
          <w:caps w:val="0"/>
          <w:lang w:val="en-GB"/>
        </w:rPr>
      </w:pPr>
      <w:bookmarkStart w:id="33" w:name="_Toc425494599"/>
      <w:r w:rsidRPr="00AD60A2">
        <w:rPr>
          <w:caps w:val="0"/>
          <w:lang w:val="en-GB"/>
        </w:rPr>
        <w:t>Parent document check</w:t>
      </w:r>
      <w:bookmarkEnd w:id="33"/>
    </w:p>
    <w:p w:rsidR="00FB26CF" w:rsidRPr="00FB26CF" w:rsidRDefault="00FB26CF" w:rsidP="00FB26CF">
      <w:pPr>
        <w:rPr>
          <w:rFonts w:cs="Arial"/>
          <w:lang w:val="en-GB"/>
        </w:rPr>
      </w:pPr>
      <w:r w:rsidRPr="00FB26CF">
        <w:rPr>
          <w:rFonts w:cs="Arial"/>
          <w:lang w:val="en-GB"/>
        </w:rPr>
        <w:t>There is no parent document check.</w:t>
      </w:r>
    </w:p>
    <w:p w:rsidR="00155341" w:rsidRDefault="00155341" w:rsidP="00A87F57">
      <w:pPr>
        <w:rPr>
          <w:lang w:val="en-GB" w:eastAsia="fr-FR"/>
        </w:rPr>
      </w:pPr>
    </w:p>
    <w:p w:rsidR="00E15DB0" w:rsidRDefault="00E15DB0" w:rsidP="00A87F57">
      <w:pPr>
        <w:rPr>
          <w:lang w:val="en-GB" w:eastAsia="fr-FR"/>
        </w:rPr>
      </w:pPr>
    </w:p>
    <w:p w:rsidR="00D82C9E" w:rsidRDefault="00D82C9E" w:rsidP="00A87F57">
      <w:pPr>
        <w:rPr>
          <w:lang w:val="en-GB" w:eastAsia="fr-FR"/>
        </w:rPr>
      </w:pPr>
    </w:p>
    <w:p w:rsidR="00D82C9E" w:rsidRDefault="00D82C9E" w:rsidP="00A87F57">
      <w:pPr>
        <w:rPr>
          <w:lang w:val="en-GB" w:eastAsia="fr-FR"/>
        </w:rPr>
      </w:pPr>
    </w:p>
    <w:p w:rsidR="00D82C9E" w:rsidRDefault="00D82C9E" w:rsidP="00A87F57">
      <w:pPr>
        <w:rPr>
          <w:lang w:val="en-GB" w:eastAsia="fr-FR"/>
        </w:rPr>
      </w:pPr>
    </w:p>
    <w:p w:rsidR="00D82C9E" w:rsidRDefault="00D82C9E" w:rsidP="00A87F57">
      <w:pPr>
        <w:rPr>
          <w:lang w:val="en-GB" w:eastAsia="fr-FR"/>
        </w:rPr>
      </w:pPr>
    </w:p>
    <w:p w:rsidR="00D82C9E" w:rsidRDefault="00D82C9E" w:rsidP="00A87F57">
      <w:pPr>
        <w:rPr>
          <w:lang w:val="en-GB" w:eastAsia="fr-FR"/>
        </w:rPr>
      </w:pPr>
    </w:p>
    <w:p w:rsidR="00D82C9E" w:rsidRDefault="00D82C9E" w:rsidP="00A87F57">
      <w:pPr>
        <w:rPr>
          <w:lang w:val="en-GB" w:eastAsia="fr-FR"/>
        </w:rPr>
      </w:pPr>
    </w:p>
    <w:p w:rsidR="00D82C9E" w:rsidRDefault="00D82C9E" w:rsidP="00A87F57">
      <w:pPr>
        <w:rPr>
          <w:lang w:val="en-GB" w:eastAsia="fr-FR"/>
        </w:rPr>
      </w:pPr>
    </w:p>
    <w:p w:rsidR="00E15DB0" w:rsidRPr="00A87F57" w:rsidRDefault="00E15DB0" w:rsidP="00A87F57">
      <w:pPr>
        <w:rPr>
          <w:lang w:val="en-GB" w:eastAsia="fr-FR"/>
        </w:rPr>
      </w:pPr>
    </w:p>
    <w:p w:rsidR="00E915F6" w:rsidRDefault="00E915F6" w:rsidP="00E915F6">
      <w:pPr>
        <w:pStyle w:val="Heading1"/>
        <w:keepNext w:val="0"/>
        <w:numPr>
          <w:ilvl w:val="1"/>
          <w:numId w:val="5"/>
        </w:numPr>
        <w:spacing w:after="0"/>
        <w:rPr>
          <w:caps w:val="0"/>
          <w:lang w:val="en-GB"/>
        </w:rPr>
      </w:pPr>
      <w:bookmarkStart w:id="34" w:name="_Toc425494600"/>
      <w:r>
        <w:rPr>
          <w:caps w:val="0"/>
          <w:lang w:val="en-GB"/>
        </w:rPr>
        <w:t>E</w:t>
      </w:r>
      <w:r w:rsidR="00155341">
        <w:rPr>
          <w:caps w:val="0"/>
          <w:lang w:val="en-GB"/>
        </w:rPr>
        <w:t>rrors</w:t>
      </w:r>
      <w:bookmarkEnd w:id="34"/>
      <w:r w:rsidR="00155341">
        <w:rPr>
          <w:caps w:val="0"/>
          <w:lang w:val="en-GB"/>
        </w:rPr>
        <w:t xml:space="preserve"> </w:t>
      </w:r>
    </w:p>
    <w:p w:rsidR="004A65EC" w:rsidRPr="004A65EC" w:rsidRDefault="004A65EC" w:rsidP="004A65EC">
      <w:pPr>
        <w:rPr>
          <w:lang w:val="en-GB" w:eastAsia="fr-FR"/>
        </w:rPr>
      </w:pPr>
    </w:p>
    <w:p w:rsidR="00E915F6" w:rsidRDefault="00BD50B8" w:rsidP="00D82C9E">
      <w:pPr>
        <w:pStyle w:val="Heading1"/>
        <w:keepNext w:val="0"/>
        <w:numPr>
          <w:ilvl w:val="2"/>
          <w:numId w:val="5"/>
        </w:numPr>
        <w:spacing w:after="0"/>
        <w:rPr>
          <w:caps w:val="0"/>
          <w:lang w:val="en-GB"/>
        </w:rPr>
      </w:pPr>
      <w:bookmarkStart w:id="35" w:name="_Toc425494601"/>
      <w:r>
        <w:rPr>
          <w:caps w:val="0"/>
          <w:lang w:val="en-GB"/>
        </w:rPr>
        <w:t xml:space="preserve">E1 </w:t>
      </w:r>
      <w:proofErr w:type="gramStart"/>
      <w:r w:rsidR="00D82C9E">
        <w:rPr>
          <w:caps w:val="0"/>
          <w:lang w:val="en-GB"/>
        </w:rPr>
        <w:t>At</w:t>
      </w:r>
      <w:proofErr w:type="gramEnd"/>
      <w:r w:rsidR="00D82C9E">
        <w:rPr>
          <w:caps w:val="0"/>
          <w:lang w:val="en-GB"/>
        </w:rPr>
        <w:t xml:space="preserve"> step </w:t>
      </w:r>
      <w:ins w:id="36" w:author="BATRINU Anamaria (DIGIT-EXT)" w:date="2015-07-24T09:45:00Z">
        <w:r w:rsidR="00AD60A2">
          <w:rPr>
            <w:caps w:val="0"/>
            <w:lang w:val="en-GB"/>
          </w:rPr>
          <w:fldChar w:fldCharType="begin"/>
        </w:r>
        <w:r w:rsidR="00AD60A2">
          <w:rPr>
            <w:caps w:val="0"/>
            <w:lang w:val="en-GB"/>
          </w:rPr>
          <w:instrText xml:space="preserve"> REF _Ref425494451 \r \h </w:instrText>
        </w:r>
        <w:r w:rsidR="00AD60A2">
          <w:rPr>
            <w:caps w:val="0"/>
            <w:lang w:val="en-GB"/>
          </w:rPr>
        </w:r>
      </w:ins>
      <w:r w:rsidR="00AD60A2">
        <w:rPr>
          <w:caps w:val="0"/>
          <w:lang w:val="en-GB"/>
        </w:rPr>
        <w:fldChar w:fldCharType="separate"/>
      </w:r>
      <w:ins w:id="37" w:author="BATRINU Anamaria (DIGIT-EXT)" w:date="2015-07-24T09:45:00Z">
        <w:r w:rsidR="00AD60A2">
          <w:rPr>
            <w:caps w:val="0"/>
            <w:lang w:val="en-GB"/>
          </w:rPr>
          <w:t>1.1.1</w:t>
        </w:r>
        <w:r w:rsidR="00AD60A2">
          <w:rPr>
            <w:caps w:val="0"/>
            <w:lang w:val="en-GB"/>
          </w:rPr>
          <w:fldChar w:fldCharType="end"/>
        </w:r>
        <w:r w:rsidR="00AD60A2">
          <w:rPr>
            <w:caps w:val="0"/>
            <w:lang w:val="en-GB"/>
          </w:rPr>
          <w:t xml:space="preserve"> </w:t>
        </w:r>
        <w:r w:rsidR="00AD60A2">
          <w:rPr>
            <w:caps w:val="0"/>
            <w:lang w:val="en-GB"/>
          </w:rPr>
          <w:fldChar w:fldCharType="begin"/>
        </w:r>
        <w:r w:rsidR="00AD60A2">
          <w:rPr>
            <w:caps w:val="0"/>
            <w:lang w:val="en-GB"/>
          </w:rPr>
          <w:instrText xml:space="preserve"> REF _Ref425494455 \h </w:instrText>
        </w:r>
        <w:r w:rsidR="00AD60A2">
          <w:rPr>
            <w:caps w:val="0"/>
            <w:lang w:val="en-GB"/>
          </w:rPr>
        </w:r>
      </w:ins>
      <w:r w:rsidR="00AD60A2">
        <w:rPr>
          <w:caps w:val="0"/>
          <w:lang w:val="en-GB"/>
        </w:rPr>
        <w:fldChar w:fldCharType="separate"/>
      </w:r>
      <w:ins w:id="38" w:author="BATRINU Anamaria (DIGIT-EXT)" w:date="2015-07-24T09:45:00Z">
        <w:r w:rsidR="00AD60A2">
          <w:rPr>
            <w:caps w:val="0"/>
            <w:lang w:val="en-GB"/>
          </w:rPr>
          <w:t>XSD Validation</w:t>
        </w:r>
        <w:r w:rsidR="00AD60A2">
          <w:rPr>
            <w:caps w:val="0"/>
            <w:lang w:val="en-GB"/>
          </w:rPr>
          <w:fldChar w:fldCharType="end"/>
        </w:r>
      </w:ins>
      <w:del w:id="39" w:author="BATRINU Anamaria (DIGIT-EXT)" w:date="2015-07-24T09:45:00Z">
        <w:r w:rsidR="00D82C9E" w:rsidDel="00AD60A2">
          <w:rPr>
            <w:caps w:val="0"/>
            <w:lang w:val="en-GB"/>
          </w:rPr>
          <w:delText>“XSD Validation”</w:delText>
        </w:r>
      </w:del>
      <w:r w:rsidR="00D82C9E">
        <w:rPr>
          <w:caps w:val="0"/>
          <w:lang w:val="en-GB"/>
        </w:rPr>
        <w:t xml:space="preserve"> and the synchronous validation fails</w:t>
      </w:r>
      <w:bookmarkEnd w:id="35"/>
    </w:p>
    <w:p w:rsidR="00D82C9E" w:rsidRPr="00D82C9E" w:rsidRDefault="00D82C9E" w:rsidP="00D82C9E">
      <w:pPr>
        <w:rPr>
          <w:lang w:val="en-GB" w:eastAsia="fr-FR"/>
        </w:rPr>
      </w:pPr>
    </w:p>
    <w:p w:rsidR="00D82C9E" w:rsidRDefault="00D82C9E" w:rsidP="00D82C9E">
      <w:pPr>
        <w:pStyle w:val="ListBullet"/>
        <w:rPr>
          <w:ins w:id="40" w:author="BATRINU Anamaria (DIGIT-EXT)" w:date="2015-07-24T09:43:00Z"/>
          <w:rFonts w:cs="Arial"/>
        </w:rPr>
      </w:pPr>
      <w:r>
        <w:rPr>
          <w:rFonts w:cs="Arial"/>
        </w:rPr>
        <w:t>System submits a SOAP Fault [6] of EC-Fault type</w:t>
      </w:r>
      <w:ins w:id="41" w:author="BATRINU Anamaria (DIGIT-EXT)" w:date="2015-07-24T09:40:00Z">
        <w:r w:rsidR="00AD60A2">
          <w:rPr>
            <w:rFonts w:cs="Arial"/>
          </w:rPr>
          <w:t xml:space="preserve"> </w:t>
        </w:r>
      </w:ins>
    </w:p>
    <w:p w:rsidR="00AD60A2" w:rsidRDefault="00AD60A2" w:rsidP="00AD60A2">
      <w:pPr>
        <w:pStyle w:val="ListBullet"/>
        <w:tabs>
          <w:tab w:val="clear" w:pos="360"/>
          <w:tab w:val="num" w:pos="842"/>
        </w:tabs>
        <w:ind w:left="842"/>
        <w:rPr>
          <w:ins w:id="42" w:author="BATRINU Anamaria (DIGIT-EXT)" w:date="2015-07-24T09:43:00Z"/>
          <w:rFonts w:cs="Arial"/>
          <w:lang w:val="en-GB"/>
        </w:rPr>
      </w:pPr>
      <w:ins w:id="43" w:author="BATRINU Anamaria (DIGIT-EXT)" w:date="2015-07-24T09:43:00Z">
        <w:r>
          <w:rPr>
            <w:rFonts w:cs="Arial"/>
            <w:lang w:val="en-GB"/>
          </w:rPr>
          <w:t xml:space="preserve">A </w:t>
        </w:r>
        <w:r>
          <w:rPr>
            <w:rFonts w:cs="Arial"/>
            <w:u w:val="single"/>
            <w:lang w:val="en-GB"/>
          </w:rPr>
          <w:t>Response Code</w:t>
        </w:r>
        <w:r>
          <w:rPr>
            <w:rFonts w:cs="Arial"/>
            <w:lang w:val="en-GB"/>
          </w:rPr>
          <w:t xml:space="preserve"> is added "</w:t>
        </w:r>
        <w:r w:rsidRPr="00AD60A2">
          <w:rPr>
            <w:rFonts w:cs="Arial"/>
            <w:b/>
            <w:lang w:val="en-GB"/>
          </w:rPr>
          <w:t>error.</w:t>
        </w:r>
        <w:r w:rsidRPr="00AD60A2">
          <w:rPr>
            <w:rFonts w:cs="Arial"/>
            <w:b/>
          </w:rPr>
          <w:t xml:space="preserve"> </w:t>
        </w:r>
        <w:r w:rsidRPr="00AD60A2">
          <w:rPr>
            <w:rFonts w:cs="Arial"/>
            <w:b/>
          </w:rPr>
          <w:t>xsd</w:t>
        </w:r>
        <w:r>
          <w:rPr>
            <w:rFonts w:cs="Arial"/>
            <w:lang w:val="en-GB"/>
          </w:rPr>
          <w:t xml:space="preserve"> </w:t>
        </w:r>
        <w:r>
          <w:rPr>
            <w:rFonts w:cs="Arial"/>
            <w:lang w:val="en-GB"/>
          </w:rPr>
          <w:t>"</w:t>
        </w:r>
      </w:ins>
    </w:p>
    <w:p w:rsidR="00AD60A2" w:rsidRDefault="00AD60A2" w:rsidP="00AD60A2">
      <w:pPr>
        <w:pStyle w:val="ListBullet"/>
        <w:tabs>
          <w:tab w:val="clear" w:pos="360"/>
          <w:tab w:val="num" w:pos="842"/>
        </w:tabs>
        <w:ind w:left="842"/>
        <w:rPr>
          <w:ins w:id="44" w:author="BATRINU Anamaria (DIGIT-EXT)" w:date="2015-07-24T09:43:00Z"/>
          <w:rFonts w:cs="Arial"/>
          <w:lang w:val="en-GB"/>
        </w:rPr>
      </w:pPr>
      <w:ins w:id="45" w:author="BATRINU Anamaria (DIGIT-EXT)" w:date="2015-07-24T09:43:00Z">
        <w:r>
          <w:rPr>
            <w:rFonts w:cs="Arial"/>
            <w:lang w:val="en-GB"/>
          </w:rPr>
          <w:t xml:space="preserve">A </w:t>
        </w:r>
        <w:r>
          <w:rPr>
            <w:rFonts w:cs="Arial"/>
            <w:u w:val="single"/>
            <w:lang w:val="en-GB"/>
          </w:rPr>
          <w:t>Description</w:t>
        </w:r>
        <w:r>
          <w:rPr>
            <w:rFonts w:cs="Arial"/>
            <w:lang w:val="en-GB"/>
          </w:rPr>
          <w:t xml:space="preserve"> may be added "</w:t>
        </w:r>
        <w:r w:rsidRPr="00AD60A2">
          <w:rPr>
            <w:rFonts w:cs="Arial"/>
            <w:b/>
          </w:rPr>
          <w:t>Hard business rule violated</w:t>
        </w:r>
        <w:r>
          <w:rPr>
            <w:rFonts w:cs="Arial"/>
            <w:lang w:val="en-GB"/>
          </w:rPr>
          <w:t>"</w:t>
        </w:r>
      </w:ins>
    </w:p>
    <w:p w:rsidR="00AD60A2" w:rsidDel="00AD60A2" w:rsidRDefault="00AD60A2" w:rsidP="00D82C9E">
      <w:pPr>
        <w:pStyle w:val="ListBullet"/>
        <w:rPr>
          <w:del w:id="46" w:author="BATRINU Anamaria (DIGIT-EXT)" w:date="2015-07-24T09:43:00Z"/>
          <w:rFonts w:cs="Arial"/>
        </w:rPr>
      </w:pPr>
    </w:p>
    <w:p w:rsidR="00D82C9E" w:rsidRDefault="00D82C9E" w:rsidP="00D82C9E">
      <w:pPr>
        <w:pStyle w:val="ListBullet"/>
        <w:rPr>
          <w:rFonts w:cs="Arial"/>
        </w:rPr>
      </w:pPr>
      <w:r>
        <w:rPr>
          <w:rFonts w:cs="Arial"/>
        </w:rPr>
        <w:t>The Use Case ends.</w:t>
      </w:r>
    </w:p>
    <w:p w:rsidR="00493CA5" w:rsidRPr="00493CA5" w:rsidRDefault="00493CA5" w:rsidP="00493CA5">
      <w:pPr>
        <w:rPr>
          <w:lang w:val="en-GB" w:eastAsia="fr-FR"/>
        </w:rPr>
      </w:pPr>
    </w:p>
    <w:p w:rsidR="00E915F6" w:rsidRDefault="00BD50B8" w:rsidP="00D82C9E">
      <w:pPr>
        <w:pStyle w:val="Heading1"/>
        <w:keepNext w:val="0"/>
        <w:numPr>
          <w:ilvl w:val="2"/>
          <w:numId w:val="5"/>
        </w:numPr>
        <w:spacing w:after="0"/>
        <w:rPr>
          <w:caps w:val="0"/>
          <w:lang w:val="en-GB"/>
        </w:rPr>
      </w:pPr>
      <w:bookmarkStart w:id="47" w:name="_Toc425494602"/>
      <w:r>
        <w:rPr>
          <w:caps w:val="0"/>
          <w:lang w:val="en-GB"/>
        </w:rPr>
        <w:t xml:space="preserve">E2 </w:t>
      </w:r>
      <w:r w:rsidR="00D82C9E">
        <w:rPr>
          <w:caps w:val="0"/>
          <w:lang w:val="en-GB"/>
        </w:rPr>
        <w:t xml:space="preserve">At step </w:t>
      </w:r>
      <w:ins w:id="48" w:author="BATRINU Anamaria (DIGIT-EXT)" w:date="2015-07-24T09:45:00Z">
        <w:r w:rsidR="00AD60A2">
          <w:rPr>
            <w:caps w:val="0"/>
            <w:lang w:val="en-GB"/>
          </w:rPr>
          <w:fldChar w:fldCharType="begin"/>
        </w:r>
        <w:r w:rsidR="00AD60A2">
          <w:rPr>
            <w:caps w:val="0"/>
            <w:lang w:val="en-GB"/>
          </w:rPr>
          <w:instrText xml:space="preserve"> REF _Ref362011198 \r \h </w:instrText>
        </w:r>
        <w:r w:rsidR="00AD60A2">
          <w:rPr>
            <w:caps w:val="0"/>
            <w:lang w:val="en-GB"/>
          </w:rPr>
        </w:r>
      </w:ins>
      <w:r w:rsidR="00AD60A2">
        <w:rPr>
          <w:caps w:val="0"/>
          <w:lang w:val="en-GB"/>
        </w:rPr>
        <w:fldChar w:fldCharType="separate"/>
      </w:r>
      <w:ins w:id="49" w:author="BATRINU Anamaria (DIGIT-EXT)" w:date="2015-07-24T09:45:00Z">
        <w:r w:rsidR="00AD60A2">
          <w:rPr>
            <w:caps w:val="0"/>
            <w:lang w:val="en-GB"/>
          </w:rPr>
          <w:t>1.1.2</w:t>
        </w:r>
        <w:r w:rsidR="00AD60A2">
          <w:rPr>
            <w:caps w:val="0"/>
            <w:lang w:val="en-GB"/>
          </w:rPr>
          <w:fldChar w:fldCharType="end"/>
        </w:r>
        <w:r w:rsidR="00AD60A2">
          <w:rPr>
            <w:caps w:val="0"/>
            <w:lang w:val="en-GB"/>
          </w:rPr>
          <w:t xml:space="preserve"> </w:t>
        </w:r>
        <w:r w:rsidR="00AD60A2">
          <w:rPr>
            <w:caps w:val="0"/>
            <w:lang w:val="en-GB"/>
          </w:rPr>
          <w:fldChar w:fldCharType="begin"/>
        </w:r>
        <w:r w:rsidR="00AD60A2">
          <w:rPr>
            <w:caps w:val="0"/>
            <w:lang w:val="en-GB"/>
          </w:rPr>
          <w:instrText xml:space="preserve"> REF _Ref362011198 \h </w:instrText>
        </w:r>
        <w:r w:rsidR="00AD60A2">
          <w:rPr>
            <w:caps w:val="0"/>
            <w:lang w:val="en-GB"/>
          </w:rPr>
        </w:r>
      </w:ins>
      <w:r w:rsidR="00AD60A2">
        <w:rPr>
          <w:caps w:val="0"/>
          <w:lang w:val="en-GB"/>
        </w:rPr>
        <w:fldChar w:fldCharType="separate"/>
      </w:r>
      <w:ins w:id="50" w:author="BATRINU Anamaria (DIGIT-EXT)" w:date="2015-07-24T09:45:00Z">
        <w:r w:rsidR="00AD60A2" w:rsidRPr="00155341">
          <w:rPr>
            <w:caps w:val="0"/>
            <w:lang w:val="en-GB"/>
          </w:rPr>
          <w:t>Schematron validation</w:t>
        </w:r>
        <w:r w:rsidR="00AD60A2">
          <w:rPr>
            <w:caps w:val="0"/>
            <w:lang w:val="en-GB"/>
          </w:rPr>
          <w:fldChar w:fldCharType="end"/>
        </w:r>
      </w:ins>
      <w:del w:id="51" w:author="BATRINU Anamaria (DIGIT-EXT)" w:date="2015-07-24T09:45:00Z">
        <w:r w:rsidR="00D82C9E" w:rsidDel="00AD60A2">
          <w:rPr>
            <w:caps w:val="0"/>
            <w:lang w:val="en-GB"/>
          </w:rPr>
          <w:delText>“Schematron check”</w:delText>
        </w:r>
      </w:del>
      <w:r w:rsidR="00D82C9E">
        <w:rPr>
          <w:caps w:val="0"/>
          <w:lang w:val="en-GB"/>
        </w:rPr>
        <w:t xml:space="preserve"> and any of the hard business rules fails</w:t>
      </w:r>
      <w:bookmarkEnd w:id="47"/>
    </w:p>
    <w:p w:rsidR="00493CA5" w:rsidRDefault="00493CA5" w:rsidP="00493CA5">
      <w:pPr>
        <w:rPr>
          <w:lang w:val="en-GB" w:eastAsia="fr-FR"/>
        </w:rPr>
      </w:pPr>
    </w:p>
    <w:p w:rsidR="00D82C9E" w:rsidRDefault="00D82C9E" w:rsidP="00D82C9E">
      <w:pPr>
        <w:pStyle w:val="ListBullet"/>
        <w:tabs>
          <w:tab w:val="num" w:pos="283"/>
        </w:tabs>
        <w:spacing w:after="120"/>
        <w:ind w:left="283" w:hanging="283"/>
        <w:jc w:val="both"/>
        <w:rPr>
          <w:rFonts w:cs="Arial"/>
        </w:rPr>
      </w:pPr>
      <w:r>
        <w:rPr>
          <w:rFonts w:cs="Arial"/>
        </w:rPr>
        <w:t>System submits a SOAP Fault [</w:t>
      </w:r>
      <w:del w:id="52" w:author="BATRINU Anamaria (DIGIT-EXT)" w:date="2015-07-24T09:41:00Z">
        <w:r w:rsidDel="00AD60A2">
          <w:rPr>
            <w:rFonts w:cs="Arial"/>
          </w:rPr>
          <w:delText>8</w:delText>
        </w:r>
      </w:del>
      <w:ins w:id="53" w:author="BATRINU Anamaria (DIGIT-EXT)" w:date="2015-07-24T09:41:00Z">
        <w:r w:rsidR="00AD60A2">
          <w:rPr>
            <w:rFonts w:cs="Arial"/>
          </w:rPr>
          <w:t>6</w:t>
        </w:r>
      </w:ins>
      <w:r>
        <w:rPr>
          <w:rFonts w:cs="Arial"/>
        </w:rPr>
        <w:t>] of EC-Fault type</w:t>
      </w:r>
    </w:p>
    <w:p w:rsidR="00D82C9E" w:rsidRDefault="00D82C9E" w:rsidP="00D82C9E">
      <w:pPr>
        <w:pStyle w:val="ListBullet"/>
        <w:tabs>
          <w:tab w:val="clear" w:pos="360"/>
          <w:tab w:val="num" w:pos="842"/>
        </w:tabs>
        <w:ind w:left="842"/>
        <w:rPr>
          <w:rFonts w:cs="Arial"/>
          <w:lang w:val="en-GB"/>
        </w:rPr>
      </w:pPr>
      <w:r>
        <w:rPr>
          <w:rFonts w:cs="Arial"/>
          <w:lang w:val="en-GB"/>
        </w:rPr>
        <w:t xml:space="preserve">A </w:t>
      </w:r>
      <w:r>
        <w:rPr>
          <w:rFonts w:cs="Arial"/>
          <w:u w:val="single"/>
          <w:lang w:val="en-GB"/>
        </w:rPr>
        <w:t>Response Code</w:t>
      </w:r>
      <w:r>
        <w:rPr>
          <w:rFonts w:cs="Arial"/>
          <w:lang w:val="en-GB"/>
        </w:rPr>
        <w:t xml:space="preserve"> is added "</w:t>
      </w:r>
      <w:proofErr w:type="spellStart"/>
      <w:del w:id="54" w:author="BATRINU Anamaria (DIGIT-EXT)" w:date="2015-07-24T09:41:00Z">
        <w:r w:rsidRPr="00AD60A2" w:rsidDel="00AD60A2">
          <w:rPr>
            <w:rFonts w:cs="Arial"/>
            <w:b/>
            <w:lang w:val="en-GB"/>
          </w:rPr>
          <w:delText>DWR:4</w:delText>
        </w:r>
      </w:del>
      <w:ins w:id="55" w:author="BATRINU Anamaria (DIGIT-EXT)" w:date="2015-07-24T09:41:00Z">
        <w:r w:rsidR="00AD60A2" w:rsidRPr="00AD60A2">
          <w:rPr>
            <w:rFonts w:cs="Arial"/>
            <w:b/>
            <w:lang w:val="en-GB"/>
          </w:rPr>
          <w:t>error.hardrule</w:t>
        </w:r>
      </w:ins>
      <w:proofErr w:type="spellEnd"/>
      <w:r>
        <w:rPr>
          <w:rFonts w:cs="Arial"/>
          <w:lang w:val="en-GB"/>
        </w:rPr>
        <w:t>"</w:t>
      </w:r>
    </w:p>
    <w:p w:rsidR="00D82C9E" w:rsidRDefault="00D82C9E" w:rsidP="00D82C9E">
      <w:pPr>
        <w:pStyle w:val="ListBullet"/>
        <w:tabs>
          <w:tab w:val="clear" w:pos="360"/>
          <w:tab w:val="num" w:pos="842"/>
        </w:tabs>
        <w:ind w:left="842"/>
        <w:rPr>
          <w:rFonts w:cs="Arial"/>
          <w:lang w:val="en-GB"/>
        </w:rPr>
      </w:pPr>
      <w:r>
        <w:rPr>
          <w:rFonts w:cs="Arial"/>
          <w:lang w:val="en-GB"/>
        </w:rPr>
        <w:t xml:space="preserve">A </w:t>
      </w:r>
      <w:r>
        <w:rPr>
          <w:rFonts w:cs="Arial"/>
          <w:u w:val="single"/>
          <w:lang w:val="en-GB"/>
        </w:rPr>
        <w:t>Description</w:t>
      </w:r>
      <w:r>
        <w:rPr>
          <w:rFonts w:cs="Arial"/>
          <w:lang w:val="en-GB"/>
        </w:rPr>
        <w:t xml:space="preserve"> may be added</w:t>
      </w:r>
      <w:ins w:id="56" w:author="BATRINU Anamaria (DIGIT-EXT)" w:date="2015-07-24T09:42:00Z">
        <w:r w:rsidR="00AD60A2">
          <w:rPr>
            <w:rFonts w:cs="Arial"/>
            <w:lang w:val="en-GB"/>
          </w:rPr>
          <w:t xml:space="preserve"> "</w:t>
        </w:r>
        <w:r w:rsidR="00AD60A2" w:rsidRPr="00AD60A2">
          <w:rPr>
            <w:rFonts w:cs="Arial"/>
            <w:b/>
          </w:rPr>
          <w:t>Hard business rule violated</w:t>
        </w:r>
        <w:r w:rsidR="00AD60A2">
          <w:rPr>
            <w:rFonts w:cs="Arial"/>
            <w:lang w:val="en-GB"/>
          </w:rPr>
          <w:t>"</w:t>
        </w:r>
      </w:ins>
    </w:p>
    <w:p w:rsidR="00D82C9E" w:rsidRDefault="00D82C9E" w:rsidP="00D82C9E">
      <w:pPr>
        <w:pStyle w:val="ListBullet"/>
        <w:tabs>
          <w:tab w:val="num" w:pos="283"/>
        </w:tabs>
        <w:spacing w:after="120"/>
        <w:ind w:left="283" w:hanging="283"/>
        <w:jc w:val="both"/>
        <w:rPr>
          <w:rFonts w:cs="Arial"/>
        </w:rPr>
      </w:pPr>
      <w:r>
        <w:rPr>
          <w:rFonts w:cs="Arial"/>
        </w:rPr>
        <w:t>This closes the https connection between the User and the system</w:t>
      </w:r>
    </w:p>
    <w:p w:rsidR="00D82C9E" w:rsidRDefault="00D82C9E" w:rsidP="00D82C9E">
      <w:pPr>
        <w:pStyle w:val="ListBullet"/>
        <w:tabs>
          <w:tab w:val="num" w:pos="283"/>
        </w:tabs>
        <w:spacing w:after="120"/>
        <w:ind w:left="283" w:hanging="283"/>
        <w:jc w:val="both"/>
        <w:rPr>
          <w:rFonts w:cs="Arial"/>
        </w:rPr>
      </w:pPr>
      <w:r>
        <w:rPr>
          <w:rFonts w:cs="Arial"/>
        </w:rPr>
        <w:t>The Use Case Ends</w:t>
      </w:r>
    </w:p>
    <w:p w:rsidR="00D82C9E" w:rsidDel="00AD60A2" w:rsidRDefault="00D82C9E" w:rsidP="00493CA5">
      <w:pPr>
        <w:rPr>
          <w:del w:id="57" w:author="BATRINU Anamaria (DIGIT-EXT)" w:date="2015-07-24T09:43:00Z"/>
          <w:lang w:val="en-GB" w:eastAsia="fr-FR"/>
        </w:rPr>
      </w:pPr>
    </w:p>
    <w:p w:rsidR="00493CA5" w:rsidRPr="00D82C9E" w:rsidDel="00AD60A2" w:rsidRDefault="00BD50B8" w:rsidP="00493CA5">
      <w:pPr>
        <w:pStyle w:val="Heading1"/>
        <w:keepNext w:val="0"/>
        <w:numPr>
          <w:ilvl w:val="2"/>
          <w:numId w:val="5"/>
        </w:numPr>
        <w:spacing w:after="0"/>
        <w:rPr>
          <w:del w:id="58" w:author="BATRINU Anamaria (DIGIT-EXT)" w:date="2015-07-24T09:43:00Z"/>
          <w:caps w:val="0"/>
          <w:lang w:val="en-GB"/>
        </w:rPr>
      </w:pPr>
      <w:del w:id="59" w:author="BATRINU Anamaria (DIGIT-EXT)" w:date="2015-07-24T09:43:00Z">
        <w:r w:rsidDel="00AD60A2">
          <w:rPr>
            <w:caps w:val="0"/>
            <w:lang w:val="en-GB"/>
          </w:rPr>
          <w:delText xml:space="preserve">E3 </w:delText>
        </w:r>
        <w:r w:rsidR="00D82C9E" w:rsidDel="00AD60A2">
          <w:rPr>
            <w:caps w:val="0"/>
            <w:lang w:val="en-GB"/>
          </w:rPr>
          <w:delText>At step “Schematron check” and any of the soft business rules fails</w:delText>
        </w:r>
      </w:del>
    </w:p>
    <w:p w:rsidR="00493CA5" w:rsidRPr="00493CA5" w:rsidRDefault="00493CA5" w:rsidP="00493CA5">
      <w:pPr>
        <w:rPr>
          <w:lang w:val="en-GB" w:eastAsia="fr-FR"/>
        </w:rPr>
      </w:pPr>
    </w:p>
    <w:p w:rsidR="00E915F6" w:rsidRDefault="00D82C9E" w:rsidP="00D82C9E">
      <w:pPr>
        <w:pStyle w:val="Heading1"/>
        <w:keepNext w:val="0"/>
        <w:numPr>
          <w:ilvl w:val="1"/>
          <w:numId w:val="5"/>
        </w:numPr>
        <w:spacing w:after="0"/>
        <w:rPr>
          <w:caps w:val="0"/>
          <w:lang w:val="en-GB"/>
        </w:rPr>
      </w:pPr>
      <w:bookmarkStart w:id="60" w:name="_Toc425494603"/>
      <w:r>
        <w:rPr>
          <w:caps w:val="0"/>
          <w:lang w:val="en-GB"/>
        </w:rPr>
        <w:t>Annex</w:t>
      </w:r>
      <w:bookmarkEnd w:id="60"/>
    </w:p>
    <w:p w:rsidR="009B549E" w:rsidRDefault="009B549E" w:rsidP="00493CA5">
      <w:pPr>
        <w:rPr>
          <w:lang w:val="en-GB" w:eastAsia="fr-FR"/>
        </w:rPr>
      </w:pPr>
    </w:p>
    <w:p w:rsidR="009B549E" w:rsidRPr="009B549E" w:rsidRDefault="00665C00" w:rsidP="00D82C9E">
      <w:pPr>
        <w:pStyle w:val="Heading1"/>
        <w:keepNext w:val="0"/>
        <w:numPr>
          <w:ilvl w:val="2"/>
          <w:numId w:val="5"/>
        </w:numPr>
        <w:spacing w:after="0"/>
        <w:rPr>
          <w:caps w:val="0"/>
          <w:lang w:val="en-GB"/>
        </w:rPr>
      </w:pPr>
      <w:bookmarkStart w:id="61" w:name="_Ref371329778"/>
      <w:bookmarkStart w:id="62" w:name="_Ref371329780"/>
      <w:bookmarkStart w:id="63" w:name="_Toc425494604"/>
      <w:r>
        <w:rPr>
          <w:caps w:val="0"/>
          <w:lang w:val="en-GB"/>
        </w:rPr>
        <w:t>Delete Document Wrapper</w:t>
      </w:r>
      <w:bookmarkEnd w:id="61"/>
      <w:bookmarkEnd w:id="62"/>
      <w:bookmarkEnd w:id="63"/>
    </w:p>
    <w:p w:rsidR="0016625E" w:rsidRPr="0016625E" w:rsidRDefault="0016625E" w:rsidP="0016625E">
      <w:pPr>
        <w:rPr>
          <w:lang w:val="en-GB" w:eastAsia="fr-FR"/>
        </w:rPr>
      </w:pPr>
    </w:p>
    <w:tbl>
      <w:tblPr>
        <w:tblW w:w="9180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559"/>
        <w:gridCol w:w="5103"/>
      </w:tblGrid>
      <w:tr w:rsidR="00D82C9E" w:rsidRPr="00D82C9E" w:rsidTr="00D82C9E">
        <w:tc>
          <w:tcPr>
            <w:tcW w:w="2518" w:type="dxa"/>
            <w:shd w:val="clear" w:color="auto" w:fill="4F81BD" w:themeFill="accent1"/>
            <w:hideMark/>
          </w:tcPr>
          <w:p w:rsidR="00D82C9E" w:rsidRPr="00D82C9E" w:rsidRDefault="00D82C9E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b/>
                <w:color w:val="FFFFFF" w:themeColor="background1"/>
                <w:sz w:val="20"/>
                <w:lang w:eastAsia="en-GB"/>
              </w:rPr>
            </w:pPr>
            <w:r w:rsidRPr="00D82C9E">
              <w:rPr>
                <w:rFonts w:ascii="Arial" w:hAnsi="Arial" w:cs="Arial"/>
                <w:b/>
                <w:color w:val="FFFFFF" w:themeColor="background1"/>
                <w:sz w:val="20"/>
                <w:lang w:eastAsia="en-GB"/>
              </w:rPr>
              <w:t>Element</w:t>
            </w:r>
          </w:p>
        </w:tc>
        <w:tc>
          <w:tcPr>
            <w:tcW w:w="1559" w:type="dxa"/>
            <w:shd w:val="clear" w:color="auto" w:fill="4F81BD" w:themeFill="accent1"/>
            <w:hideMark/>
          </w:tcPr>
          <w:p w:rsidR="00D82C9E" w:rsidRPr="00D82C9E" w:rsidRDefault="00D82C9E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b/>
                <w:color w:val="FFFFFF" w:themeColor="background1"/>
                <w:sz w:val="20"/>
                <w:lang w:eastAsia="en-GB"/>
              </w:rPr>
            </w:pPr>
            <w:r w:rsidRPr="00D82C9E">
              <w:rPr>
                <w:rFonts w:ascii="Arial" w:hAnsi="Arial" w:cs="Arial"/>
                <w:b/>
                <w:color w:val="FFFFFF" w:themeColor="background1"/>
                <w:sz w:val="20"/>
                <w:lang w:eastAsia="en-GB"/>
              </w:rPr>
              <w:t>Constraint</w:t>
            </w:r>
          </w:p>
        </w:tc>
        <w:tc>
          <w:tcPr>
            <w:tcW w:w="5103" w:type="dxa"/>
            <w:shd w:val="clear" w:color="auto" w:fill="4F81BD" w:themeFill="accent1"/>
            <w:hideMark/>
          </w:tcPr>
          <w:p w:rsidR="00D82C9E" w:rsidRPr="00D82C9E" w:rsidRDefault="00D82C9E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b/>
                <w:color w:val="FFFFFF" w:themeColor="background1"/>
                <w:sz w:val="20"/>
                <w:lang w:eastAsia="en-GB"/>
              </w:rPr>
            </w:pPr>
            <w:r w:rsidRPr="00D82C9E">
              <w:rPr>
                <w:rFonts w:ascii="Arial" w:hAnsi="Arial" w:cs="Arial"/>
                <w:b/>
                <w:color w:val="FFFFFF" w:themeColor="background1"/>
                <w:sz w:val="20"/>
                <w:lang w:eastAsia="en-GB"/>
              </w:rPr>
              <w:t>Xpath</w:t>
            </w:r>
          </w:p>
        </w:tc>
      </w:tr>
      <w:tr w:rsidR="00D82C9E" w:rsidRPr="00D82C9E" w:rsidTr="00D82C9E">
        <w:tc>
          <w:tcPr>
            <w:tcW w:w="2518" w:type="dxa"/>
            <w:shd w:val="clear" w:color="auto" w:fill="auto"/>
            <w:hideMark/>
          </w:tcPr>
          <w:p w:rsidR="00D82C9E" w:rsidRPr="00D82C9E" w:rsidRDefault="00D82C9E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b/>
                <w:sz w:val="20"/>
                <w:lang w:eastAsia="en-GB"/>
              </w:rPr>
            </w:pPr>
            <w:r w:rsidRPr="00D82C9E">
              <w:rPr>
                <w:rFonts w:ascii="Arial" w:hAnsi="Arial" w:cs="Arial"/>
                <w:b/>
                <w:sz w:val="20"/>
                <w:lang w:eastAsia="en-GB"/>
              </w:rPr>
              <w:t>DocumentID</w:t>
            </w:r>
          </w:p>
        </w:tc>
        <w:tc>
          <w:tcPr>
            <w:tcW w:w="1559" w:type="dxa"/>
            <w:shd w:val="clear" w:color="auto" w:fill="auto"/>
            <w:hideMark/>
          </w:tcPr>
          <w:p w:rsidR="00D82C9E" w:rsidRPr="00D82C9E" w:rsidRDefault="00D82C9E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i/>
                <w:sz w:val="20"/>
                <w:lang w:eastAsia="en-GB"/>
              </w:rPr>
            </w:pPr>
            <w:r w:rsidRPr="00D82C9E">
              <w:rPr>
                <w:rFonts w:ascii="Arial" w:hAnsi="Arial" w:cs="Arial"/>
                <w:i/>
                <w:sz w:val="20"/>
                <w:lang w:eastAsia="en-GB"/>
              </w:rPr>
              <w:t>Mandatory</w:t>
            </w:r>
          </w:p>
        </w:tc>
        <w:tc>
          <w:tcPr>
            <w:tcW w:w="5103" w:type="dxa"/>
            <w:shd w:val="clear" w:color="auto" w:fill="auto"/>
            <w:hideMark/>
          </w:tcPr>
          <w:p w:rsidR="00D82C9E" w:rsidRPr="00D82C9E" w:rsidRDefault="00D82C9E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i/>
                <w:sz w:val="20"/>
                <w:lang w:eastAsia="en-GB"/>
              </w:rPr>
            </w:pPr>
            <w:r w:rsidRPr="00D82C9E">
              <w:rPr>
                <w:rFonts w:ascii="Arial" w:hAnsi="Arial" w:cs="Arial"/>
                <w:i/>
                <w:sz w:val="20"/>
                <w:lang w:eastAsia="en-GB"/>
              </w:rPr>
              <w:t>DocumentWrapperRequest.DocumentReferenceRequest.ID</w:t>
            </w:r>
          </w:p>
        </w:tc>
      </w:tr>
      <w:tr w:rsidR="00D82C9E" w:rsidRPr="00D82C9E" w:rsidTr="00D82C9E">
        <w:tc>
          <w:tcPr>
            <w:tcW w:w="2518" w:type="dxa"/>
            <w:shd w:val="clear" w:color="auto" w:fill="auto"/>
            <w:hideMark/>
          </w:tcPr>
          <w:p w:rsidR="00D82C9E" w:rsidRPr="00D82C9E" w:rsidRDefault="00D82C9E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b/>
                <w:sz w:val="20"/>
                <w:lang w:eastAsia="en-GB"/>
              </w:rPr>
            </w:pPr>
            <w:r w:rsidRPr="00D82C9E">
              <w:rPr>
                <w:rFonts w:ascii="Arial" w:hAnsi="Arial" w:cs="Arial"/>
                <w:b/>
                <w:sz w:val="20"/>
                <w:lang w:eastAsia="en-GB"/>
              </w:rPr>
              <w:t>DocumentTypeCode</w:t>
            </w:r>
          </w:p>
        </w:tc>
        <w:tc>
          <w:tcPr>
            <w:tcW w:w="1559" w:type="dxa"/>
            <w:shd w:val="clear" w:color="auto" w:fill="auto"/>
            <w:hideMark/>
          </w:tcPr>
          <w:p w:rsidR="00D82C9E" w:rsidRPr="00D82C9E" w:rsidRDefault="00D82C9E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i/>
                <w:sz w:val="20"/>
                <w:lang w:eastAsia="en-GB"/>
              </w:rPr>
            </w:pPr>
            <w:r w:rsidRPr="00D82C9E">
              <w:rPr>
                <w:rFonts w:ascii="Arial" w:hAnsi="Arial" w:cs="Arial"/>
                <w:i/>
                <w:sz w:val="20"/>
                <w:lang w:eastAsia="en-GB"/>
              </w:rPr>
              <w:t>Mandatory</w:t>
            </w:r>
          </w:p>
        </w:tc>
        <w:tc>
          <w:tcPr>
            <w:tcW w:w="5103" w:type="dxa"/>
            <w:shd w:val="clear" w:color="auto" w:fill="auto"/>
            <w:hideMark/>
          </w:tcPr>
          <w:p w:rsidR="00D82C9E" w:rsidRPr="00D82C9E" w:rsidRDefault="00D82C9E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i/>
                <w:sz w:val="20"/>
                <w:lang w:eastAsia="en-GB"/>
              </w:rPr>
            </w:pPr>
            <w:r w:rsidRPr="00D82C9E">
              <w:rPr>
                <w:rFonts w:ascii="Arial" w:hAnsi="Arial" w:cs="Arial"/>
                <w:i/>
                <w:sz w:val="20"/>
                <w:lang w:eastAsia="en-GB"/>
              </w:rPr>
              <w:t>DocumentWrapperRequest.DocumentReferenceRequest.DocumentTypeCode</w:t>
            </w:r>
          </w:p>
        </w:tc>
      </w:tr>
    </w:tbl>
    <w:p w:rsidR="009B549E" w:rsidRPr="00493CA5" w:rsidRDefault="009B549E" w:rsidP="00493CA5">
      <w:pPr>
        <w:rPr>
          <w:lang w:val="en-GB" w:eastAsia="fr-FR"/>
        </w:rPr>
      </w:pPr>
    </w:p>
    <w:sectPr w:rsidR="009B549E" w:rsidRPr="00493CA5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B65" w:rsidRDefault="003F2B65" w:rsidP="00D52D8D">
      <w:r>
        <w:separator/>
      </w:r>
    </w:p>
  </w:endnote>
  <w:endnote w:type="continuationSeparator" w:id="0">
    <w:p w:rsidR="003F2B65" w:rsidRDefault="003F2B65" w:rsidP="00D52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B65" w:rsidRPr="006F076D" w:rsidRDefault="003F2B65" w:rsidP="00D52D8D">
    <w:pPr>
      <w:pStyle w:val="Footer"/>
      <w:tabs>
        <w:tab w:val="clear" w:pos="4513"/>
        <w:tab w:val="clear" w:pos="9026"/>
        <w:tab w:val="center" w:pos="4253"/>
        <w:tab w:val="right" w:pos="8931"/>
        <w:tab w:val="right" w:pos="9214"/>
      </w:tabs>
      <w:ind w:left="-567"/>
      <w:rPr>
        <w:sz w:val="16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4BAE05E" wp14:editId="003E4E0B">
              <wp:simplePos x="0" y="0"/>
              <wp:positionH relativeFrom="column">
                <wp:posOffset>-1263015</wp:posOffset>
              </wp:positionH>
              <wp:positionV relativeFrom="paragraph">
                <wp:posOffset>-100330</wp:posOffset>
              </wp:positionV>
              <wp:extent cx="7915910" cy="45720"/>
              <wp:effectExtent l="0" t="0" r="27940" b="1143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15910" cy="4572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F2B65" w:rsidRPr="009950C1" w:rsidRDefault="003F2B65" w:rsidP="00D52D8D">
                          <w:pPr>
                            <w:jc w:val="center"/>
                            <w:rPr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left:0;text-align:left;margin-left:-99.45pt;margin-top:-7.9pt;width:623.3pt;height:3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" fillcolor="gray" strokecolor="gray">
              <v:textbox>
                <w:txbxContent>
                  <w:p w:rsidR="003F2B65" w:rsidRPr="009950C1" w:rsidRDefault="003F2B65" w:rsidP="00D52D8D">
                    <w:pPr>
                      <w:jc w:val="center"/>
                      <w:rPr>
                        <w:lang w:val="en-GB"/>
                      </w:rPr>
                    </w:pPr>
                  </w:p>
                </w:txbxContent>
              </v:textbox>
            </v:rect>
          </w:pict>
        </mc:Fallback>
      </mc:AlternateContent>
    </w:r>
    <w:r w:rsidRPr="00D86215">
      <w:rPr>
        <w:rFonts w:cs="Arial"/>
        <w:bCs/>
        <w:color w:val="000000"/>
        <w:sz w:val="16"/>
      </w:rPr>
      <w:t xml:space="preserve">Sensitivity: </w:t>
    </w:r>
    <w:r w:rsidR="00B11BE2">
      <w:fldChar w:fldCharType="begin"/>
    </w:r>
    <w:r w:rsidR="00B11BE2">
      <w:instrText xml:space="preserve"> DOCPROPERTY  Sensitivity  \* MERGEFORMAT </w:instrText>
    </w:r>
    <w:r w:rsidR="00B11BE2">
      <w:fldChar w:fldCharType="separate"/>
    </w:r>
    <w:r>
      <w:rPr>
        <w:rFonts w:cs="Arial"/>
        <w:bCs/>
        <w:color w:val="000000"/>
        <w:sz w:val="16"/>
      </w:rPr>
      <w:t>Limited DG</w:t>
    </w:r>
    <w:r w:rsidR="00B11BE2">
      <w:rPr>
        <w:rFonts w:cs="Arial"/>
        <w:bCs/>
        <w:color w:val="000000"/>
        <w:sz w:val="16"/>
      </w:rPr>
      <w:fldChar w:fldCharType="end"/>
    </w:r>
    <w:r w:rsidRPr="006F076D">
      <w:rPr>
        <w:sz w:val="16"/>
      </w:rPr>
      <w:tab/>
      <w:t xml:space="preserve">Issue Date: </w:t>
    </w:r>
    <w:r w:rsidR="00B11BE2">
      <w:fldChar w:fldCharType="begin"/>
    </w:r>
    <w:r w:rsidR="00B11BE2">
      <w:instrText xml:space="preserve"> DOCPROPERTY  IssDate  \* MERGEFORMAT </w:instrText>
    </w:r>
    <w:r w:rsidR="00B11BE2">
      <w:fldChar w:fldCharType="separate"/>
    </w:r>
    <w:r>
      <w:rPr>
        <w:rStyle w:val="PlaceholderText"/>
        <w:sz w:val="16"/>
      </w:rPr>
      <w:t>&lt;Issue Date&gt;</w:t>
    </w:r>
    <w:r w:rsidR="00B11BE2">
      <w:rPr>
        <w:rStyle w:val="PlaceholderText"/>
        <w:sz w:val="16"/>
      </w:rPr>
      <w:fldChar w:fldCharType="end"/>
    </w:r>
    <w:r w:rsidRPr="006F076D">
      <w:rPr>
        <w:rFonts w:cs="Arial"/>
        <w:bCs/>
        <w:sz w:val="16"/>
      </w:rPr>
      <w:tab/>
      <w:t xml:space="preserve">Status: </w:t>
    </w:r>
    <w:r>
      <w:rPr>
        <w:rFonts w:cs="Arial"/>
        <w:bCs/>
        <w:sz w:val="16"/>
      </w:rPr>
      <w:t xml:space="preserve"> </w:t>
    </w:r>
    <w:r w:rsidR="00B11BE2">
      <w:fldChar w:fldCharType="begin"/>
    </w:r>
    <w:r w:rsidR="00B11BE2">
      <w:instrText xml:space="preserve"> DOCPROPERTY  RevStatus  \* MERGEFORMAT </w:instrText>
    </w:r>
    <w:r w:rsidR="00B11BE2">
      <w:fldChar w:fldCharType="separate"/>
    </w:r>
    <w:r>
      <w:rPr>
        <w:rFonts w:cs="Arial"/>
        <w:bCs/>
        <w:sz w:val="16"/>
      </w:rPr>
      <w:t>Draft</w:t>
    </w:r>
    <w:r w:rsidR="00B11BE2">
      <w:rPr>
        <w:rFonts w:cs="Arial"/>
        <w:bCs/>
        <w:sz w:val="16"/>
      </w:rPr>
      <w:fldChar w:fldCharType="end"/>
    </w:r>
    <w:r>
      <w:rPr>
        <w:rFonts w:cs="Arial"/>
        <w:bCs/>
        <w:sz w:val="16"/>
      </w:rPr>
      <w:t xml:space="preserve">    </w:t>
    </w:r>
    <w:r w:rsidRPr="00D86215">
      <w:rPr>
        <w:rFonts w:cs="Arial"/>
        <w:bCs/>
        <w:color w:val="000000"/>
        <w:sz w:val="16"/>
      </w:rPr>
      <w:t xml:space="preserve">Page </w:t>
    </w:r>
    <w:r w:rsidRPr="00D86215">
      <w:rPr>
        <w:rFonts w:cs="Arial"/>
        <w:b/>
        <w:bCs/>
        <w:color w:val="000000"/>
        <w:sz w:val="16"/>
      </w:rPr>
      <w:fldChar w:fldCharType="begin"/>
    </w:r>
    <w:r w:rsidRPr="00D86215">
      <w:rPr>
        <w:rFonts w:cs="Arial"/>
        <w:b/>
        <w:bCs/>
        <w:color w:val="000000"/>
        <w:sz w:val="16"/>
      </w:rPr>
      <w:instrText xml:space="preserve"> PAGE  \* Arabic  \* MERGEFORMAT </w:instrText>
    </w:r>
    <w:r w:rsidRPr="00D86215">
      <w:rPr>
        <w:rFonts w:cs="Arial"/>
        <w:b/>
        <w:bCs/>
        <w:color w:val="000000"/>
        <w:sz w:val="16"/>
      </w:rPr>
      <w:fldChar w:fldCharType="separate"/>
    </w:r>
    <w:r w:rsidR="00B11BE2">
      <w:rPr>
        <w:rFonts w:cs="Arial"/>
        <w:b/>
        <w:bCs/>
        <w:noProof/>
        <w:color w:val="000000"/>
        <w:sz w:val="16"/>
      </w:rPr>
      <w:t>3</w:t>
    </w:r>
    <w:r w:rsidRPr="00D86215">
      <w:rPr>
        <w:rFonts w:cs="Arial"/>
        <w:b/>
        <w:bCs/>
        <w:color w:val="000000"/>
        <w:sz w:val="16"/>
      </w:rPr>
      <w:fldChar w:fldCharType="end"/>
    </w:r>
  </w:p>
  <w:p w:rsidR="003F2B65" w:rsidRDefault="003F2B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B65" w:rsidRDefault="003F2B65" w:rsidP="00D52D8D">
      <w:r>
        <w:separator/>
      </w:r>
    </w:p>
  </w:footnote>
  <w:footnote w:type="continuationSeparator" w:id="0">
    <w:p w:rsidR="003F2B65" w:rsidRDefault="003F2B65" w:rsidP="00D52D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B65" w:rsidRPr="00AB3FE5" w:rsidRDefault="003F2B65" w:rsidP="00D52D8D">
    <w:pPr>
      <w:pStyle w:val="Header"/>
      <w:tabs>
        <w:tab w:val="clear" w:pos="4513"/>
        <w:tab w:val="center" w:pos="4111"/>
      </w:tabs>
      <w:spacing w:before="60"/>
      <w:rPr>
        <w:b/>
        <w:sz w:val="18"/>
        <w:szCs w:val="18"/>
      </w:rPr>
    </w:pPr>
    <w:r>
      <w:tab/>
    </w:r>
    <w:r>
      <w:tab/>
    </w:r>
    <w:r w:rsidRPr="00AB3FE5">
      <w:rPr>
        <w:sz w:val="18"/>
        <w:szCs w:val="18"/>
      </w:rPr>
      <w:t xml:space="preserve"> </w:t>
    </w:r>
    <w:r w:rsidR="00BD50B8">
      <w:fldChar w:fldCharType="begin"/>
    </w:r>
    <w:r w:rsidR="00BD50B8">
      <w:instrText xml:space="preserve"> DOCPROPERTY  ProjectName  \* MERGEFORMAT </w:instrText>
    </w:r>
    <w:r w:rsidR="00BD50B8">
      <w:fldChar w:fldCharType="separate"/>
    </w:r>
    <w:proofErr w:type="gramStart"/>
    <w:r>
      <w:rPr>
        <w:sz w:val="18"/>
        <w:szCs w:val="18"/>
      </w:rPr>
      <w:t>e-TrustEx</w:t>
    </w:r>
    <w:proofErr w:type="gramEnd"/>
    <w:r w:rsidR="00BD50B8">
      <w:rPr>
        <w:sz w:val="18"/>
        <w:szCs w:val="18"/>
      </w:rPr>
      <w:fldChar w:fldCharType="end"/>
    </w:r>
    <w:r w:rsidRPr="00AB3FE5">
      <w:rPr>
        <w:sz w:val="18"/>
        <w:szCs w:val="18"/>
      </w:rPr>
      <w:t xml:space="preserve"> </w:t>
    </w:r>
    <w:r>
      <w:rPr>
        <w:sz w:val="18"/>
        <w:szCs w:val="18"/>
      </w:rPr>
      <w:t>- Use Case Specification</w:t>
    </w:r>
  </w:p>
  <w:p w:rsidR="003F2B65" w:rsidRDefault="003F2B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F08A1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BD785B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2"/>
    <w:multiLevelType w:val="multilevel"/>
    <w:tmpl w:val="0000000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412"/>
        </w:tabs>
        <w:ind w:left="3412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>
    <w:nsid w:val="0ADD65CF"/>
    <w:multiLevelType w:val="hybridMultilevel"/>
    <w:tmpl w:val="85A0D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34BFE"/>
    <w:multiLevelType w:val="hybridMultilevel"/>
    <w:tmpl w:val="9684D4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776C7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>
    <w:nsid w:val="348D4FC5"/>
    <w:multiLevelType w:val="hybridMultilevel"/>
    <w:tmpl w:val="752443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A7730C4"/>
    <w:multiLevelType w:val="singleLevel"/>
    <w:tmpl w:val="474CA2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8">
    <w:nsid w:val="4A0E5271"/>
    <w:multiLevelType w:val="hybridMultilevel"/>
    <w:tmpl w:val="E47AD0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BBD7F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9B2012C"/>
    <w:multiLevelType w:val="hybridMultilevel"/>
    <w:tmpl w:val="62E8EDE6"/>
    <w:lvl w:ilvl="0" w:tplc="422019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E1532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5"/>
  </w:num>
  <w:num w:numId="5">
    <w:abstractNumId w:val="11"/>
  </w:num>
  <w:num w:numId="6">
    <w:abstractNumId w:val="1"/>
  </w:num>
  <w:num w:numId="7">
    <w:abstractNumId w:val="4"/>
  </w:num>
  <w:num w:numId="8">
    <w:abstractNumId w:val="2"/>
  </w:num>
  <w:num w:numId="9">
    <w:abstractNumId w:val="7"/>
  </w:num>
  <w:num w:numId="10">
    <w:abstractNumId w:val="9"/>
  </w:num>
  <w:num w:numId="11">
    <w:abstractNumId w:val="0"/>
  </w:num>
  <w:num w:numId="12">
    <w:abstractNumId w:val="6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410"/>
    <w:rsid w:val="00000CDE"/>
    <w:rsid w:val="0006008B"/>
    <w:rsid w:val="000B2C72"/>
    <w:rsid w:val="001026C9"/>
    <w:rsid w:val="00155341"/>
    <w:rsid w:val="00163C7F"/>
    <w:rsid w:val="0016625E"/>
    <w:rsid w:val="001C4A0F"/>
    <w:rsid w:val="00263799"/>
    <w:rsid w:val="002E5941"/>
    <w:rsid w:val="0035399B"/>
    <w:rsid w:val="00396410"/>
    <w:rsid w:val="003A4575"/>
    <w:rsid w:val="003F2B65"/>
    <w:rsid w:val="00417B62"/>
    <w:rsid w:val="00493CA5"/>
    <w:rsid w:val="004A65EC"/>
    <w:rsid w:val="005153FC"/>
    <w:rsid w:val="0053550A"/>
    <w:rsid w:val="00572DDF"/>
    <w:rsid w:val="005A74CE"/>
    <w:rsid w:val="005D71A2"/>
    <w:rsid w:val="005E4888"/>
    <w:rsid w:val="00665C00"/>
    <w:rsid w:val="0072372E"/>
    <w:rsid w:val="008C0EA9"/>
    <w:rsid w:val="008D7AB2"/>
    <w:rsid w:val="008F51B0"/>
    <w:rsid w:val="009B549E"/>
    <w:rsid w:val="00A87F57"/>
    <w:rsid w:val="00AD60A2"/>
    <w:rsid w:val="00B11BE2"/>
    <w:rsid w:val="00B3107A"/>
    <w:rsid w:val="00B64EE3"/>
    <w:rsid w:val="00B7034B"/>
    <w:rsid w:val="00BD50B8"/>
    <w:rsid w:val="00C06286"/>
    <w:rsid w:val="00D4655C"/>
    <w:rsid w:val="00D52D8D"/>
    <w:rsid w:val="00D82C9E"/>
    <w:rsid w:val="00E00802"/>
    <w:rsid w:val="00E15DB0"/>
    <w:rsid w:val="00E60DA5"/>
    <w:rsid w:val="00E64154"/>
    <w:rsid w:val="00E915F6"/>
    <w:rsid w:val="00F12145"/>
    <w:rsid w:val="00F87EA7"/>
    <w:rsid w:val="00FB26CF"/>
    <w:rsid w:val="00FC722C"/>
    <w:rsid w:val="00FF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D8D"/>
    <w:pPr>
      <w:spacing w:after="0" w:line="240" w:lineRule="auto"/>
    </w:pPr>
    <w:rPr>
      <w:rFonts w:ascii="Arial" w:eastAsia="PMingLiU" w:hAnsi="Arial" w:cs="Times New Roman"/>
      <w:sz w:val="20"/>
      <w:szCs w:val="24"/>
    </w:rPr>
  </w:style>
  <w:style w:type="paragraph" w:styleId="Heading1">
    <w:name w:val="heading 1"/>
    <w:aliases w:val="do not use"/>
    <w:next w:val="Normal"/>
    <w:link w:val="Heading1Char"/>
    <w:uiPriority w:val="9"/>
    <w:qFormat/>
    <w:rsid w:val="00E915F6"/>
    <w:pPr>
      <w:keepNext/>
      <w:spacing w:after="360" w:line="240" w:lineRule="auto"/>
      <w:outlineLvl w:val="0"/>
    </w:pPr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paragraph" w:styleId="Heading2">
    <w:name w:val="heading 2"/>
    <w:aliases w:val="do not use this style"/>
    <w:basedOn w:val="Normal"/>
    <w:next w:val="Normal"/>
    <w:link w:val="Heading2Char"/>
    <w:uiPriority w:val="9"/>
    <w:unhideWhenUsed/>
    <w:qFormat/>
    <w:rsid w:val="00E915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D52D8D"/>
    <w:pPr>
      <w:spacing w:after="120"/>
      <w:contextualSpacing/>
      <w:jc w:val="both"/>
    </w:pPr>
    <w:rPr>
      <w:sz w:val="24"/>
    </w:rPr>
  </w:style>
  <w:style w:type="character" w:customStyle="1" w:styleId="ListParagraphChar">
    <w:name w:val="List Paragraph Char"/>
    <w:link w:val="ListParagraph"/>
    <w:uiPriority w:val="99"/>
    <w:locked/>
    <w:rsid w:val="00D52D8D"/>
    <w:rPr>
      <w:rFonts w:ascii="Arial" w:eastAsia="PMingLiU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8D"/>
    <w:rPr>
      <w:rFonts w:ascii="Tahoma" w:eastAsia="PMingLiU" w:hAnsi="Tahoma" w:cs="Tahoma"/>
      <w:sz w:val="16"/>
      <w:szCs w:val="16"/>
    </w:rPr>
  </w:style>
  <w:style w:type="character" w:styleId="Hyperlink">
    <w:name w:val="Hyperlink"/>
    <w:aliases w:val="Hyperlink - Header"/>
    <w:uiPriority w:val="99"/>
    <w:rsid w:val="00D52D8D"/>
    <w:rPr>
      <w:rFonts w:ascii="Arial" w:hAnsi="Arial" w:cs="Times New Roman"/>
      <w:b/>
      <w:color w:val="DBE5F1"/>
      <w:sz w:val="24"/>
      <w:u w:val="single"/>
    </w:rPr>
  </w:style>
  <w:style w:type="paragraph" w:customStyle="1" w:styleId="InfoBlue">
    <w:name w:val="InfoBlue"/>
    <w:basedOn w:val="Normal"/>
    <w:next w:val="BodyText"/>
    <w:autoRedefine/>
    <w:rsid w:val="00D52D8D"/>
    <w:pPr>
      <w:widowControl w:val="0"/>
      <w:spacing w:line="200" w:lineRule="atLeast"/>
    </w:pPr>
    <w:rPr>
      <w:rFonts w:ascii="Times New Roman" w:eastAsia="Times New Roman" w:hAnsi="Times New Roman"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52D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52D8D"/>
    <w:rPr>
      <w:rFonts w:ascii="Arial" w:eastAsia="PMingLiU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D8D"/>
    <w:rPr>
      <w:rFonts w:ascii="Arial" w:eastAsia="PMingLiU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D8D"/>
    <w:rPr>
      <w:rFonts w:ascii="Arial" w:eastAsia="PMingLiU" w:hAnsi="Arial" w:cs="Times New Roman"/>
      <w:sz w:val="20"/>
      <w:szCs w:val="24"/>
    </w:rPr>
  </w:style>
  <w:style w:type="character" w:styleId="PlaceholderText">
    <w:name w:val="Placeholder Text"/>
    <w:uiPriority w:val="99"/>
    <w:semiHidden/>
    <w:rsid w:val="00D52D8D"/>
    <w:rPr>
      <w:color w:val="808080"/>
    </w:rPr>
  </w:style>
  <w:style w:type="character" w:customStyle="1" w:styleId="Heading1Char">
    <w:name w:val="Heading 1 Char"/>
    <w:aliases w:val="do not use Char"/>
    <w:basedOn w:val="DefaultParagraphFont"/>
    <w:link w:val="Heading1"/>
    <w:uiPriority w:val="9"/>
    <w:rsid w:val="00E915F6"/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character" w:customStyle="1" w:styleId="Heading2Char">
    <w:name w:val="Heading 2 Char"/>
    <w:aliases w:val="do not use this style Char"/>
    <w:basedOn w:val="DefaultParagraphFont"/>
    <w:link w:val="Heading2"/>
    <w:uiPriority w:val="9"/>
    <w:rsid w:val="00E9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15F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15F6"/>
    <w:pPr>
      <w:spacing w:after="100"/>
    </w:pPr>
  </w:style>
  <w:style w:type="paragraph" w:styleId="ListBullet">
    <w:name w:val="List Bullet"/>
    <w:basedOn w:val="Normal"/>
    <w:unhideWhenUsed/>
    <w:rsid w:val="00417B62"/>
    <w:pPr>
      <w:numPr>
        <w:numId w:val="6"/>
      </w:numPr>
      <w:contextualSpacing/>
    </w:pPr>
  </w:style>
  <w:style w:type="table" w:customStyle="1" w:styleId="LightList-Accent11">
    <w:name w:val="Light List - Accent 11"/>
    <w:basedOn w:val="TableNormal"/>
    <w:uiPriority w:val="61"/>
    <w:rsid w:val="00417B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10">
    <w:name w:val="Heading 10"/>
    <w:basedOn w:val="Normal"/>
    <w:next w:val="BodyText"/>
    <w:uiPriority w:val="99"/>
    <w:rsid w:val="00A87F57"/>
    <w:pPr>
      <w:keepNext/>
      <w:numPr>
        <w:numId w:val="8"/>
      </w:numPr>
      <w:suppressAutoHyphens/>
      <w:spacing w:before="240" w:after="120"/>
    </w:pPr>
    <w:rPr>
      <w:rFonts w:eastAsia="MS Mincho" w:cs="Tahoma"/>
      <w:b/>
      <w:bCs/>
      <w:sz w:val="21"/>
      <w:szCs w:val="21"/>
      <w:lang w:eastAsia="ar-SA"/>
    </w:rPr>
  </w:style>
  <w:style w:type="paragraph" w:customStyle="1" w:styleId="ListBullet1">
    <w:name w:val="List Bullet 1"/>
    <w:basedOn w:val="Normal"/>
    <w:rsid w:val="00A87F57"/>
    <w:pPr>
      <w:numPr>
        <w:numId w:val="9"/>
      </w:numPr>
      <w:tabs>
        <w:tab w:val="left" w:pos="567"/>
      </w:tabs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57"/>
    <w:rPr>
      <w:rFonts w:asciiTheme="majorHAnsi" w:eastAsiaTheme="majorEastAsia" w:hAnsiTheme="majorHAnsi" w:cstheme="majorBidi"/>
      <w:b/>
      <w:bCs/>
      <w:color w:val="4F81BD" w:themeColor="accent1"/>
      <w:sz w:val="20"/>
      <w:szCs w:val="24"/>
    </w:rPr>
  </w:style>
  <w:style w:type="paragraph" w:styleId="ListBullet2">
    <w:name w:val="List Bullet 2"/>
    <w:basedOn w:val="Normal"/>
    <w:uiPriority w:val="99"/>
    <w:semiHidden/>
    <w:unhideWhenUsed/>
    <w:rsid w:val="000B2C72"/>
    <w:pPr>
      <w:numPr>
        <w:numId w:val="11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5A74CE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D8D"/>
    <w:pPr>
      <w:spacing w:after="0" w:line="240" w:lineRule="auto"/>
    </w:pPr>
    <w:rPr>
      <w:rFonts w:ascii="Arial" w:eastAsia="PMingLiU" w:hAnsi="Arial" w:cs="Times New Roman"/>
      <w:sz w:val="20"/>
      <w:szCs w:val="24"/>
    </w:rPr>
  </w:style>
  <w:style w:type="paragraph" w:styleId="Heading1">
    <w:name w:val="heading 1"/>
    <w:aliases w:val="do not use"/>
    <w:next w:val="Normal"/>
    <w:link w:val="Heading1Char"/>
    <w:uiPriority w:val="9"/>
    <w:qFormat/>
    <w:rsid w:val="00E915F6"/>
    <w:pPr>
      <w:keepNext/>
      <w:spacing w:after="360" w:line="240" w:lineRule="auto"/>
      <w:outlineLvl w:val="0"/>
    </w:pPr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paragraph" w:styleId="Heading2">
    <w:name w:val="heading 2"/>
    <w:aliases w:val="do not use this style"/>
    <w:basedOn w:val="Normal"/>
    <w:next w:val="Normal"/>
    <w:link w:val="Heading2Char"/>
    <w:uiPriority w:val="9"/>
    <w:unhideWhenUsed/>
    <w:qFormat/>
    <w:rsid w:val="00E915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D52D8D"/>
    <w:pPr>
      <w:spacing w:after="120"/>
      <w:contextualSpacing/>
      <w:jc w:val="both"/>
    </w:pPr>
    <w:rPr>
      <w:sz w:val="24"/>
    </w:rPr>
  </w:style>
  <w:style w:type="character" w:customStyle="1" w:styleId="ListParagraphChar">
    <w:name w:val="List Paragraph Char"/>
    <w:link w:val="ListParagraph"/>
    <w:uiPriority w:val="99"/>
    <w:locked/>
    <w:rsid w:val="00D52D8D"/>
    <w:rPr>
      <w:rFonts w:ascii="Arial" w:eastAsia="PMingLiU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8D"/>
    <w:rPr>
      <w:rFonts w:ascii="Tahoma" w:eastAsia="PMingLiU" w:hAnsi="Tahoma" w:cs="Tahoma"/>
      <w:sz w:val="16"/>
      <w:szCs w:val="16"/>
    </w:rPr>
  </w:style>
  <w:style w:type="character" w:styleId="Hyperlink">
    <w:name w:val="Hyperlink"/>
    <w:aliases w:val="Hyperlink - Header"/>
    <w:uiPriority w:val="99"/>
    <w:rsid w:val="00D52D8D"/>
    <w:rPr>
      <w:rFonts w:ascii="Arial" w:hAnsi="Arial" w:cs="Times New Roman"/>
      <w:b/>
      <w:color w:val="DBE5F1"/>
      <w:sz w:val="24"/>
      <w:u w:val="single"/>
    </w:rPr>
  </w:style>
  <w:style w:type="paragraph" w:customStyle="1" w:styleId="InfoBlue">
    <w:name w:val="InfoBlue"/>
    <w:basedOn w:val="Normal"/>
    <w:next w:val="BodyText"/>
    <w:autoRedefine/>
    <w:rsid w:val="00D52D8D"/>
    <w:pPr>
      <w:widowControl w:val="0"/>
      <w:spacing w:line="200" w:lineRule="atLeast"/>
    </w:pPr>
    <w:rPr>
      <w:rFonts w:ascii="Times New Roman" w:eastAsia="Times New Roman" w:hAnsi="Times New Roman"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52D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52D8D"/>
    <w:rPr>
      <w:rFonts w:ascii="Arial" w:eastAsia="PMingLiU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D8D"/>
    <w:rPr>
      <w:rFonts w:ascii="Arial" w:eastAsia="PMingLiU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D8D"/>
    <w:rPr>
      <w:rFonts w:ascii="Arial" w:eastAsia="PMingLiU" w:hAnsi="Arial" w:cs="Times New Roman"/>
      <w:sz w:val="20"/>
      <w:szCs w:val="24"/>
    </w:rPr>
  </w:style>
  <w:style w:type="character" w:styleId="PlaceholderText">
    <w:name w:val="Placeholder Text"/>
    <w:uiPriority w:val="99"/>
    <w:semiHidden/>
    <w:rsid w:val="00D52D8D"/>
    <w:rPr>
      <w:color w:val="808080"/>
    </w:rPr>
  </w:style>
  <w:style w:type="character" w:customStyle="1" w:styleId="Heading1Char">
    <w:name w:val="Heading 1 Char"/>
    <w:aliases w:val="do not use Char"/>
    <w:basedOn w:val="DefaultParagraphFont"/>
    <w:link w:val="Heading1"/>
    <w:uiPriority w:val="9"/>
    <w:rsid w:val="00E915F6"/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character" w:customStyle="1" w:styleId="Heading2Char">
    <w:name w:val="Heading 2 Char"/>
    <w:aliases w:val="do not use this style Char"/>
    <w:basedOn w:val="DefaultParagraphFont"/>
    <w:link w:val="Heading2"/>
    <w:uiPriority w:val="9"/>
    <w:rsid w:val="00E9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15F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15F6"/>
    <w:pPr>
      <w:spacing w:after="100"/>
    </w:pPr>
  </w:style>
  <w:style w:type="paragraph" w:styleId="ListBullet">
    <w:name w:val="List Bullet"/>
    <w:basedOn w:val="Normal"/>
    <w:unhideWhenUsed/>
    <w:rsid w:val="00417B62"/>
    <w:pPr>
      <w:numPr>
        <w:numId w:val="6"/>
      </w:numPr>
      <w:contextualSpacing/>
    </w:pPr>
  </w:style>
  <w:style w:type="table" w:customStyle="1" w:styleId="LightList-Accent11">
    <w:name w:val="Light List - Accent 11"/>
    <w:basedOn w:val="TableNormal"/>
    <w:uiPriority w:val="61"/>
    <w:rsid w:val="00417B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10">
    <w:name w:val="Heading 10"/>
    <w:basedOn w:val="Normal"/>
    <w:next w:val="BodyText"/>
    <w:uiPriority w:val="99"/>
    <w:rsid w:val="00A87F57"/>
    <w:pPr>
      <w:keepNext/>
      <w:numPr>
        <w:numId w:val="8"/>
      </w:numPr>
      <w:suppressAutoHyphens/>
      <w:spacing w:before="240" w:after="120"/>
    </w:pPr>
    <w:rPr>
      <w:rFonts w:eastAsia="MS Mincho" w:cs="Tahoma"/>
      <w:b/>
      <w:bCs/>
      <w:sz w:val="21"/>
      <w:szCs w:val="21"/>
      <w:lang w:eastAsia="ar-SA"/>
    </w:rPr>
  </w:style>
  <w:style w:type="paragraph" w:customStyle="1" w:styleId="ListBullet1">
    <w:name w:val="List Bullet 1"/>
    <w:basedOn w:val="Normal"/>
    <w:rsid w:val="00A87F57"/>
    <w:pPr>
      <w:numPr>
        <w:numId w:val="9"/>
      </w:numPr>
      <w:tabs>
        <w:tab w:val="left" w:pos="567"/>
      </w:tabs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57"/>
    <w:rPr>
      <w:rFonts w:asciiTheme="majorHAnsi" w:eastAsiaTheme="majorEastAsia" w:hAnsiTheme="majorHAnsi" w:cstheme="majorBidi"/>
      <w:b/>
      <w:bCs/>
      <w:color w:val="4F81BD" w:themeColor="accent1"/>
      <w:sz w:val="20"/>
      <w:szCs w:val="24"/>
    </w:rPr>
  </w:style>
  <w:style w:type="paragraph" w:styleId="ListBullet2">
    <w:name w:val="List Bullet 2"/>
    <w:basedOn w:val="Normal"/>
    <w:uiPriority w:val="99"/>
    <w:semiHidden/>
    <w:unhideWhenUsed/>
    <w:rsid w:val="000B2C72"/>
    <w:pPr>
      <w:numPr>
        <w:numId w:val="11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5A74CE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c.cec/RUPatEC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ontrol" Target="activeX/activeX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control" Target="activeX/activeX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6A36A-39A2-41CD-8B3F-981516CA9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Vasilescu, Alice (BE - Brussels)</dc:creator>
  <cp:lastModifiedBy>BATRINU Anamaria (DIGIT-EXT)</cp:lastModifiedBy>
  <cp:revision>36</cp:revision>
  <dcterms:created xsi:type="dcterms:W3CDTF">2013-10-29T00:41:00Z</dcterms:created>
  <dcterms:modified xsi:type="dcterms:W3CDTF">2015-07-24T07:47:00Z</dcterms:modified>
</cp:coreProperties>
</file>