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C42001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D60C10">
        <w:rPr>
          <w:rFonts w:cs="Arial"/>
          <w:b/>
          <w:kern w:val="28"/>
          <w:sz w:val="44"/>
          <w:szCs w:val="48"/>
          <w:lang w:val="en-GB"/>
        </w:rPr>
        <w:t xml:space="preserve">Submit </w:t>
      </w:r>
      <w:r w:rsidR="0048343C">
        <w:rPr>
          <w:rFonts w:cs="Arial"/>
          <w:b/>
          <w:kern w:val="28"/>
          <w:sz w:val="44"/>
          <w:szCs w:val="48"/>
          <w:lang w:val="en-GB"/>
        </w:rPr>
        <w:t>Inbox Request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7B4976">
        <w:tc>
          <w:tcPr>
            <w:tcW w:w="7655" w:type="dxa"/>
            <w:shd w:val="clear" w:color="auto" w:fill="auto"/>
          </w:tcPr>
          <w:p w:rsidR="00D52D8D" w:rsidRPr="00E17631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7B4976">
        <w:tc>
          <w:tcPr>
            <w:tcW w:w="26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42001" w:rsidP="007B4976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42001" w:rsidP="007B4976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42001" w:rsidP="007B4976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42001" w:rsidP="007B4976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7B4976">
        <w:tc>
          <w:tcPr>
            <w:tcW w:w="851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5B0974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5B0974" w:rsidRPr="00554A61">
              <w:rPr>
                <w:rFonts w:ascii="Arial" w:hAnsi="Arial" w:cs="Arial"/>
              </w:rPr>
              <w:t>21</w:t>
            </w:r>
            <w:r w:rsidR="005B0974">
              <w:rPr>
                <w:rFonts w:ascii="Arial" w:hAnsi="Arial" w:cs="Arial"/>
              </w:rPr>
              <w:t>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5B0974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5B0974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095866" w:rsidRPr="00E17631" w:rsidTr="007B4976">
        <w:tc>
          <w:tcPr>
            <w:tcW w:w="851" w:type="dxa"/>
          </w:tcPr>
          <w:p w:rsidR="00095866" w:rsidRPr="00C42001" w:rsidRDefault="00095866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>[0.4]</w:t>
            </w:r>
          </w:p>
        </w:tc>
        <w:tc>
          <w:tcPr>
            <w:tcW w:w="1309" w:type="dxa"/>
          </w:tcPr>
          <w:p w:rsidR="00095866" w:rsidRPr="00C42001" w:rsidRDefault="00095866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>[</w:t>
            </w:r>
            <w:r w:rsidR="005B0974" w:rsidRPr="00C42001">
              <w:rPr>
                <w:rFonts w:ascii="Arial" w:hAnsi="Arial" w:cs="Arial"/>
              </w:rPr>
              <w:t>22/</w:t>
            </w:r>
            <w:r w:rsidRPr="00C42001">
              <w:rPr>
                <w:rFonts w:ascii="Arial" w:hAnsi="Arial" w:cs="Arial"/>
              </w:rPr>
              <w:t>05/2015]</w:t>
            </w:r>
          </w:p>
        </w:tc>
        <w:tc>
          <w:tcPr>
            <w:tcW w:w="2518" w:type="dxa"/>
          </w:tcPr>
          <w:p w:rsidR="00095866" w:rsidRPr="00C42001" w:rsidRDefault="00095866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>[Anamaria Batrinu]</w:t>
            </w:r>
          </w:p>
        </w:tc>
        <w:tc>
          <w:tcPr>
            <w:tcW w:w="3969" w:type="dxa"/>
          </w:tcPr>
          <w:p w:rsidR="00095866" w:rsidRPr="00C42001" w:rsidRDefault="00095866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 xml:space="preserve">[JIRA </w:t>
            </w:r>
            <w:hyperlink r:id="rId16" w:history="1">
              <w:r w:rsidRPr="00C42001">
                <w:rPr>
                  <w:rFonts w:ascii="Arial" w:hAnsi="Arial" w:cs="Arial"/>
                  <w:b/>
                </w:rPr>
                <w:t>ETRUSTEX-857</w:t>
              </w:r>
            </w:hyperlink>
            <w:r w:rsidRPr="00C42001">
              <w:rPr>
                <w:rFonts w:ascii="Arial" w:hAnsi="Arial" w:cs="Arial"/>
              </w:rPr>
              <w:t xml:space="preserve"> + updated broken cross-references]</w:t>
            </w:r>
          </w:p>
        </w:tc>
      </w:tr>
      <w:tr w:rsidR="005B0974" w:rsidRPr="00E17631" w:rsidTr="007B4976">
        <w:tc>
          <w:tcPr>
            <w:tcW w:w="851" w:type="dxa"/>
          </w:tcPr>
          <w:p w:rsidR="005B0974" w:rsidRPr="00C42001" w:rsidRDefault="005B0974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>[0.5]</w:t>
            </w:r>
          </w:p>
        </w:tc>
        <w:tc>
          <w:tcPr>
            <w:tcW w:w="1309" w:type="dxa"/>
          </w:tcPr>
          <w:p w:rsidR="005B0974" w:rsidRPr="00C42001" w:rsidRDefault="005B0974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>[21/08/2015]</w:t>
            </w:r>
          </w:p>
        </w:tc>
        <w:tc>
          <w:tcPr>
            <w:tcW w:w="2518" w:type="dxa"/>
          </w:tcPr>
          <w:p w:rsidR="005B0974" w:rsidRPr="00C42001" w:rsidRDefault="005B0974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>[Anamaria Batrinu]</w:t>
            </w:r>
          </w:p>
        </w:tc>
        <w:tc>
          <w:tcPr>
            <w:tcW w:w="3969" w:type="dxa"/>
          </w:tcPr>
          <w:p w:rsidR="005B0974" w:rsidRPr="00C42001" w:rsidRDefault="005B0974" w:rsidP="00C42001">
            <w:pPr>
              <w:pStyle w:val="InfoBlue"/>
              <w:rPr>
                <w:rFonts w:ascii="Arial" w:hAnsi="Arial" w:cs="Arial"/>
              </w:rPr>
            </w:pPr>
            <w:r w:rsidRPr="00C42001">
              <w:rPr>
                <w:rFonts w:ascii="Arial" w:hAnsi="Arial" w:cs="Arial"/>
              </w:rPr>
              <w:t xml:space="preserve">[Internal review  JIRA </w:t>
            </w:r>
            <w:hyperlink r:id="rId17" w:history="1">
              <w:r w:rsidR="005F4DD3" w:rsidRPr="00C42001">
                <w:rPr>
                  <w:rFonts w:ascii="Arial" w:hAnsi="Arial" w:cs="Arial"/>
                  <w:b/>
                </w:rPr>
                <w:t>ETRUSTEX-1077</w:t>
              </w:r>
            </w:hyperlink>
            <w:r w:rsidRPr="00C42001">
              <w:rPr>
                <w:rFonts w:ascii="Arial" w:hAnsi="Arial"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5F4DD3">
      <w:pPr>
        <w:keepNext/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E915F6" w:rsidRDefault="00D52D8D" w:rsidP="00212AC8"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C42001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45277" w:history="1">
            <w:r w:rsidR="00C42001" w:rsidRPr="00984625">
              <w:rPr>
                <w:rStyle w:val="Hyperlink"/>
                <w:noProof/>
                <w:lang w:val="en-GB"/>
              </w:rPr>
              <w:t>1.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Use Case description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_Toc429745277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4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78" w:history="1">
            <w:r w:rsidR="00C42001" w:rsidRPr="00984625">
              <w:rPr>
                <w:rStyle w:val="Hyperlink"/>
                <w:noProof/>
                <w:lang w:val="en-GB"/>
              </w:rPr>
              <w:t>2.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References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_Toc429745278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4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79" w:history="1">
            <w:r w:rsidR="00C42001" w:rsidRPr="00984625">
              <w:rPr>
                <w:rStyle w:val="Hyperlink"/>
                <w:noProof/>
                <w:lang w:val="en-GB"/>
              </w:rPr>
              <w:t>3.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Flow of events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_Toc429745279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4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0" w:history="1">
            <w:r w:rsidR="00C42001" w:rsidRPr="00984625">
              <w:rPr>
                <w:rStyle w:val="Hyperlink"/>
                <w:noProof/>
                <w:lang w:val="en-GB"/>
              </w:rPr>
              <w:t>3.1.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System performs the specific checks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_Toc429745280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4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1" w:history="1">
            <w:r w:rsidR="00C42001" w:rsidRPr="00984625">
              <w:rPr>
                <w:rStyle w:val="Hyperlink"/>
                <w:noProof/>
                <w:lang w:val="en-GB"/>
              </w:rPr>
              <w:t>3.2.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System queries the message repository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_Toc429745281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4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2" w:history="1">
            <w:r w:rsidR="00C42001" w:rsidRPr="00984625">
              <w:rPr>
                <w:rStyle w:val="Hyperlink"/>
                <w:noProof/>
                <w:lang w:val="en-GB"/>
              </w:rPr>
              <w:t>3.3.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System builds the Inbox Response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_Toc429745282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4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3" w:history="1">
            <w:r w:rsidR="00C42001" w:rsidRPr="00984625">
              <w:rPr>
                <w:rStyle w:val="Hyperlink"/>
                <w:noProof/>
                <w:lang w:val="en-GB"/>
              </w:rPr>
              <w:t>3.4.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System submits the Inbox Response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_Toc429745283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5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4" w:history="1">
            <w:r w:rsidR="00C42001" w:rsidRPr="00984625">
              <w:rPr>
                <w:rStyle w:val="Hyperlink"/>
                <w:noProof/>
                <w:lang w:val="en-GB"/>
              </w:rPr>
              <w:t>4.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Alternative flows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_Toc429745284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5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5" w:history="1">
            <w:r w:rsidR="00C42001" w:rsidRPr="00984625">
              <w:rPr>
                <w:rStyle w:val="Hyperlink"/>
                <w:noProof/>
                <w:lang w:val="en-GB"/>
              </w:rPr>
              <w:t>4.1.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A1: At step 2.3 “System builds the Inbox Response” and no document matches the criteria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_Toc429745285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5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6" w:history="1">
            <w:r w:rsidR="00C42001" w:rsidRPr="00984625">
              <w:rPr>
                <w:rStyle w:val="Hyperlink"/>
                <w:noProof/>
                <w:lang w:val="en-GB"/>
              </w:rPr>
              <w:t>5.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Exceptional Flows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_Toc429745286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5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7" w:history="1">
            <w:r w:rsidR="00C42001" w:rsidRPr="00984625">
              <w:rPr>
                <w:rStyle w:val="Hyperlink"/>
                <w:noProof/>
                <w:lang w:val="en-GB"/>
              </w:rPr>
              <w:t>5.1.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E1: At step 2.2 “System queries the message repository”, a technical error is reported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_Toc429745287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5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8" w:history="1">
            <w:r w:rsidR="00C42001" w:rsidRPr="00984625">
              <w:rPr>
                <w:rStyle w:val="Hyperlink"/>
                <w:noProof/>
                <w:lang w:val="en-GB"/>
              </w:rPr>
              <w:t>5.2.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E2: At step 2.3 “System builds the Inbox Response” and there is a technical error reported regarding the connection with the service’s caller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_Toc429745288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6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89" w:history="1">
            <w:r w:rsidR="00C42001" w:rsidRPr="00984625">
              <w:rPr>
                <w:rStyle w:val="Hyperlink"/>
                <w:noProof/>
                <w:lang w:val="en-GB"/>
              </w:rPr>
              <w:t>6.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Subflow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_Toc429745289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6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90" w:history="1">
            <w:r w:rsidR="00C42001" w:rsidRPr="00984625">
              <w:rPr>
                <w:rStyle w:val="Hyperlink"/>
                <w:noProof/>
                <w:lang w:val="en-GB"/>
              </w:rPr>
              <w:t>7.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Special Requirements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_Toc429745290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6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91" w:history="1">
            <w:r w:rsidR="00C42001" w:rsidRPr="00984625">
              <w:rPr>
                <w:rStyle w:val="Hyperlink"/>
                <w:noProof/>
                <w:lang w:val="en-GB"/>
              </w:rPr>
              <w:t>8.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Preconditions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_Toc429745291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6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92" w:history="1">
            <w:r w:rsidR="00C42001" w:rsidRPr="00984625">
              <w:rPr>
                <w:rStyle w:val="Hyperlink"/>
                <w:noProof/>
                <w:lang w:val="en-GB"/>
              </w:rPr>
              <w:t>9.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Postconditions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_Toc429745292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6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C42001" w:rsidRDefault="00DE3E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9745293" w:history="1">
            <w:r w:rsidR="00C42001" w:rsidRPr="00984625">
              <w:rPr>
                <w:rStyle w:val="Hyperlink"/>
                <w:noProof/>
                <w:lang w:val="en-GB"/>
              </w:rPr>
              <w:t>10.</w:t>
            </w:r>
            <w:r w:rsidR="00C42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42001" w:rsidRPr="00984625">
              <w:rPr>
                <w:rStyle w:val="Hyperlink"/>
                <w:noProof/>
                <w:lang w:val="en-GB"/>
              </w:rPr>
              <w:t>Additional Information</w:t>
            </w:r>
            <w:r w:rsidR="00C42001">
              <w:rPr>
                <w:noProof/>
                <w:webHidden/>
              </w:rPr>
              <w:tab/>
            </w:r>
            <w:r w:rsidR="00C42001">
              <w:rPr>
                <w:noProof/>
                <w:webHidden/>
              </w:rPr>
              <w:fldChar w:fldCharType="begin"/>
            </w:r>
            <w:r w:rsidR="00C42001">
              <w:rPr>
                <w:noProof/>
                <w:webHidden/>
              </w:rPr>
              <w:instrText xml:space="preserve"> PAGEREF _Toc429745293 \h </w:instrText>
            </w:r>
            <w:r w:rsidR="00C42001">
              <w:rPr>
                <w:noProof/>
                <w:webHidden/>
              </w:rPr>
            </w:r>
            <w:r w:rsidR="00C42001">
              <w:rPr>
                <w:noProof/>
                <w:webHidden/>
              </w:rPr>
              <w:fldChar w:fldCharType="separate"/>
            </w:r>
            <w:r w:rsidR="00C42001">
              <w:rPr>
                <w:noProof/>
                <w:webHidden/>
              </w:rPr>
              <w:t>6</w:t>
            </w:r>
            <w:r w:rsidR="00C42001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E915F6" w:rsidP="005B4967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0" w:name="_Toc429745277"/>
      <w:r>
        <w:rPr>
          <w:caps w:val="0"/>
          <w:lang w:val="en-GB"/>
        </w:rPr>
        <w:lastRenderedPageBreak/>
        <w:t>Use Case description</w:t>
      </w:r>
      <w:bookmarkEnd w:id="0"/>
    </w:p>
    <w:p w:rsidR="002C6CB3" w:rsidRDefault="00377B33" w:rsidP="002F1562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ns w:id="1" w:author="BATRINU Anamaria (DIGIT-EXT)" w:date="2015-09-01T09:10:00Z"/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This Use Case describes the specific processing performed by e-TrustEx on a business document of type InboxRequest. This Use Case extends the </w:t>
      </w:r>
      <w:r w:rsidR="002F1562">
        <w:rPr>
          <w:rFonts w:ascii="Arial" w:hAnsi="Arial" w:cs="Arial"/>
          <w:sz w:val="20"/>
          <w:lang w:val="en-US"/>
        </w:rPr>
        <w:t xml:space="preserve">use case </w:t>
      </w:r>
      <w:r w:rsidR="002F1562">
        <w:rPr>
          <w:rFonts w:ascii="Arial" w:hAnsi="Arial" w:cs="Arial"/>
          <w:sz w:val="20"/>
          <w:lang w:val="en-US"/>
        </w:rPr>
        <w:fldChar w:fldCharType="begin"/>
      </w:r>
      <w:r w:rsidR="002F1562">
        <w:rPr>
          <w:rFonts w:ascii="Arial" w:hAnsi="Arial" w:cs="Arial"/>
          <w:sz w:val="20"/>
          <w:lang w:val="en-US"/>
        </w:rPr>
        <w:instrText xml:space="preserve"> REF SynchUC \h </w:instrText>
      </w:r>
      <w:r w:rsidR="002F1562">
        <w:rPr>
          <w:rFonts w:ascii="Arial" w:hAnsi="Arial" w:cs="Arial"/>
          <w:sz w:val="20"/>
          <w:lang w:val="en-US"/>
        </w:rPr>
      </w:r>
      <w:r w:rsidR="002F1562">
        <w:rPr>
          <w:rFonts w:ascii="Arial" w:hAnsi="Arial" w:cs="Arial"/>
          <w:sz w:val="20"/>
          <w:lang w:val="en-US"/>
        </w:rPr>
        <w:fldChar w:fldCharType="separate"/>
      </w:r>
      <w:r w:rsidR="002F1562" w:rsidRPr="007B5308">
        <w:rPr>
          <w:lang w:eastAsia="fr-FR"/>
        </w:rPr>
        <w:t>UC1_2_1 Synchronous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Service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Use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Case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Specification</w:t>
      </w:r>
      <w:r w:rsidR="002F1562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>.</w:t>
      </w:r>
    </w:p>
    <w:p w:rsidR="002F1562" w:rsidRDefault="002F1562" w:rsidP="005B4967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" w:name="_Toc427564353"/>
      <w:bookmarkStart w:id="3" w:name="_Toc429745278"/>
      <w:r w:rsidRPr="007B5308">
        <w:rPr>
          <w:caps w:val="0"/>
          <w:lang w:val="en-GB"/>
        </w:rPr>
        <w:t>References</w:t>
      </w:r>
      <w:bookmarkEnd w:id="2"/>
      <w:bookmarkEnd w:id="3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2F1562" w:rsidTr="005B0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F1562" w:rsidRDefault="002F1562" w:rsidP="00DE3188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916" w:type="dxa"/>
          </w:tcPr>
          <w:p w:rsidR="002F1562" w:rsidRDefault="002F1562" w:rsidP="00DE3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2F1562" w:rsidTr="005B0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F1562" w:rsidRDefault="002F1562" w:rsidP="00DE3188">
            <w:pPr>
              <w:rPr>
                <w:lang w:eastAsia="fr-FR"/>
              </w:rPr>
            </w:pPr>
            <w:bookmarkStart w:id="4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4"/>
          </w:p>
        </w:tc>
        <w:tc>
          <w:tcPr>
            <w:tcW w:w="6916" w:type="dxa"/>
          </w:tcPr>
          <w:p w:rsidR="002F1562" w:rsidRPr="00DF3165" w:rsidRDefault="00DE3ECB" w:rsidP="00DE3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lang w:eastAsia="fr-FR"/>
              </w:rPr>
            </w:pPr>
            <w:hyperlink r:id="rId18" w:history="1">
              <w:r w:rsidR="002F1562" w:rsidRPr="00DF3165">
                <w:rPr>
                  <w:rStyle w:val="Hyperlink"/>
                  <w:b w:val="0"/>
                  <w:color w:val="0000FF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  <w:tr w:rsidR="00DF3165" w:rsidTr="005B0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3165" w:rsidRPr="00C26680" w:rsidRDefault="00DF3165" w:rsidP="00DE3188">
            <w:pPr>
              <w:rPr>
                <w:lang w:eastAsia="fr-FR"/>
              </w:rPr>
            </w:pPr>
            <w:bookmarkStart w:id="5" w:name="SubmitRetrieveDWRRequestUC"/>
            <w:r w:rsidRPr="00D647E9">
              <w:t>UC1_9_1</w:t>
            </w:r>
            <w:r>
              <w:t xml:space="preserve"> </w:t>
            </w:r>
            <w:r w:rsidRPr="00D647E9">
              <w:t>Submit</w:t>
            </w:r>
            <w:r>
              <w:t xml:space="preserve"> </w:t>
            </w:r>
            <w:r w:rsidRPr="00D647E9">
              <w:t>Retrieve</w:t>
            </w:r>
            <w:r>
              <w:t xml:space="preserve"> </w:t>
            </w:r>
            <w:r w:rsidRPr="00D647E9">
              <w:t>Document</w:t>
            </w:r>
            <w:r>
              <w:t xml:space="preserve"> </w:t>
            </w:r>
            <w:r w:rsidRPr="00D647E9">
              <w:t>Wrapper</w:t>
            </w:r>
            <w:r>
              <w:t xml:space="preserve"> </w:t>
            </w:r>
            <w:r w:rsidRPr="00D647E9">
              <w:t>Use</w:t>
            </w:r>
            <w:r>
              <w:t xml:space="preserve"> </w:t>
            </w:r>
            <w:r w:rsidRPr="00D647E9">
              <w:t>Case</w:t>
            </w:r>
            <w:r>
              <w:t xml:space="preserve"> </w:t>
            </w:r>
            <w:r w:rsidRPr="00D647E9">
              <w:t>Specification</w:t>
            </w:r>
            <w:bookmarkEnd w:id="5"/>
          </w:p>
        </w:tc>
        <w:tc>
          <w:tcPr>
            <w:tcW w:w="6916" w:type="dxa"/>
          </w:tcPr>
          <w:p w:rsidR="00DF3165" w:rsidRDefault="00DE3ECB" w:rsidP="00C2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DF3165" w:rsidRPr="00415FAD">
                <w:rPr>
                  <w:rStyle w:val="Hyperlink"/>
                  <w:b w:val="0"/>
                  <w:color w:val="0000FF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E915F6" w:rsidRDefault="00E915F6" w:rsidP="005B4967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6" w:name="_Toc429745279"/>
      <w:r w:rsidRPr="00E915F6">
        <w:rPr>
          <w:caps w:val="0"/>
          <w:lang w:val="en-GB"/>
        </w:rPr>
        <w:t>Flow of events</w:t>
      </w:r>
      <w:bookmarkEnd w:id="6"/>
      <w:r>
        <w:rPr>
          <w:caps w:val="0"/>
          <w:lang w:val="en-GB"/>
        </w:rPr>
        <w:t xml:space="preserve"> </w:t>
      </w:r>
    </w:p>
    <w:p w:rsidR="00E915F6" w:rsidRDefault="008B4E3C" w:rsidP="005B496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7" w:name="_Toc429745280"/>
      <w:r>
        <w:rPr>
          <w:caps w:val="0"/>
          <w:lang w:val="en-GB"/>
        </w:rPr>
        <w:t>System performs the specific checks</w:t>
      </w:r>
      <w:bookmarkEnd w:id="7"/>
    </w:p>
    <w:p w:rsidR="008B4E3C" w:rsidRDefault="008B4E3C" w:rsidP="008B4E3C">
      <w:pPr>
        <w:pStyle w:val="ListBullet"/>
        <w:numPr>
          <w:ilvl w:val="0"/>
          <w:numId w:val="0"/>
        </w:numPr>
        <w:spacing w:after="120"/>
        <w:jc w:val="both"/>
      </w:pPr>
      <w:r>
        <w:t xml:space="preserve">This Use Case extends the </w:t>
      </w:r>
      <w:r w:rsidR="002F1562">
        <w:rPr>
          <w:rFonts w:cs="Arial"/>
        </w:rPr>
        <w:fldChar w:fldCharType="begin"/>
      </w:r>
      <w:r w:rsidR="002F1562">
        <w:rPr>
          <w:rFonts w:cs="Arial"/>
        </w:rPr>
        <w:instrText xml:space="preserve"> REF SynchUC \h </w:instrText>
      </w:r>
      <w:r w:rsidR="002F1562">
        <w:rPr>
          <w:rFonts w:cs="Arial"/>
        </w:rPr>
      </w:r>
      <w:r w:rsidR="002F1562">
        <w:rPr>
          <w:rFonts w:cs="Arial"/>
        </w:rPr>
        <w:fldChar w:fldCharType="separate"/>
      </w:r>
      <w:r w:rsidR="002F1562" w:rsidRPr="007B5308">
        <w:rPr>
          <w:lang w:eastAsia="fr-FR"/>
        </w:rPr>
        <w:t>UC1_2_1 Synchronous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Service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Use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Case</w:t>
      </w:r>
      <w:r w:rsidR="002F1562">
        <w:rPr>
          <w:lang w:eastAsia="fr-FR"/>
        </w:rPr>
        <w:t xml:space="preserve"> </w:t>
      </w:r>
      <w:r w:rsidR="002F1562" w:rsidRPr="007B5308">
        <w:rPr>
          <w:lang w:eastAsia="fr-FR"/>
        </w:rPr>
        <w:t>Specification</w:t>
      </w:r>
      <w:r w:rsidR="002F1562">
        <w:rPr>
          <w:rFonts w:cs="Arial"/>
        </w:rPr>
        <w:fldChar w:fldCharType="end"/>
      </w:r>
      <w:r>
        <w:t xml:space="preserve"> and it is called from Step </w:t>
      </w:r>
      <w:r w:rsidR="002F1562" w:rsidRPr="002E7F3F">
        <w:rPr>
          <w:rFonts w:cs="Arial"/>
        </w:rPr>
        <w:t xml:space="preserve">2.1.5. </w:t>
      </w:r>
      <w:r>
        <w:t>System performs the business specific processing.</w:t>
      </w:r>
    </w:p>
    <w:p w:rsidR="00E915F6" w:rsidRDefault="008B4E3C" w:rsidP="005B496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8" w:name="_Ref420073087"/>
      <w:bookmarkStart w:id="9" w:name="_Ref420073097"/>
      <w:bookmarkStart w:id="10" w:name="_Ref420073102"/>
      <w:bookmarkStart w:id="11" w:name="_Toc429745281"/>
      <w:r>
        <w:rPr>
          <w:caps w:val="0"/>
          <w:lang w:val="en-GB"/>
        </w:rPr>
        <w:t>System queries the message repository</w:t>
      </w:r>
      <w:bookmarkEnd w:id="8"/>
      <w:bookmarkEnd w:id="9"/>
      <w:bookmarkEnd w:id="10"/>
      <w:bookmarkEnd w:id="11"/>
    </w:p>
    <w:p w:rsidR="00E85007" w:rsidRDefault="00C4636D" w:rsidP="008C202F">
      <w:pPr>
        <w:pStyle w:val="ListBullet"/>
        <w:numPr>
          <w:ilvl w:val="0"/>
          <w:numId w:val="0"/>
        </w:numPr>
        <w:spacing w:after="120"/>
        <w:jc w:val="both"/>
        <w:rPr>
          <w:rFonts w:cs="Arial"/>
          <w:szCs w:val="20"/>
        </w:rPr>
      </w:pPr>
      <w:r>
        <w:rPr>
          <w:rFonts w:cs="Arial"/>
          <w:szCs w:val="20"/>
        </w:rPr>
        <w:t>The System queries for the documents</w:t>
      </w:r>
      <w:r w:rsidR="00E85007">
        <w:rPr>
          <w:rFonts w:cs="Arial"/>
          <w:szCs w:val="20"/>
        </w:rPr>
        <w:t>:</w:t>
      </w:r>
    </w:p>
    <w:p w:rsidR="00E85007" w:rsidRDefault="00C4636D" w:rsidP="00E85007">
      <w:pPr>
        <w:pStyle w:val="ListBullet"/>
        <w:numPr>
          <w:ilvl w:val="0"/>
          <w:numId w:val="26"/>
        </w:numPr>
        <w:spacing w:after="120"/>
        <w:jc w:val="both"/>
        <w:rPr>
          <w:rFonts w:cs="Arial"/>
          <w:szCs w:val="20"/>
        </w:rPr>
      </w:pPr>
      <w:r>
        <w:rPr>
          <w:rFonts w:cs="Arial"/>
          <w:szCs w:val="20"/>
        </w:rPr>
        <w:t>received by the Sender Party</w:t>
      </w:r>
    </w:p>
    <w:p w:rsidR="00E85007" w:rsidRDefault="00C4636D" w:rsidP="00E85007">
      <w:pPr>
        <w:pStyle w:val="ListBullet"/>
        <w:numPr>
          <w:ilvl w:val="0"/>
          <w:numId w:val="26"/>
        </w:numPr>
        <w:spacing w:after="120"/>
        <w:jc w:val="both"/>
        <w:rPr>
          <w:rFonts w:cs="Arial"/>
          <w:szCs w:val="20"/>
        </w:rPr>
      </w:pPr>
      <w:r>
        <w:rPr>
          <w:rFonts w:cs="Arial"/>
          <w:szCs w:val="20"/>
        </w:rPr>
        <w:t>not marked as "Retrieved"</w:t>
      </w:r>
    </w:p>
    <w:p w:rsidR="00E85007" w:rsidRDefault="00C4636D" w:rsidP="00E85007">
      <w:pPr>
        <w:pStyle w:val="ListBullet"/>
        <w:numPr>
          <w:ilvl w:val="0"/>
          <w:numId w:val="26"/>
        </w:numPr>
        <w:spacing w:after="120"/>
        <w:jc w:val="both"/>
        <w:rPr>
          <w:rFonts w:cs="Arial"/>
          <w:szCs w:val="20"/>
        </w:rPr>
      </w:pPr>
      <w:r>
        <w:rPr>
          <w:rFonts w:cs="Arial"/>
          <w:szCs w:val="20"/>
        </w:rPr>
        <w:t>not older than one year</w:t>
      </w:r>
    </w:p>
    <w:p w:rsidR="00DE3ECB" w:rsidRPr="00DE3ECB" w:rsidRDefault="003D40D5" w:rsidP="00DE3ECB">
      <w:pPr>
        <w:pStyle w:val="ListBullet"/>
        <w:numPr>
          <w:ilvl w:val="0"/>
          <w:numId w:val="26"/>
        </w:numPr>
        <w:spacing w:after="120"/>
        <w:jc w:val="both"/>
        <w:rPr>
          <w:ins w:id="12" w:author="DERVEAU Olivier (DIGIT-EXT)" w:date="2015-11-16T09:27:00Z"/>
          <w:rFonts w:cs="Arial"/>
          <w:szCs w:val="20"/>
          <w:rPrChange w:id="13" w:author="DERVEAU Olivier (DIGIT-EXT)" w:date="2015-11-16T09:28:00Z">
            <w:rPr>
              <w:ins w:id="14" w:author="DERVEAU Olivier (DIGIT-EXT)" w:date="2015-11-16T09:27:00Z"/>
            </w:rPr>
          </w:rPrChange>
        </w:rPr>
        <w:pPrChange w:id="15" w:author="DERVEAU Olivier (DIGIT-EXT)" w:date="2015-11-16T09:28:00Z">
          <w:pPr>
            <w:pStyle w:val="Text3"/>
          </w:pPr>
        </w:pPrChange>
      </w:pPr>
      <w:r>
        <w:rPr>
          <w:rFonts w:cs="Arial"/>
          <w:szCs w:val="20"/>
        </w:rPr>
        <w:t>pertaining to a transaction set granted to the Issuer by a</w:t>
      </w:r>
      <w:r w:rsidR="00F34A0C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eventual party agreement with the Sender</w:t>
      </w:r>
      <w:ins w:id="16" w:author="DERVEAU Olivier (DIGIT-EXT)" w:date="2015-11-16T09:27:00Z">
        <w:r w:rsidR="00DE3ECB">
          <w:rPr>
            <w:rFonts w:cs="Arial"/>
            <w:szCs w:val="20"/>
          </w:rPr>
          <w:t xml:space="preserve">. </w:t>
        </w:r>
        <w:r w:rsidR="00DE3ECB" w:rsidRPr="00DE3ECB">
          <w:rPr>
            <w:rFonts w:cs="Arial"/>
            <w:szCs w:val="20"/>
          </w:rPr>
          <w:t xml:space="preserve">If the </w:t>
        </w:r>
      </w:ins>
      <w:ins w:id="17" w:author="DERVEAU Olivier (DIGIT-EXT)" w:date="2015-11-16T09:29:00Z">
        <w:r w:rsidR="00DE3ECB">
          <w:rPr>
            <w:rFonts w:cs="Arial"/>
            <w:szCs w:val="20"/>
          </w:rPr>
          <w:t>document's</w:t>
        </w:r>
        <w:bookmarkStart w:id="18" w:name="_GoBack"/>
        <w:bookmarkEnd w:id="18"/>
        <w:r w:rsidR="00DE3ECB">
          <w:rPr>
            <w:rFonts w:cs="Arial"/>
            <w:szCs w:val="20"/>
          </w:rPr>
          <w:t xml:space="preserve"> </w:t>
        </w:r>
      </w:ins>
      <w:ins w:id="19" w:author="DERVEAU Olivier (DIGIT-EXT)" w:date="2015-11-16T09:27:00Z">
        <w:r w:rsidR="00DE3ECB" w:rsidRPr="00DE3ECB">
          <w:rPr>
            <w:rFonts w:cs="Arial"/>
            <w:szCs w:val="20"/>
          </w:rPr>
          <w:t>transaction is SubmitAttachedDocument or SubmitApplicationResponse, in extenso, if the transaction belongs to Toolbox (write) services and directly relates to a parent document, the transaction of the parent is retrieved. If the parent is an attached document, the transaction of its parent is retrieve</w:t>
        </w:r>
      </w:ins>
      <w:ins w:id="20" w:author="DERVEAU Olivier (DIGIT-EXT)" w:date="2015-11-16T09:29:00Z">
        <w:r w:rsidR="00DE3ECB">
          <w:rPr>
            <w:rFonts w:cs="Arial"/>
            <w:szCs w:val="20"/>
          </w:rPr>
          <w:t>d</w:t>
        </w:r>
      </w:ins>
      <w:ins w:id="21" w:author="DERVEAU Olivier (DIGIT-EXT)" w:date="2015-11-16T09:27:00Z">
        <w:r w:rsidR="00DE3ECB" w:rsidRPr="00DE3ECB">
          <w:rPr>
            <w:rFonts w:cs="Arial"/>
            <w:szCs w:val="20"/>
          </w:rPr>
          <w:t>. The objective is to identify the transaction of the main (initial) document (e.g Invoice, Bundle, Order, Request For Quotation) and not the transaction of a Toolbox service.</w:t>
        </w:r>
      </w:ins>
    </w:p>
    <w:p w:rsidR="003D40D5" w:rsidRDefault="003D40D5" w:rsidP="00DE3ECB">
      <w:pPr>
        <w:pStyle w:val="ListBullet"/>
        <w:numPr>
          <w:ilvl w:val="0"/>
          <w:numId w:val="0"/>
        </w:numPr>
        <w:spacing w:after="120"/>
        <w:ind w:left="720"/>
        <w:jc w:val="both"/>
        <w:rPr>
          <w:rFonts w:cs="Arial"/>
          <w:szCs w:val="20"/>
        </w:rPr>
        <w:pPrChange w:id="22" w:author="DERVEAU Olivier (DIGIT-EXT)" w:date="2015-11-16T09:28:00Z">
          <w:pPr>
            <w:pStyle w:val="ListBullet"/>
            <w:numPr>
              <w:numId w:val="26"/>
            </w:numPr>
            <w:tabs>
              <w:tab w:val="clear" w:pos="360"/>
            </w:tabs>
            <w:spacing w:after="120"/>
            <w:ind w:left="720"/>
            <w:jc w:val="both"/>
          </w:pPr>
        </w:pPrChange>
      </w:pPr>
    </w:p>
    <w:p w:rsidR="00DF3165" w:rsidRDefault="00DF3165" w:rsidP="00DF3165">
      <w:pPr>
        <w:pStyle w:val="ListBullet1"/>
        <w:numPr>
          <w:ilvl w:val="0"/>
          <w:numId w:val="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Document Wrappers are excluded from the result. They can be retrieved using the service RetrieveDcoumentWrapper as described in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REF SubmitRetrieveDWRRequestUC \h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r w:rsidRPr="00D647E9">
        <w:t>UC1_9_1</w:t>
      </w:r>
      <w:r>
        <w:t xml:space="preserve"> </w:t>
      </w:r>
      <w:r w:rsidRPr="00D647E9">
        <w:t>Submit</w:t>
      </w:r>
      <w:r>
        <w:t xml:space="preserve"> </w:t>
      </w:r>
      <w:r w:rsidRPr="00D647E9">
        <w:t>Retrieve</w:t>
      </w:r>
      <w:r>
        <w:t xml:space="preserve"> </w:t>
      </w:r>
      <w:r w:rsidRPr="00D647E9">
        <w:t>Document</w:t>
      </w:r>
      <w:r>
        <w:t xml:space="preserve"> </w:t>
      </w:r>
      <w:r w:rsidRPr="00D647E9">
        <w:t>Wrapper</w:t>
      </w:r>
      <w:r>
        <w:t xml:space="preserve"> </w:t>
      </w:r>
      <w:r w:rsidRPr="00D647E9">
        <w:t>Use</w:t>
      </w:r>
      <w:r>
        <w:t xml:space="preserve"> </w:t>
      </w:r>
      <w:r w:rsidRPr="00D647E9">
        <w:t>Case</w:t>
      </w:r>
      <w:r>
        <w:t xml:space="preserve"> </w:t>
      </w:r>
      <w:r w:rsidRPr="00D647E9">
        <w:t>Specification</w:t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.</w:t>
      </w:r>
    </w:p>
    <w:p w:rsidR="000B2C72" w:rsidRDefault="000D4463" w:rsidP="005B496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3" w:name="_Ref420073066"/>
      <w:bookmarkStart w:id="24" w:name="_Ref420073078"/>
      <w:bookmarkStart w:id="25" w:name="_Ref420073112"/>
      <w:bookmarkStart w:id="26" w:name="_Ref420073119"/>
      <w:bookmarkStart w:id="27" w:name="_Toc429745282"/>
      <w:r>
        <w:rPr>
          <w:caps w:val="0"/>
          <w:lang w:val="en-GB"/>
        </w:rPr>
        <w:t xml:space="preserve">System builds the </w:t>
      </w:r>
      <w:r w:rsidR="003E7DCD">
        <w:rPr>
          <w:caps w:val="0"/>
          <w:lang w:val="en-GB"/>
        </w:rPr>
        <w:t>Inbox</w:t>
      </w:r>
      <w:r>
        <w:rPr>
          <w:caps w:val="0"/>
          <w:lang w:val="en-GB"/>
        </w:rPr>
        <w:t xml:space="preserve"> Response</w:t>
      </w:r>
      <w:bookmarkEnd w:id="23"/>
      <w:bookmarkEnd w:id="24"/>
      <w:bookmarkEnd w:id="25"/>
      <w:bookmarkEnd w:id="26"/>
      <w:bookmarkEnd w:id="27"/>
    </w:p>
    <w:p w:rsidR="00A12BB0" w:rsidRDefault="00A12BB0" w:rsidP="00A12BB0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With the result of the previously mentioned query the </w:t>
      </w:r>
      <w:r w:rsidR="00C64A22">
        <w:rPr>
          <w:rFonts w:cs="Arial"/>
          <w:szCs w:val="20"/>
        </w:rPr>
        <w:t xml:space="preserve">System </w:t>
      </w:r>
      <w:r>
        <w:rPr>
          <w:rFonts w:cs="Arial"/>
          <w:szCs w:val="20"/>
        </w:rPr>
        <w:t xml:space="preserve">builds the Inbox Response. </w:t>
      </w:r>
      <w:r>
        <w:rPr>
          <w:rFonts w:cs="Arial"/>
          <w:b/>
          <w:szCs w:val="20"/>
        </w:rPr>
        <w:t>The documents are ranked by received date descending</w:t>
      </w:r>
      <w:r>
        <w:rPr>
          <w:rFonts w:cs="Arial"/>
          <w:szCs w:val="20"/>
        </w:rPr>
        <w:t>. The documents having the same received date are ordered at random.</w:t>
      </w:r>
    </w:p>
    <w:p w:rsidR="00A12BB0" w:rsidRDefault="00A12BB0" w:rsidP="00A12BB0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>The following data is returned on the set of matching documents (i.e. 1 or more):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91"/>
      </w:tblGrid>
      <w:tr w:rsidR="00A12BB0" w:rsidTr="00A12BB0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2BB0" w:rsidRPr="00A12BB0" w:rsidRDefault="00A12BB0" w:rsidP="007076B9">
            <w:pPr>
              <w:spacing w:after="120"/>
              <w:rPr>
                <w:b/>
                <w:color w:val="FFFFFF" w:themeColor="background1"/>
                <w:lang w:val="en-GB" w:eastAsia="en-GB"/>
              </w:rPr>
            </w:pPr>
            <w:r w:rsidRPr="00A12BB0">
              <w:rPr>
                <w:b/>
                <w:color w:val="FFFFFF" w:themeColor="background1"/>
                <w:lang w:val="en-GB" w:eastAsia="en-GB"/>
              </w:rPr>
              <w:t>Element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2BB0" w:rsidRPr="00A12BB0" w:rsidRDefault="00A12BB0" w:rsidP="007076B9">
            <w:pPr>
              <w:spacing w:after="120"/>
              <w:rPr>
                <w:b/>
                <w:color w:val="FFFFFF" w:themeColor="background1"/>
                <w:lang w:val="en-GB" w:eastAsia="en-GB"/>
              </w:rPr>
            </w:pPr>
            <w:r w:rsidRPr="00A12BB0">
              <w:rPr>
                <w:b/>
                <w:color w:val="FFFFFF" w:themeColor="background1"/>
                <w:lang w:val="en-GB" w:eastAsia="en-GB"/>
              </w:rPr>
              <w:t xml:space="preserve">Xpath </w:t>
            </w:r>
          </w:p>
        </w:tc>
      </w:tr>
      <w:tr w:rsidR="00A12BB0" w:rsidTr="00A16AC9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BB0" w:rsidRDefault="00A12BB0" w:rsidP="007076B9">
            <w:pPr>
              <w:spacing w:after="120"/>
              <w:rPr>
                <w:lang w:val="en-GB" w:eastAsia="en-GB"/>
              </w:rPr>
            </w:pPr>
            <w:r>
              <w:rPr>
                <w:b/>
                <w:lang w:val="en-GB" w:eastAsia="en-GB"/>
              </w:rPr>
              <w:t>Response Code</w:t>
            </w:r>
            <w:r>
              <w:rPr>
                <w:lang w:val="en-GB" w:eastAsia="en-GB"/>
              </w:rPr>
              <w:t xml:space="preserve"> (applicable for a response message only)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BB0" w:rsidRDefault="00A12BB0" w:rsidP="007076B9">
            <w:pPr>
              <w:spacing w:after="120"/>
              <w:rPr>
                <w:i/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DocumentReferenceResponseParentDocs.DocumentReferenceResponse.Response</w:t>
            </w:r>
            <w:r w:rsidR="00095866">
              <w:rPr>
                <w:i/>
                <w:lang w:eastAsia="en-GB"/>
              </w:rPr>
              <w:t>.ResponseCode</w:t>
            </w:r>
          </w:p>
        </w:tc>
      </w:tr>
      <w:tr w:rsidR="00A12BB0" w:rsidTr="00A16AC9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BB0" w:rsidRDefault="00A12BB0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Document Status Code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BB0" w:rsidRDefault="00A12BB0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DocumentReferenceResponseParentDocs.DocumentReference</w:t>
            </w:r>
            <w:r>
              <w:rPr>
                <w:i/>
                <w:lang w:val="en-GB" w:eastAsia="en-GB"/>
              </w:rPr>
              <w:lastRenderedPageBreak/>
              <w:t>Response.Status</w:t>
            </w:r>
            <w:r w:rsidR="00095866">
              <w:rPr>
                <w:i/>
                <w:lang w:eastAsia="en-GB"/>
              </w:rPr>
              <w:t>.StatusReasonCode</w:t>
            </w:r>
          </w:p>
        </w:tc>
      </w:tr>
      <w:tr w:rsidR="00A12BB0" w:rsidTr="00A16AC9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BB0" w:rsidRDefault="00A12BB0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lastRenderedPageBreak/>
              <w:t>ID (of the document)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BB0" w:rsidRDefault="00A12BB0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DocumentReferenceResponseParentDocs.DocumentReferenceResponse.DocumentReference.ID</w:t>
            </w:r>
          </w:p>
        </w:tc>
      </w:tr>
      <w:tr w:rsidR="00A12BB0" w:rsidTr="00A16AC9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BB0" w:rsidRDefault="00A12BB0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 xml:space="preserve">Issue Date (of the document)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BB0" w:rsidRDefault="00A12BB0" w:rsidP="007076B9">
            <w:pPr>
              <w:spacing w:after="120"/>
              <w:rPr>
                <w:i/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DocumentReferenceResponseParentDocs.DocumentReferenceResponse.DocumentReference.IssueDate</w:t>
            </w:r>
          </w:p>
        </w:tc>
      </w:tr>
      <w:tr w:rsidR="00A12BB0" w:rsidTr="00A16AC9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BB0" w:rsidRDefault="00A12BB0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fr-BE" w:eastAsia="en-GB"/>
              </w:rPr>
              <w:t>Document Type Code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BB0" w:rsidRDefault="00A12BB0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fr-BE" w:eastAsia="en-GB"/>
              </w:rPr>
              <w:t>DocumentReferenceResponseParentDocs.DocumentReferenceResponse.DocumentReference.DocumentTypeCode</w:t>
            </w:r>
          </w:p>
        </w:tc>
      </w:tr>
      <w:tr w:rsidR="00A12BB0" w:rsidTr="00A16AC9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BB0" w:rsidRDefault="00A12BB0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Sender</w:t>
            </w:r>
            <w:r w:rsidR="002C6CB3">
              <w:rPr>
                <w:b/>
                <w:lang w:val="en-GB" w:eastAsia="en-GB"/>
              </w:rPr>
              <w:t xml:space="preserve"> </w:t>
            </w:r>
            <w:r>
              <w:rPr>
                <w:b/>
                <w:lang w:val="en-GB" w:eastAsia="en-GB"/>
              </w:rPr>
              <w:t xml:space="preserve">Party </w:t>
            </w:r>
            <w:r w:rsidR="002C6CB3">
              <w:rPr>
                <w:b/>
                <w:lang w:val="en-GB" w:eastAsia="en-GB"/>
              </w:rPr>
              <w:t xml:space="preserve">Endpoint </w:t>
            </w:r>
            <w:r>
              <w:rPr>
                <w:b/>
                <w:lang w:val="en-GB" w:eastAsia="en-GB"/>
              </w:rPr>
              <w:t>ID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BB0" w:rsidRDefault="00A12BB0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fr-BE" w:eastAsia="en-GB"/>
              </w:rPr>
              <w:t>DocumentReferenceResponseParentDocs.DocumentReferenceResponse.SenderParty.EndpointID</w:t>
            </w:r>
          </w:p>
        </w:tc>
      </w:tr>
    </w:tbl>
    <w:p w:rsidR="00BA4482" w:rsidRDefault="000923D1" w:rsidP="00BA4482">
      <w:pPr>
        <w:pStyle w:val="ListBullet"/>
        <w:tabs>
          <w:tab w:val="clear" w:pos="360"/>
          <w:tab w:val="num" w:pos="425"/>
        </w:tabs>
        <w:spacing w:before="120" w:after="120"/>
        <w:ind w:left="426" w:hanging="284"/>
        <w:contextualSpacing w:val="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When information exists about </w:t>
      </w:r>
      <w:r w:rsidR="00E553BD">
        <w:rPr>
          <w:rFonts w:cs="Arial"/>
          <w:szCs w:val="20"/>
        </w:rPr>
        <w:t xml:space="preserve">a document's </w:t>
      </w:r>
      <w:r>
        <w:rPr>
          <w:rFonts w:cs="Arial"/>
          <w:szCs w:val="20"/>
        </w:rPr>
        <w:t xml:space="preserve">parent, then </w:t>
      </w:r>
      <w:r w:rsidR="00E553BD">
        <w:rPr>
          <w:rFonts w:cs="Arial"/>
          <w:szCs w:val="20"/>
        </w:rPr>
        <w:t xml:space="preserve">the following </w:t>
      </w:r>
      <w:r>
        <w:rPr>
          <w:rFonts w:cs="Arial"/>
          <w:szCs w:val="20"/>
        </w:rPr>
        <w:t xml:space="preserve">information </w:t>
      </w:r>
      <w:r w:rsidR="00E553BD">
        <w:rPr>
          <w:rFonts w:cs="Arial"/>
          <w:szCs w:val="20"/>
        </w:rPr>
        <w:t xml:space="preserve">corresponding to each parent </w:t>
      </w:r>
      <w:r>
        <w:rPr>
          <w:rFonts w:cs="Arial"/>
          <w:szCs w:val="20"/>
        </w:rPr>
        <w:t>is also returned for correlation purposes</w:t>
      </w:r>
      <w:r w:rsidR="00BA4482">
        <w:rPr>
          <w:rFonts w:cs="Arial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316"/>
      </w:tblGrid>
      <w:tr w:rsidR="000923D1" w:rsidTr="000923D1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0923D1" w:rsidRPr="000923D1" w:rsidRDefault="000923D1" w:rsidP="007076B9">
            <w:pPr>
              <w:spacing w:after="120"/>
              <w:rPr>
                <w:b/>
                <w:color w:val="FFFFFF" w:themeColor="background1"/>
                <w:lang w:val="en-GB" w:eastAsia="en-GB"/>
              </w:rPr>
            </w:pPr>
            <w:r w:rsidRPr="000923D1">
              <w:rPr>
                <w:b/>
                <w:color w:val="FFFFFF" w:themeColor="background1"/>
                <w:lang w:val="en-GB" w:eastAsia="en-GB"/>
              </w:rPr>
              <w:t>Element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0923D1" w:rsidRPr="000923D1" w:rsidRDefault="000923D1" w:rsidP="007076B9">
            <w:pPr>
              <w:spacing w:after="120"/>
              <w:rPr>
                <w:b/>
                <w:color w:val="FFFFFF" w:themeColor="background1"/>
                <w:lang w:val="en-GB" w:eastAsia="en-GB"/>
              </w:rPr>
            </w:pPr>
            <w:r w:rsidRPr="000923D1">
              <w:rPr>
                <w:b/>
                <w:color w:val="FFFFFF" w:themeColor="background1"/>
                <w:lang w:val="en-GB" w:eastAsia="en-GB"/>
              </w:rPr>
              <w:t xml:space="preserve">Xpath 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  <w:r w:rsidRPr="006C14B4">
              <w:rPr>
                <w:b/>
                <w:lang w:eastAsia="en-GB"/>
              </w:rPr>
              <w:t>Response Code</w:t>
            </w:r>
            <w:r w:rsidRPr="006C14B4">
              <w:rPr>
                <w:lang w:eastAsia="en-GB"/>
              </w:rPr>
              <w:t xml:space="preserve"> (applicable for a response message only)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866" w:rsidRDefault="00095866" w:rsidP="007076B9">
            <w:pPr>
              <w:spacing w:after="120"/>
              <w:rPr>
                <w:i/>
                <w:lang w:val="en-GB" w:eastAsia="en-GB"/>
              </w:rPr>
            </w:pPr>
            <w:r w:rsidRPr="006C14B4">
              <w:rPr>
                <w:i/>
                <w:lang w:eastAsia="en-GB"/>
              </w:rPr>
              <w:t>DocumentReferenceResponseParentDocs.ParentDocument.Response</w:t>
            </w:r>
            <w:r>
              <w:rPr>
                <w:i/>
                <w:lang w:eastAsia="en-GB"/>
              </w:rPr>
              <w:t>.ResponseCode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Document Status Code</w:t>
            </w:r>
          </w:p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866" w:rsidRDefault="00095866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DocumentReferenceResponseParentDocs.ParentDocument.Status</w:t>
            </w:r>
            <w:r>
              <w:rPr>
                <w:i/>
                <w:lang w:eastAsia="en-GB"/>
              </w:rPr>
              <w:t>.</w:t>
            </w:r>
            <w:r>
              <w:rPr>
                <w:rFonts w:cs="Arial"/>
                <w:i/>
                <w:lang w:eastAsia="en-GB"/>
              </w:rPr>
              <w:t>StatusReasonCode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ID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866" w:rsidRDefault="00095866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DocumentReferenceResponseParentDocs.ParentDocument.DocumentReference.ID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Issue Date (of the document)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866" w:rsidRDefault="00095866" w:rsidP="007076B9">
            <w:pPr>
              <w:spacing w:after="120"/>
              <w:rPr>
                <w:i/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DocumentReferenceResponseParentDocs.ParentDocument.DocumentReference.IssueDate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Document Type Code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866" w:rsidRDefault="00095866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DocumentReferenceResponseParentDocs.ParentDocument.DocumentReference.DocumentTypeCode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Sender</w:t>
            </w:r>
            <w:r w:rsidR="002C6CB3">
              <w:rPr>
                <w:b/>
                <w:lang w:val="en-GB" w:eastAsia="en-GB"/>
              </w:rPr>
              <w:t xml:space="preserve"> </w:t>
            </w:r>
            <w:r>
              <w:rPr>
                <w:b/>
                <w:lang w:val="en-GB" w:eastAsia="en-GB"/>
              </w:rPr>
              <w:t>Party End</w:t>
            </w:r>
            <w:r w:rsidR="002C6CB3">
              <w:rPr>
                <w:b/>
                <w:lang w:val="en-GB" w:eastAsia="en-GB"/>
              </w:rPr>
              <w:t>p</w:t>
            </w:r>
            <w:r>
              <w:rPr>
                <w:b/>
                <w:lang w:val="en-GB" w:eastAsia="en-GB"/>
              </w:rPr>
              <w:t>oint</w:t>
            </w:r>
            <w:ins w:id="28" w:author="BATRINU Anamaria (DIGIT-EXT)" w:date="2015-09-01T09:05:00Z">
              <w:r w:rsidR="002C6CB3">
                <w:rPr>
                  <w:b/>
                  <w:lang w:val="en-GB" w:eastAsia="en-GB"/>
                </w:rPr>
                <w:t xml:space="preserve"> </w:t>
              </w:r>
            </w:ins>
            <w:r>
              <w:rPr>
                <w:b/>
                <w:lang w:val="en-GB" w:eastAsia="en-GB"/>
              </w:rPr>
              <w:t>ID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866" w:rsidRDefault="00095866" w:rsidP="007076B9">
            <w:pPr>
              <w:spacing w:after="120"/>
              <w:rPr>
                <w:i/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DocumentReferenceResponseParentDocs.ParentDocument</w:t>
            </w:r>
            <w:r>
              <w:rPr>
                <w:i/>
                <w:lang w:val="fr-BE" w:eastAsia="en-GB"/>
              </w:rPr>
              <w:t>.SenderParty.EndpointID</w:t>
            </w:r>
          </w:p>
        </w:tc>
      </w:tr>
      <w:tr w:rsidR="00095866" w:rsidTr="00A16AC9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6" w:rsidRDefault="00095866" w:rsidP="007076B9">
            <w:pPr>
              <w:spacing w:after="120"/>
              <w:rPr>
                <w:b/>
                <w:lang w:val="fr-BE" w:eastAsia="en-GB"/>
              </w:rPr>
            </w:pPr>
            <w:r w:rsidRPr="00341EC5">
              <w:rPr>
                <w:b/>
                <w:lang w:val="en-GB" w:eastAsia="en-GB"/>
              </w:rPr>
              <w:t>Receiver</w:t>
            </w:r>
            <w:r w:rsidR="002C6CB3">
              <w:rPr>
                <w:b/>
                <w:lang w:val="fr-BE" w:eastAsia="en-GB"/>
              </w:rPr>
              <w:t xml:space="preserve"> </w:t>
            </w:r>
            <w:r>
              <w:rPr>
                <w:b/>
                <w:lang w:val="fr-BE" w:eastAsia="en-GB"/>
              </w:rPr>
              <w:t xml:space="preserve">Party </w:t>
            </w:r>
            <w:r w:rsidRPr="00341EC5">
              <w:rPr>
                <w:b/>
                <w:lang w:val="en-GB" w:eastAsia="en-GB"/>
              </w:rPr>
              <w:t>Endpoint</w:t>
            </w:r>
            <w:r w:rsidR="002C6CB3">
              <w:rPr>
                <w:b/>
                <w:lang w:val="fr-BE" w:eastAsia="en-GB"/>
              </w:rPr>
              <w:t xml:space="preserve"> </w:t>
            </w:r>
            <w:r>
              <w:rPr>
                <w:b/>
                <w:lang w:val="fr-BE" w:eastAsia="en-GB"/>
              </w:rPr>
              <w:t>ID</w:t>
            </w:r>
          </w:p>
          <w:p w:rsidR="00095866" w:rsidRDefault="00095866" w:rsidP="007076B9">
            <w:pPr>
              <w:spacing w:after="120"/>
              <w:rPr>
                <w:b/>
                <w:lang w:val="en-GB" w:eastAsia="en-GB"/>
              </w:rPr>
            </w:pP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866" w:rsidRDefault="00095866" w:rsidP="007076B9">
            <w:pPr>
              <w:spacing w:after="120"/>
              <w:rPr>
                <w:lang w:val="en-GB" w:eastAsia="en-GB"/>
              </w:rPr>
            </w:pPr>
            <w:r>
              <w:rPr>
                <w:i/>
                <w:lang w:val="en-GB" w:eastAsia="en-GB"/>
              </w:rPr>
              <w:t>DocumentReferenceResponseParentDocs.ParentDocument</w:t>
            </w:r>
            <w:r>
              <w:rPr>
                <w:i/>
                <w:lang w:val="fr-BE" w:eastAsia="en-GB"/>
              </w:rPr>
              <w:t>.ReceiverParty.EndpointID</w:t>
            </w:r>
          </w:p>
        </w:tc>
      </w:tr>
    </w:tbl>
    <w:p w:rsidR="008C202F" w:rsidRDefault="008C202F" w:rsidP="005B496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9" w:name="_Toc429745283"/>
      <w:r>
        <w:rPr>
          <w:caps w:val="0"/>
          <w:lang w:val="en-GB"/>
        </w:rPr>
        <w:t>System submits the Inbox Response</w:t>
      </w:r>
      <w:bookmarkEnd w:id="29"/>
    </w:p>
    <w:p w:rsidR="00A16AC9" w:rsidRDefault="00A16AC9" w:rsidP="00A16AC9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System responds with </w:t>
      </w:r>
      <w:r w:rsidR="0072184B">
        <w:rPr>
          <w:rFonts w:cs="Arial"/>
          <w:szCs w:val="20"/>
        </w:rPr>
        <w:t xml:space="preserve">the previously built </w:t>
      </w:r>
      <w:r>
        <w:rPr>
          <w:rFonts w:cs="Arial"/>
          <w:szCs w:val="20"/>
        </w:rPr>
        <w:t>Inbox Response</w:t>
      </w:r>
    </w:p>
    <w:p w:rsidR="00A16AC9" w:rsidRDefault="00A16AC9" w:rsidP="00A16AC9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This closes the https connection between the </w:t>
      </w:r>
      <w:r w:rsidR="001868EB">
        <w:rPr>
          <w:rFonts w:cs="Arial"/>
          <w:szCs w:val="20"/>
        </w:rPr>
        <w:t>Issuer</w:t>
      </w:r>
      <w:r w:rsidR="009C0E3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and the </w:t>
      </w:r>
      <w:r w:rsidR="009C0E3D">
        <w:rPr>
          <w:rFonts w:cs="Arial"/>
          <w:szCs w:val="20"/>
        </w:rPr>
        <w:t>System</w:t>
      </w:r>
      <w:r>
        <w:rPr>
          <w:rFonts w:cs="Arial"/>
          <w:szCs w:val="20"/>
        </w:rPr>
        <w:t>.</w:t>
      </w:r>
    </w:p>
    <w:p w:rsidR="00A16AC9" w:rsidRPr="0072184B" w:rsidRDefault="00A16AC9" w:rsidP="00A16AC9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b/>
          <w:szCs w:val="20"/>
        </w:rPr>
      </w:pPr>
      <w:r w:rsidRPr="0072184B">
        <w:rPr>
          <w:rFonts w:cs="Arial"/>
          <w:b/>
          <w:szCs w:val="20"/>
        </w:rPr>
        <w:t>The Use Case Ends.</w:t>
      </w:r>
    </w:p>
    <w:p w:rsidR="00E915F6" w:rsidRDefault="00692874" w:rsidP="005B4967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0" w:name="_Toc429745284"/>
      <w:r>
        <w:rPr>
          <w:caps w:val="0"/>
          <w:lang w:val="en-GB"/>
        </w:rPr>
        <w:t>Alternative flows</w:t>
      </w:r>
      <w:bookmarkEnd w:id="30"/>
    </w:p>
    <w:p w:rsidR="00A16AC9" w:rsidRDefault="00A16AC9" w:rsidP="005B496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jc w:val="both"/>
        <w:rPr>
          <w:caps w:val="0"/>
          <w:lang w:val="en-GB"/>
        </w:rPr>
      </w:pPr>
      <w:bookmarkStart w:id="31" w:name="_Toc429745285"/>
      <w:r>
        <w:rPr>
          <w:caps w:val="0"/>
          <w:lang w:val="en-GB"/>
        </w:rPr>
        <w:t xml:space="preserve">A1: At step </w:t>
      </w:r>
      <w:r w:rsidR="00095866">
        <w:rPr>
          <w:caps w:val="0"/>
          <w:lang w:val="en-GB"/>
        </w:rPr>
        <w:fldChar w:fldCharType="begin"/>
      </w:r>
      <w:r w:rsidR="00095866">
        <w:rPr>
          <w:caps w:val="0"/>
          <w:lang w:val="en-GB"/>
        </w:rPr>
        <w:instrText xml:space="preserve"> REF _Ref420073066 \r \h </w:instrText>
      </w:r>
      <w:r w:rsidR="00095866">
        <w:rPr>
          <w:caps w:val="0"/>
          <w:lang w:val="en-GB"/>
        </w:rPr>
      </w:r>
      <w:r w:rsidR="00095866">
        <w:rPr>
          <w:caps w:val="0"/>
          <w:lang w:val="en-GB"/>
        </w:rPr>
        <w:fldChar w:fldCharType="separate"/>
      </w:r>
      <w:r w:rsidR="00095866">
        <w:rPr>
          <w:caps w:val="0"/>
          <w:lang w:val="en-GB"/>
        </w:rPr>
        <w:t>2.3</w:t>
      </w:r>
      <w:r w:rsidR="00095866">
        <w:rPr>
          <w:caps w:val="0"/>
          <w:lang w:val="en-GB"/>
        </w:rPr>
        <w:fldChar w:fldCharType="end"/>
      </w:r>
      <w:r>
        <w:rPr>
          <w:caps w:val="0"/>
          <w:lang w:val="en-GB"/>
        </w:rPr>
        <w:t xml:space="preserve"> “</w:t>
      </w:r>
      <w:r w:rsidR="00095866">
        <w:rPr>
          <w:caps w:val="0"/>
          <w:lang w:val="en-GB"/>
        </w:rPr>
        <w:fldChar w:fldCharType="begin"/>
      </w:r>
      <w:r w:rsidR="00095866">
        <w:rPr>
          <w:caps w:val="0"/>
          <w:lang w:val="en-GB"/>
        </w:rPr>
        <w:instrText xml:space="preserve"> REF _Ref420073078 \h </w:instrText>
      </w:r>
      <w:r w:rsidR="00095866">
        <w:rPr>
          <w:caps w:val="0"/>
          <w:lang w:val="en-GB"/>
        </w:rPr>
      </w:r>
      <w:r w:rsidR="00095866">
        <w:rPr>
          <w:caps w:val="0"/>
          <w:lang w:val="en-GB"/>
        </w:rPr>
        <w:fldChar w:fldCharType="separate"/>
      </w:r>
      <w:r w:rsidR="00095866">
        <w:rPr>
          <w:caps w:val="0"/>
          <w:lang w:val="en-GB"/>
        </w:rPr>
        <w:t>System builds the Inbox Response</w:t>
      </w:r>
      <w:r w:rsidR="00095866">
        <w:rPr>
          <w:caps w:val="0"/>
          <w:lang w:val="en-GB"/>
        </w:rPr>
        <w:fldChar w:fldCharType="end"/>
      </w:r>
      <w:r>
        <w:rPr>
          <w:caps w:val="0"/>
          <w:lang w:val="en-GB"/>
        </w:rPr>
        <w:t>” and no document matches the criteria</w:t>
      </w:r>
      <w:bookmarkEnd w:id="31"/>
    </w:p>
    <w:p w:rsidR="00A16AC9" w:rsidRDefault="00A16AC9" w:rsidP="00A16AC9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>System responds with an Inbox Response</w:t>
      </w:r>
      <w:r w:rsidR="00922C42">
        <w:rPr>
          <w:rFonts w:cs="Arial"/>
          <w:lang w:eastAsia="en-GB"/>
        </w:rPr>
        <w:t xml:space="preserve"> with empty content</w:t>
      </w:r>
      <w:r>
        <w:rPr>
          <w:rFonts w:cs="Arial"/>
          <w:lang w:eastAsia="en-GB"/>
        </w:rPr>
        <w:t xml:space="preserve"> to the Request.</w:t>
      </w:r>
    </w:p>
    <w:p w:rsidR="00A16AC9" w:rsidRDefault="00A16AC9" w:rsidP="00A16AC9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This closes the https connection between the </w:t>
      </w:r>
      <w:r w:rsidR="00C64A22">
        <w:rPr>
          <w:rFonts w:cs="Arial"/>
          <w:lang w:eastAsia="en-GB"/>
        </w:rPr>
        <w:t xml:space="preserve">Issuer </w:t>
      </w:r>
      <w:r>
        <w:rPr>
          <w:rFonts w:cs="Arial"/>
          <w:lang w:eastAsia="en-GB"/>
        </w:rPr>
        <w:t xml:space="preserve">and the </w:t>
      </w:r>
      <w:r w:rsidR="002C6CB3">
        <w:rPr>
          <w:rFonts w:cs="Arial"/>
          <w:lang w:eastAsia="en-GB"/>
        </w:rPr>
        <w:t>System</w:t>
      </w:r>
      <w:r>
        <w:rPr>
          <w:rFonts w:cs="Arial"/>
          <w:lang w:eastAsia="en-GB"/>
        </w:rPr>
        <w:t>.</w:t>
      </w:r>
    </w:p>
    <w:p w:rsidR="00A16AC9" w:rsidRDefault="00A16AC9" w:rsidP="00A16AC9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b/>
          <w:lang w:eastAsia="en-GB"/>
        </w:rPr>
        <w:t>The Use Case Ends</w:t>
      </w:r>
      <w:r>
        <w:rPr>
          <w:rFonts w:cs="Arial"/>
          <w:lang w:eastAsia="en-GB"/>
        </w:rPr>
        <w:t>.</w:t>
      </w:r>
    </w:p>
    <w:p w:rsidR="00E915F6" w:rsidRDefault="00692874" w:rsidP="005B4967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2" w:name="_Toc429745286"/>
      <w:r>
        <w:rPr>
          <w:caps w:val="0"/>
          <w:lang w:val="en-GB"/>
        </w:rPr>
        <w:t>Exceptional Flows</w:t>
      </w:r>
      <w:bookmarkEnd w:id="32"/>
    </w:p>
    <w:p w:rsidR="00031CE3" w:rsidRDefault="00DB4680" w:rsidP="005B496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jc w:val="both"/>
        <w:rPr>
          <w:caps w:val="0"/>
          <w:lang w:val="en-GB"/>
        </w:rPr>
      </w:pPr>
      <w:bookmarkStart w:id="33" w:name="_Toc429745287"/>
      <w:r>
        <w:rPr>
          <w:caps w:val="0"/>
          <w:lang w:val="en-GB"/>
        </w:rPr>
        <w:lastRenderedPageBreak/>
        <w:t xml:space="preserve">E1: At step </w:t>
      </w:r>
      <w:r w:rsidR="00095866">
        <w:rPr>
          <w:caps w:val="0"/>
          <w:lang w:val="en-GB"/>
        </w:rPr>
        <w:fldChar w:fldCharType="begin"/>
      </w:r>
      <w:r w:rsidR="00095866">
        <w:rPr>
          <w:caps w:val="0"/>
          <w:lang w:val="en-GB"/>
        </w:rPr>
        <w:instrText xml:space="preserve"> REF _Ref420073097 \r \h </w:instrText>
      </w:r>
      <w:r w:rsidR="00095866">
        <w:rPr>
          <w:caps w:val="0"/>
          <w:lang w:val="en-GB"/>
        </w:rPr>
      </w:r>
      <w:r w:rsidR="00095866">
        <w:rPr>
          <w:caps w:val="0"/>
          <w:lang w:val="en-GB"/>
        </w:rPr>
        <w:fldChar w:fldCharType="separate"/>
      </w:r>
      <w:r w:rsidR="00095866">
        <w:rPr>
          <w:caps w:val="0"/>
          <w:lang w:val="en-GB"/>
        </w:rPr>
        <w:t>2.2</w:t>
      </w:r>
      <w:r w:rsidR="00095866">
        <w:rPr>
          <w:caps w:val="0"/>
          <w:lang w:val="en-GB"/>
        </w:rPr>
        <w:fldChar w:fldCharType="end"/>
      </w:r>
      <w:r w:rsidR="00095866">
        <w:rPr>
          <w:caps w:val="0"/>
          <w:lang w:val="en-GB"/>
        </w:rPr>
        <w:t xml:space="preserve"> </w:t>
      </w:r>
      <w:r w:rsidR="009C0D79">
        <w:rPr>
          <w:caps w:val="0"/>
          <w:lang w:val="en-GB"/>
        </w:rPr>
        <w:t>“</w:t>
      </w:r>
      <w:r w:rsidR="00095866">
        <w:rPr>
          <w:caps w:val="0"/>
          <w:lang w:val="en-GB"/>
        </w:rPr>
        <w:fldChar w:fldCharType="begin"/>
      </w:r>
      <w:r w:rsidR="00095866">
        <w:rPr>
          <w:caps w:val="0"/>
          <w:lang w:val="en-GB"/>
        </w:rPr>
        <w:instrText xml:space="preserve"> REF _Ref420073102 \h </w:instrText>
      </w:r>
      <w:r w:rsidR="00095866">
        <w:rPr>
          <w:caps w:val="0"/>
          <w:lang w:val="en-GB"/>
        </w:rPr>
      </w:r>
      <w:r w:rsidR="00095866">
        <w:rPr>
          <w:caps w:val="0"/>
          <w:lang w:val="en-GB"/>
        </w:rPr>
        <w:fldChar w:fldCharType="separate"/>
      </w:r>
      <w:r w:rsidR="00095866">
        <w:rPr>
          <w:caps w:val="0"/>
          <w:lang w:val="en-GB"/>
        </w:rPr>
        <w:t>System queries the message repository</w:t>
      </w:r>
      <w:r w:rsidR="00095866">
        <w:rPr>
          <w:caps w:val="0"/>
          <w:lang w:val="en-GB"/>
        </w:rPr>
        <w:fldChar w:fldCharType="end"/>
      </w:r>
      <w:r w:rsidR="00692874">
        <w:rPr>
          <w:caps w:val="0"/>
          <w:lang w:val="en-GB"/>
        </w:rPr>
        <w:t>”</w:t>
      </w:r>
      <w:r w:rsidR="00562C7E">
        <w:rPr>
          <w:caps w:val="0"/>
          <w:lang w:val="en-GB"/>
        </w:rPr>
        <w:t xml:space="preserve">, </w:t>
      </w:r>
      <w:r w:rsidR="00692874">
        <w:rPr>
          <w:caps w:val="0"/>
          <w:lang w:val="en-GB"/>
        </w:rPr>
        <w:t>a technical error is reported</w:t>
      </w:r>
      <w:bookmarkEnd w:id="33"/>
    </w:p>
    <w:p w:rsidR="00692874" w:rsidRDefault="005B4967" w:rsidP="00692874">
      <w:pPr>
        <w:pStyle w:val="ListBullet"/>
        <w:rPr>
          <w:rFonts w:cs="Arial"/>
          <w:lang w:eastAsia="en-GB"/>
        </w:rPr>
      </w:pPr>
      <w:r>
        <w:rPr>
          <w:rFonts w:cs="Arial"/>
          <w:lang w:eastAsia="en-GB"/>
        </w:rPr>
        <w:t>T</w:t>
      </w:r>
      <w:r w:rsidR="00692874">
        <w:rPr>
          <w:rFonts w:cs="Arial"/>
          <w:lang w:eastAsia="en-GB"/>
        </w:rPr>
        <w:t>he System submits a SOAP Fault [</w:t>
      </w:r>
      <w:r w:rsidR="00437C4E">
        <w:rPr>
          <w:rFonts w:cs="Arial"/>
          <w:lang w:eastAsia="en-GB"/>
        </w:rPr>
        <w:t>4</w:t>
      </w:r>
      <w:r w:rsidR="00692874">
        <w:rPr>
          <w:rFonts w:cs="Arial"/>
          <w:lang w:eastAsia="en-GB"/>
        </w:rPr>
        <w:t>]</w:t>
      </w:r>
    </w:p>
    <w:p w:rsidR="00692874" w:rsidRDefault="00692874" w:rsidP="00692874">
      <w:pPr>
        <w:pStyle w:val="ListBullet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This closes the https connection between the </w:t>
      </w:r>
      <w:r w:rsidR="00C64A22">
        <w:rPr>
          <w:rFonts w:cs="Arial"/>
          <w:lang w:eastAsia="en-GB"/>
        </w:rPr>
        <w:t xml:space="preserve">Issuer </w:t>
      </w:r>
      <w:r>
        <w:rPr>
          <w:rFonts w:cs="Arial"/>
          <w:lang w:eastAsia="en-GB"/>
        </w:rPr>
        <w:t xml:space="preserve">and the </w:t>
      </w:r>
      <w:r w:rsidR="00C64A22">
        <w:rPr>
          <w:rFonts w:cs="Arial"/>
          <w:lang w:eastAsia="en-GB"/>
        </w:rPr>
        <w:t>System</w:t>
      </w:r>
    </w:p>
    <w:p w:rsidR="00692874" w:rsidRDefault="00692874" w:rsidP="00692874">
      <w:pPr>
        <w:pStyle w:val="ListBullet"/>
        <w:rPr>
          <w:rFonts w:cs="Arial"/>
          <w:lang w:eastAsia="en-GB"/>
        </w:rPr>
      </w:pPr>
      <w:r>
        <w:rPr>
          <w:rFonts w:cs="Arial"/>
          <w:b/>
          <w:lang w:eastAsia="en-GB"/>
        </w:rPr>
        <w:t>The Use Case Ends</w:t>
      </w:r>
      <w:r>
        <w:rPr>
          <w:rFonts w:cs="Arial"/>
          <w:lang w:eastAsia="en-GB"/>
        </w:rPr>
        <w:t>.</w:t>
      </w:r>
    </w:p>
    <w:p w:rsidR="006B736F" w:rsidRDefault="006B736F" w:rsidP="00C64A22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jc w:val="both"/>
        <w:rPr>
          <w:caps w:val="0"/>
          <w:lang w:val="en-GB"/>
        </w:rPr>
      </w:pPr>
      <w:bookmarkStart w:id="34" w:name="_Toc429745288"/>
      <w:r>
        <w:rPr>
          <w:caps w:val="0"/>
          <w:lang w:val="en-GB"/>
        </w:rPr>
        <w:t xml:space="preserve">E2: At step </w:t>
      </w:r>
      <w:r w:rsidR="00095866">
        <w:rPr>
          <w:caps w:val="0"/>
          <w:lang w:val="en-GB"/>
        </w:rPr>
        <w:fldChar w:fldCharType="begin"/>
      </w:r>
      <w:r w:rsidR="00095866">
        <w:rPr>
          <w:caps w:val="0"/>
          <w:lang w:val="en-GB"/>
        </w:rPr>
        <w:instrText xml:space="preserve"> REF _Ref420073112 \r \h </w:instrText>
      </w:r>
      <w:r w:rsidR="00095866">
        <w:rPr>
          <w:caps w:val="0"/>
          <w:lang w:val="en-GB"/>
        </w:rPr>
      </w:r>
      <w:r w:rsidR="00095866">
        <w:rPr>
          <w:caps w:val="0"/>
          <w:lang w:val="en-GB"/>
        </w:rPr>
        <w:fldChar w:fldCharType="separate"/>
      </w:r>
      <w:r w:rsidR="00095866">
        <w:rPr>
          <w:caps w:val="0"/>
          <w:lang w:val="en-GB"/>
        </w:rPr>
        <w:t>2.3</w:t>
      </w:r>
      <w:r w:rsidR="00095866">
        <w:rPr>
          <w:caps w:val="0"/>
          <w:lang w:val="en-GB"/>
        </w:rPr>
        <w:fldChar w:fldCharType="end"/>
      </w:r>
      <w:r>
        <w:rPr>
          <w:caps w:val="0"/>
          <w:lang w:val="en-GB"/>
        </w:rPr>
        <w:t xml:space="preserve"> “</w:t>
      </w:r>
      <w:r w:rsidR="00095866">
        <w:rPr>
          <w:caps w:val="0"/>
          <w:lang w:val="en-GB"/>
        </w:rPr>
        <w:fldChar w:fldCharType="begin"/>
      </w:r>
      <w:r w:rsidR="00095866">
        <w:rPr>
          <w:caps w:val="0"/>
          <w:lang w:val="en-GB"/>
        </w:rPr>
        <w:instrText xml:space="preserve"> REF _Ref420073119 \h </w:instrText>
      </w:r>
      <w:r w:rsidR="00095866">
        <w:rPr>
          <w:caps w:val="0"/>
          <w:lang w:val="en-GB"/>
        </w:rPr>
      </w:r>
      <w:r w:rsidR="00095866">
        <w:rPr>
          <w:caps w:val="0"/>
          <w:lang w:val="en-GB"/>
        </w:rPr>
        <w:fldChar w:fldCharType="separate"/>
      </w:r>
      <w:r w:rsidR="00095866">
        <w:rPr>
          <w:caps w:val="0"/>
          <w:lang w:val="en-GB"/>
        </w:rPr>
        <w:t>System builds the Inbox Response</w:t>
      </w:r>
      <w:r w:rsidR="00095866">
        <w:rPr>
          <w:caps w:val="0"/>
          <w:lang w:val="en-GB"/>
        </w:rPr>
        <w:fldChar w:fldCharType="end"/>
      </w:r>
      <w:r w:rsidR="00692874">
        <w:rPr>
          <w:caps w:val="0"/>
          <w:lang w:val="en-GB"/>
        </w:rPr>
        <w:t>” and there is a technical error reported regarding the connection with the service’s caller</w:t>
      </w:r>
      <w:bookmarkEnd w:id="34"/>
    </w:p>
    <w:p w:rsidR="00692874" w:rsidRDefault="00692874" w:rsidP="00692874">
      <w:pPr>
        <w:pStyle w:val="ListBullet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The </w:t>
      </w:r>
      <w:r w:rsidR="00C64A22">
        <w:rPr>
          <w:rFonts w:cs="Arial"/>
          <w:lang w:eastAsia="en-GB"/>
        </w:rPr>
        <w:t>S</w:t>
      </w:r>
      <w:r>
        <w:rPr>
          <w:rFonts w:cs="Arial"/>
          <w:lang w:eastAsia="en-GB"/>
        </w:rPr>
        <w:t>ystem detects when the service’s caller closes its connection</w:t>
      </w:r>
    </w:p>
    <w:p w:rsidR="00692874" w:rsidRDefault="00692874" w:rsidP="00692874">
      <w:pPr>
        <w:pStyle w:val="ListBullet"/>
        <w:rPr>
          <w:rFonts w:cs="Arial"/>
          <w:lang w:eastAsia="en-GB"/>
        </w:rPr>
      </w:pPr>
      <w:r>
        <w:rPr>
          <w:rFonts w:cs="Arial"/>
          <w:lang w:eastAsia="en-GB"/>
        </w:rPr>
        <w:t xml:space="preserve">In this case the </w:t>
      </w:r>
      <w:r w:rsidR="00C64A22">
        <w:rPr>
          <w:rFonts w:cs="Arial"/>
          <w:lang w:eastAsia="en-GB"/>
        </w:rPr>
        <w:t xml:space="preserve">System </w:t>
      </w:r>
      <w:r>
        <w:rPr>
          <w:rFonts w:cs="Arial"/>
          <w:lang w:eastAsia="en-GB"/>
        </w:rPr>
        <w:t>cannot respond to the subsequent request</w:t>
      </w:r>
    </w:p>
    <w:p w:rsidR="00692874" w:rsidRDefault="00692874" w:rsidP="00692874">
      <w:pPr>
        <w:pStyle w:val="ListBullet"/>
        <w:rPr>
          <w:rFonts w:cs="Arial"/>
          <w:lang w:eastAsia="en-GB"/>
        </w:rPr>
      </w:pPr>
      <w:r>
        <w:rPr>
          <w:rFonts w:cs="Arial"/>
          <w:b/>
          <w:lang w:eastAsia="en-GB"/>
        </w:rPr>
        <w:t>The Use Case Ends</w:t>
      </w:r>
      <w:r>
        <w:rPr>
          <w:rFonts w:cs="Arial"/>
          <w:lang w:eastAsia="en-GB"/>
        </w:rPr>
        <w:t>.</w:t>
      </w:r>
    </w:p>
    <w:p w:rsidR="004F6021" w:rsidRDefault="004F6021" w:rsidP="005B4967">
      <w:pPr>
        <w:pStyle w:val="Heading1"/>
        <w:keepNext w:val="0"/>
        <w:numPr>
          <w:ilvl w:val="0"/>
          <w:numId w:val="5"/>
        </w:numPr>
        <w:spacing w:before="120" w:after="120"/>
        <w:ind w:left="357" w:hanging="357"/>
        <w:rPr>
          <w:caps w:val="0"/>
          <w:lang w:val="en-GB"/>
        </w:rPr>
      </w:pPr>
      <w:bookmarkStart w:id="35" w:name="_Toc429745289"/>
      <w:r>
        <w:rPr>
          <w:caps w:val="0"/>
          <w:lang w:val="en-GB"/>
        </w:rPr>
        <w:t>S</w:t>
      </w:r>
      <w:r w:rsidR="00155B20">
        <w:rPr>
          <w:caps w:val="0"/>
          <w:lang w:val="en-GB"/>
        </w:rPr>
        <w:t>ubflow</w:t>
      </w:r>
      <w:bookmarkEnd w:id="35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155B20" w:rsidP="005B4967">
      <w:pPr>
        <w:pStyle w:val="Heading1"/>
        <w:keepNext w:val="0"/>
        <w:numPr>
          <w:ilvl w:val="0"/>
          <w:numId w:val="5"/>
        </w:numPr>
        <w:spacing w:before="120" w:after="120"/>
        <w:ind w:left="357" w:hanging="357"/>
        <w:rPr>
          <w:caps w:val="0"/>
          <w:lang w:val="en-GB"/>
        </w:rPr>
      </w:pPr>
      <w:bookmarkStart w:id="36" w:name="_Toc429745290"/>
      <w:r>
        <w:rPr>
          <w:caps w:val="0"/>
          <w:lang w:val="en-GB"/>
        </w:rPr>
        <w:t>Special Requirements</w:t>
      </w:r>
      <w:bookmarkEnd w:id="36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155B20" w:rsidP="005B4967">
      <w:pPr>
        <w:pStyle w:val="Heading1"/>
        <w:keepNext w:val="0"/>
        <w:numPr>
          <w:ilvl w:val="0"/>
          <w:numId w:val="5"/>
        </w:numPr>
        <w:spacing w:before="120" w:after="120"/>
        <w:ind w:left="357" w:hanging="357"/>
        <w:rPr>
          <w:caps w:val="0"/>
          <w:lang w:val="en-GB"/>
        </w:rPr>
      </w:pPr>
      <w:bookmarkStart w:id="37" w:name="_Toc429745291"/>
      <w:r>
        <w:rPr>
          <w:caps w:val="0"/>
          <w:lang w:val="en-GB"/>
        </w:rPr>
        <w:t>Pre</w:t>
      </w:r>
      <w:r w:rsidR="004F6021">
        <w:rPr>
          <w:caps w:val="0"/>
          <w:lang w:val="en-GB"/>
        </w:rPr>
        <w:t>conditions</w:t>
      </w:r>
      <w:bookmarkEnd w:id="37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155B20" w:rsidP="005B4967">
      <w:pPr>
        <w:pStyle w:val="Heading1"/>
        <w:keepNext w:val="0"/>
        <w:numPr>
          <w:ilvl w:val="0"/>
          <w:numId w:val="5"/>
        </w:numPr>
        <w:spacing w:before="120" w:after="120"/>
        <w:ind w:left="357" w:hanging="357"/>
        <w:rPr>
          <w:caps w:val="0"/>
          <w:lang w:val="en-GB"/>
        </w:rPr>
      </w:pPr>
      <w:bookmarkStart w:id="38" w:name="_Toc429745292"/>
      <w:r>
        <w:rPr>
          <w:caps w:val="0"/>
          <w:lang w:val="en-GB"/>
        </w:rPr>
        <w:t>Postconditions</w:t>
      </w:r>
      <w:bookmarkEnd w:id="38"/>
    </w:p>
    <w:p w:rsidR="00BC4ADA" w:rsidRDefault="00BC4ADA" w:rsidP="00BA09B5">
      <w:pPr>
        <w:pStyle w:val="ListBullet"/>
        <w:tabs>
          <w:tab w:val="num" w:pos="283"/>
        </w:tabs>
        <w:spacing w:after="120"/>
        <w:ind w:left="284" w:hanging="284"/>
        <w:contextualSpacing w:val="0"/>
        <w:jc w:val="both"/>
        <w:rPr>
          <w:rFonts w:cs="Arial"/>
        </w:rPr>
      </w:pPr>
      <w:r>
        <w:rPr>
          <w:rFonts w:cs="Arial"/>
        </w:rPr>
        <w:t xml:space="preserve">Following </w:t>
      </w:r>
      <w:r w:rsidR="002C6CB3">
        <w:rPr>
          <w:rFonts w:cs="Arial"/>
        </w:rPr>
        <w:t>the basic flow</w:t>
      </w:r>
      <w:r>
        <w:rPr>
          <w:rFonts w:cs="Arial"/>
        </w:rPr>
        <w:t xml:space="preserve">, the </w:t>
      </w:r>
      <w:r w:rsidR="002C6CB3">
        <w:rPr>
          <w:rFonts w:cs="Arial"/>
        </w:rPr>
        <w:t xml:space="preserve">System </w:t>
      </w:r>
      <w:r>
        <w:rPr>
          <w:rFonts w:cs="Arial"/>
        </w:rPr>
        <w:t xml:space="preserve">responds to the </w:t>
      </w:r>
      <w:r w:rsidR="001663A2">
        <w:rPr>
          <w:rFonts w:cs="Arial"/>
        </w:rPr>
        <w:t xml:space="preserve">Inbox </w:t>
      </w:r>
      <w:r>
        <w:rPr>
          <w:rFonts w:cs="Arial"/>
        </w:rPr>
        <w:t>Request with a</w:t>
      </w:r>
      <w:r w:rsidR="005B4967">
        <w:rPr>
          <w:rFonts w:cs="Arial"/>
        </w:rPr>
        <w:t>n</w:t>
      </w:r>
      <w:r>
        <w:rPr>
          <w:rFonts w:cs="Arial"/>
        </w:rPr>
        <w:t xml:space="preserve"> </w:t>
      </w:r>
      <w:r w:rsidR="001663A2">
        <w:rPr>
          <w:rFonts w:cs="Arial"/>
        </w:rPr>
        <w:t xml:space="preserve">Inbox </w:t>
      </w:r>
      <w:r>
        <w:rPr>
          <w:rFonts w:cs="Arial"/>
        </w:rPr>
        <w:t>Response.</w:t>
      </w:r>
    </w:p>
    <w:p w:rsidR="00BC4ADA" w:rsidRDefault="00BC4ADA" w:rsidP="00BA09B5">
      <w:pPr>
        <w:pStyle w:val="ListBullet"/>
        <w:tabs>
          <w:tab w:val="num" w:pos="283"/>
        </w:tabs>
        <w:spacing w:after="120"/>
        <w:ind w:left="284" w:hanging="284"/>
        <w:contextualSpacing w:val="0"/>
        <w:jc w:val="both"/>
        <w:rPr>
          <w:rFonts w:cs="Arial"/>
        </w:rPr>
      </w:pPr>
      <w:r>
        <w:rPr>
          <w:rFonts w:cs="Arial"/>
        </w:rPr>
        <w:t xml:space="preserve">Following </w:t>
      </w:r>
      <w:r w:rsidR="001663A2">
        <w:rPr>
          <w:rFonts w:cs="Arial"/>
        </w:rPr>
        <w:t xml:space="preserve">the alternate flow </w:t>
      </w:r>
      <w:r>
        <w:rPr>
          <w:rFonts w:cs="Arial"/>
        </w:rPr>
        <w:t>A1</w:t>
      </w:r>
      <w:r w:rsidR="001663A2">
        <w:rPr>
          <w:rFonts w:cs="Arial"/>
        </w:rPr>
        <w:t>,</w:t>
      </w:r>
      <w:r>
        <w:rPr>
          <w:rFonts w:cs="Arial"/>
        </w:rPr>
        <w:t xml:space="preserve"> the </w:t>
      </w:r>
      <w:r w:rsidR="001663A2">
        <w:rPr>
          <w:rFonts w:cs="Arial"/>
        </w:rPr>
        <w:t xml:space="preserve">System </w:t>
      </w:r>
      <w:r>
        <w:rPr>
          <w:rFonts w:cs="Arial"/>
        </w:rPr>
        <w:t xml:space="preserve">responds to the </w:t>
      </w:r>
      <w:r w:rsidR="005B4967">
        <w:rPr>
          <w:rFonts w:cs="Arial"/>
        </w:rPr>
        <w:t xml:space="preserve">Inbox </w:t>
      </w:r>
      <w:r>
        <w:rPr>
          <w:rFonts w:cs="Arial"/>
        </w:rPr>
        <w:t>Request with a</w:t>
      </w:r>
      <w:r w:rsidR="005B4967">
        <w:rPr>
          <w:rFonts w:cs="Arial"/>
        </w:rPr>
        <w:t>n empty</w:t>
      </w:r>
      <w:r>
        <w:rPr>
          <w:rFonts w:cs="Arial"/>
        </w:rPr>
        <w:t xml:space="preserve"> </w:t>
      </w:r>
      <w:r w:rsidR="005B4967">
        <w:rPr>
          <w:rFonts w:cs="Arial"/>
        </w:rPr>
        <w:t xml:space="preserve">Inbox </w:t>
      </w:r>
      <w:r>
        <w:rPr>
          <w:rFonts w:cs="Arial"/>
        </w:rPr>
        <w:t>Request Response.</w:t>
      </w:r>
    </w:p>
    <w:p w:rsidR="008E2891" w:rsidRDefault="008E2891" w:rsidP="005B4967">
      <w:pPr>
        <w:pStyle w:val="Heading1"/>
        <w:keepNext w:val="0"/>
        <w:numPr>
          <w:ilvl w:val="0"/>
          <w:numId w:val="5"/>
        </w:numPr>
        <w:spacing w:before="120" w:after="120"/>
        <w:ind w:left="357" w:hanging="357"/>
        <w:rPr>
          <w:caps w:val="0"/>
          <w:lang w:val="en-GB"/>
        </w:rPr>
      </w:pPr>
      <w:bookmarkStart w:id="39" w:name="_Toc429574692"/>
      <w:bookmarkStart w:id="40" w:name="_Toc429745293"/>
      <w:bookmarkEnd w:id="39"/>
      <w:r>
        <w:rPr>
          <w:caps w:val="0"/>
          <w:lang w:val="en-GB"/>
        </w:rPr>
        <w:t>Additional Information</w:t>
      </w:r>
      <w:bookmarkEnd w:id="40"/>
    </w:p>
    <w:p w:rsidR="008E2891" w:rsidRPr="00DB4680" w:rsidRDefault="008E2891" w:rsidP="00493CA5">
      <w:pPr>
        <w:rPr>
          <w:lang w:eastAsia="fr-FR"/>
        </w:rPr>
      </w:pPr>
      <w:r>
        <w:rPr>
          <w:lang w:eastAsia="fr-FR"/>
        </w:rPr>
        <w:t>N/A</w:t>
      </w:r>
    </w:p>
    <w:sectPr w:rsidR="008E2891" w:rsidRPr="00DB4680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DE3ECB">
      <w:rPr>
        <w:rFonts w:cs="Arial"/>
        <w:b/>
        <w:bCs/>
        <w:noProof/>
        <w:color w:val="000000"/>
        <w:sz w:val="16"/>
      </w:rPr>
      <w:t>4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DE3ECB">
      <w:fldChar w:fldCharType="begin"/>
    </w:r>
    <w:r w:rsidR="00DE3ECB">
      <w:instrText xml:space="preserve"> DOCPROPERTY  ProjectName  \* MERGEFORMAT </w:instrText>
    </w:r>
    <w:r w:rsidR="00DE3ECB">
      <w:fldChar w:fldCharType="separate"/>
    </w:r>
    <w:r>
      <w:rPr>
        <w:sz w:val="18"/>
        <w:szCs w:val="18"/>
      </w:rPr>
      <w:t>e-TrustEx</w:t>
    </w:r>
    <w:r w:rsidR="00DE3ECB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BA24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D52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0FA4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3B1C5391"/>
    <w:multiLevelType w:val="hybridMultilevel"/>
    <w:tmpl w:val="61C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B66E6"/>
    <w:multiLevelType w:val="hybridMultilevel"/>
    <w:tmpl w:val="C9903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6B201F"/>
    <w:multiLevelType w:val="hybridMultilevel"/>
    <w:tmpl w:val="EA1CF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F2920"/>
    <w:multiLevelType w:val="multilevel"/>
    <w:tmpl w:val="B868E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</w:num>
  <w:num w:numId="5">
    <w:abstractNumId w:val="1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4"/>
  </w:num>
  <w:num w:numId="11">
    <w:abstractNumId w:val="0"/>
  </w:num>
  <w:num w:numId="12">
    <w:abstractNumId w:val="1"/>
  </w:num>
  <w:num w:numId="13">
    <w:abstractNumId w:val="8"/>
  </w:num>
  <w:num w:numId="14">
    <w:abstractNumId w:val="9"/>
  </w:num>
  <w:num w:numId="15">
    <w:abstractNumId w:val="8"/>
  </w:num>
  <w:num w:numId="16">
    <w:abstractNumId w:val="8"/>
  </w:num>
  <w:num w:numId="17">
    <w:abstractNumId w:val="13"/>
  </w:num>
  <w:num w:numId="18">
    <w:abstractNumId w:val="1"/>
  </w:num>
  <w:num w:numId="19">
    <w:abstractNumId w:val="8"/>
  </w:num>
  <w:num w:numId="20">
    <w:abstractNumId w:val="10"/>
  </w:num>
  <w:num w:numId="21">
    <w:abstractNumId w:val="1"/>
  </w:num>
  <w:num w:numId="22">
    <w:abstractNumId w:val="8"/>
  </w:num>
  <w:num w:numId="23">
    <w:abstractNumId w:val="1"/>
  </w:num>
  <w:num w:numId="24">
    <w:abstractNumId w:val="7"/>
  </w:num>
  <w:num w:numId="25">
    <w:abstractNumId w:val="4"/>
  </w:num>
  <w:num w:numId="26">
    <w:abstractNumId w:val="1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31CE3"/>
    <w:rsid w:val="000923D1"/>
    <w:rsid w:val="00095866"/>
    <w:rsid w:val="000A2BE4"/>
    <w:rsid w:val="000B2C72"/>
    <w:rsid w:val="000C393B"/>
    <w:rsid w:val="000D4463"/>
    <w:rsid w:val="0011375C"/>
    <w:rsid w:val="00113B38"/>
    <w:rsid w:val="00155B20"/>
    <w:rsid w:val="00163C7F"/>
    <w:rsid w:val="001662B1"/>
    <w:rsid w:val="001663A2"/>
    <w:rsid w:val="001868EB"/>
    <w:rsid w:val="001B274F"/>
    <w:rsid w:val="001D0364"/>
    <w:rsid w:val="001F770A"/>
    <w:rsid w:val="00212AC8"/>
    <w:rsid w:val="002448AB"/>
    <w:rsid w:val="00260570"/>
    <w:rsid w:val="002B2B1E"/>
    <w:rsid w:val="002C6CB3"/>
    <w:rsid w:val="002D27EF"/>
    <w:rsid w:val="002E5941"/>
    <w:rsid w:val="002F1562"/>
    <w:rsid w:val="00341EC5"/>
    <w:rsid w:val="00345D0B"/>
    <w:rsid w:val="00377B33"/>
    <w:rsid w:val="0038219D"/>
    <w:rsid w:val="003949A4"/>
    <w:rsid w:val="00396410"/>
    <w:rsid w:val="003D28A6"/>
    <w:rsid w:val="003D40D5"/>
    <w:rsid w:val="003E2255"/>
    <w:rsid w:val="003E7DCD"/>
    <w:rsid w:val="00404857"/>
    <w:rsid w:val="00417B62"/>
    <w:rsid w:val="00437C4E"/>
    <w:rsid w:val="004548F4"/>
    <w:rsid w:val="0048343C"/>
    <w:rsid w:val="00493CA5"/>
    <w:rsid w:val="004F6021"/>
    <w:rsid w:val="0052542E"/>
    <w:rsid w:val="00562C7E"/>
    <w:rsid w:val="005B0974"/>
    <w:rsid w:val="005B4967"/>
    <w:rsid w:val="005F4DD3"/>
    <w:rsid w:val="00620BE6"/>
    <w:rsid w:val="006256A5"/>
    <w:rsid w:val="00692874"/>
    <w:rsid w:val="006B736F"/>
    <w:rsid w:val="006C4111"/>
    <w:rsid w:val="007076B9"/>
    <w:rsid w:val="0072184B"/>
    <w:rsid w:val="0072372E"/>
    <w:rsid w:val="007731D2"/>
    <w:rsid w:val="007B2D80"/>
    <w:rsid w:val="008B4E3C"/>
    <w:rsid w:val="008C202F"/>
    <w:rsid w:val="008E2891"/>
    <w:rsid w:val="00922C42"/>
    <w:rsid w:val="009C0D79"/>
    <w:rsid w:val="009C0E3D"/>
    <w:rsid w:val="009F10F3"/>
    <w:rsid w:val="00A12BB0"/>
    <w:rsid w:val="00A16AC9"/>
    <w:rsid w:val="00A3413B"/>
    <w:rsid w:val="00A87F57"/>
    <w:rsid w:val="00AC7B7F"/>
    <w:rsid w:val="00B1229F"/>
    <w:rsid w:val="00B17B06"/>
    <w:rsid w:val="00B57CD0"/>
    <w:rsid w:val="00B95453"/>
    <w:rsid w:val="00BA09B5"/>
    <w:rsid w:val="00BA4482"/>
    <w:rsid w:val="00BB307C"/>
    <w:rsid w:val="00BC4ADA"/>
    <w:rsid w:val="00BC624A"/>
    <w:rsid w:val="00C26680"/>
    <w:rsid w:val="00C42001"/>
    <w:rsid w:val="00C4636D"/>
    <w:rsid w:val="00C64A22"/>
    <w:rsid w:val="00D42E4E"/>
    <w:rsid w:val="00D52D8D"/>
    <w:rsid w:val="00D60C10"/>
    <w:rsid w:val="00D84D57"/>
    <w:rsid w:val="00DB4680"/>
    <w:rsid w:val="00DE3ECB"/>
    <w:rsid w:val="00DF3165"/>
    <w:rsid w:val="00E00802"/>
    <w:rsid w:val="00E553BD"/>
    <w:rsid w:val="00E8086B"/>
    <w:rsid w:val="00E85007"/>
    <w:rsid w:val="00E8669A"/>
    <w:rsid w:val="00E915F6"/>
    <w:rsid w:val="00EB3407"/>
    <w:rsid w:val="00F34A0C"/>
    <w:rsid w:val="00F44630"/>
    <w:rsid w:val="00F66E3C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Dash">
    <w:name w:val="List Dash"/>
    <w:basedOn w:val="Normal"/>
    <w:rsid w:val="00113B38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2668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2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AC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AC8"/>
    <w:rPr>
      <w:rFonts w:ascii="Arial" w:eastAsia="PMingLiU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AC8"/>
    <w:rPr>
      <w:rFonts w:ascii="Arial" w:eastAsia="PMingLiU" w:hAnsi="Arial" w:cs="Times New Roman"/>
      <w:b/>
      <w:bCs/>
      <w:sz w:val="20"/>
      <w:szCs w:val="20"/>
    </w:rPr>
  </w:style>
  <w:style w:type="paragraph" w:customStyle="1" w:styleId="Text3">
    <w:name w:val="Text 3"/>
    <w:basedOn w:val="Normal"/>
    <w:rsid w:val="00DE3ECB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Dash">
    <w:name w:val="List Dash"/>
    <w:basedOn w:val="Normal"/>
    <w:rsid w:val="00113B38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2668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2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AC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AC8"/>
    <w:rPr>
      <w:rFonts w:ascii="Arial" w:eastAsia="PMingLiU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AC8"/>
    <w:rPr>
      <w:rFonts w:ascii="Arial" w:eastAsia="PMingLiU" w:hAnsi="Arial" w:cs="Times New Roman"/>
      <w:b/>
      <w:bCs/>
      <w:sz w:val="20"/>
      <w:szCs w:val="20"/>
    </w:rPr>
  </w:style>
  <w:style w:type="paragraph" w:customStyle="1" w:styleId="Text3">
    <w:name w:val="Text 3"/>
    <w:basedOn w:val="Normal"/>
    <w:rsid w:val="00DE3ECB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jira/browse/ETRUSTEX-10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85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ebgate.ec.europa.eu/CITnet/svn/ETRUSTEX/trunk/001%20e-TrustEx/002%20Requirements/Use%20Case%20Mode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18D98-5D6B-43E2-B0DC-0FA82D2A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3436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DERVEAU Olivier (DIGIT-EXT)</cp:lastModifiedBy>
  <cp:revision>66</cp:revision>
  <dcterms:created xsi:type="dcterms:W3CDTF">2013-10-24T08:32:00Z</dcterms:created>
  <dcterms:modified xsi:type="dcterms:W3CDTF">2015-11-16T08:29:00Z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DocType">
    <vt:lpwstr>TECH.DOT</vt:lpwstr>
  </property>
  <property fmtid="{D5CDD505-2E9C-101B-9397-08002B2CF9AE}" pid="3" name="Created using">
    <vt:lpwstr>3.0</vt:lpwstr>
  </property>
  <property fmtid="{D5CDD505-2E9C-101B-9397-08002B2CF9AE}" pid="4" name="Last edited using">
    <vt:lpwstr>EL 4.6 Build 40001</vt:lpwstr>
  </property>
</Properties>
</file>