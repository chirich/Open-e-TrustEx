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9E1C38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AF46CC" w:rsidRPr="0029183B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  <w:r w:rsidRPr="00E17631">
        <w:rPr>
          <w:rFonts w:cs="Arial"/>
        </w:rPr>
        <w:fldChar w:fldCharType="begin"/>
      </w:r>
      <w:r w:rsidRPr="0029183B">
        <w:rPr>
          <w:rFonts w:cs="Arial"/>
          <w:lang w:val="it-IT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r w:rsidRPr="0029183B">
        <w:rPr>
          <w:rFonts w:cs="Arial"/>
          <w:b/>
          <w:kern w:val="28"/>
          <w:sz w:val="44"/>
          <w:szCs w:val="48"/>
          <w:lang w:val="it-IT"/>
        </w:rPr>
        <w:t>e-TrustEx</w:t>
      </w:r>
      <w:r w:rsidRPr="00E17631">
        <w:rPr>
          <w:rFonts w:cs="Arial"/>
        </w:rPr>
        <w:fldChar w:fldCharType="end"/>
      </w:r>
      <w:r w:rsidRPr="0029183B">
        <w:rPr>
          <w:rFonts w:cs="Arial"/>
          <w:b/>
          <w:kern w:val="28"/>
          <w:sz w:val="44"/>
          <w:szCs w:val="48"/>
          <w:lang w:val="it-IT"/>
        </w:rPr>
        <w:t xml:space="preserve"> – </w:t>
      </w:r>
      <w:proofErr w:type="spellStart"/>
      <w:r w:rsidR="00AF46CC" w:rsidRPr="0029183B">
        <w:rPr>
          <w:rFonts w:cs="Arial"/>
          <w:b/>
          <w:kern w:val="28"/>
          <w:sz w:val="44"/>
          <w:szCs w:val="48"/>
          <w:lang w:val="it-IT"/>
        </w:rPr>
        <w:t>Submit</w:t>
      </w:r>
      <w:proofErr w:type="spellEnd"/>
      <w:r w:rsidR="00AF46CC" w:rsidRPr="0029183B">
        <w:rPr>
          <w:rFonts w:cs="Arial"/>
          <w:b/>
          <w:kern w:val="28"/>
          <w:sz w:val="44"/>
          <w:szCs w:val="48"/>
          <w:lang w:val="it-IT"/>
        </w:rPr>
        <w:t xml:space="preserve"> </w:t>
      </w:r>
      <w:proofErr w:type="spellStart"/>
      <w:r w:rsidR="00AF46CC" w:rsidRPr="0029183B">
        <w:rPr>
          <w:rFonts w:cs="Arial"/>
          <w:b/>
          <w:kern w:val="28"/>
          <w:sz w:val="44"/>
          <w:szCs w:val="48"/>
          <w:lang w:val="it-IT"/>
        </w:rPr>
        <w:t>Store</w:t>
      </w:r>
      <w:proofErr w:type="spellEnd"/>
      <w:r w:rsidR="00AF46CC" w:rsidRPr="0029183B">
        <w:rPr>
          <w:rFonts w:cs="Arial"/>
          <w:b/>
          <w:kern w:val="28"/>
          <w:sz w:val="44"/>
          <w:szCs w:val="48"/>
          <w:lang w:val="it-IT"/>
        </w:rPr>
        <w:t xml:space="preserve"> </w:t>
      </w:r>
      <w:proofErr w:type="spellStart"/>
      <w:r w:rsidR="00AF46CC" w:rsidRPr="0029183B">
        <w:rPr>
          <w:rFonts w:cs="Arial"/>
          <w:b/>
          <w:kern w:val="28"/>
          <w:sz w:val="44"/>
          <w:szCs w:val="48"/>
          <w:lang w:val="it-IT"/>
        </w:rPr>
        <w:t>Document</w:t>
      </w:r>
      <w:proofErr w:type="spellEnd"/>
      <w:r w:rsidR="00AF46CC" w:rsidRPr="0029183B">
        <w:rPr>
          <w:rFonts w:cs="Arial"/>
          <w:b/>
          <w:kern w:val="28"/>
          <w:sz w:val="44"/>
          <w:szCs w:val="48"/>
          <w:lang w:val="it-IT"/>
        </w:rPr>
        <w:t xml:space="preserve"> </w:t>
      </w:r>
      <w:proofErr w:type="spellStart"/>
      <w:r w:rsidR="00AF46CC" w:rsidRPr="0029183B">
        <w:rPr>
          <w:rFonts w:cs="Arial"/>
          <w:b/>
          <w:kern w:val="28"/>
          <w:sz w:val="44"/>
          <w:szCs w:val="48"/>
          <w:lang w:val="it-IT"/>
        </w:rPr>
        <w:t>Wrapper</w:t>
      </w:r>
      <w:proofErr w:type="spellEnd"/>
    </w:p>
    <w:p w:rsidR="00D52D8D" w:rsidRDefault="00D52D8D" w:rsidP="00AF46CC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7B4976">
        <w:tc>
          <w:tcPr>
            <w:tcW w:w="7655" w:type="dxa"/>
            <w:shd w:val="clear" w:color="auto" w:fill="auto"/>
          </w:tcPr>
          <w:p w:rsidR="00D52D8D" w:rsidRPr="00E17631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7B4976">
        <w:tc>
          <w:tcPr>
            <w:tcW w:w="26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9E1C38" w:rsidP="007B4976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9E1C38" w:rsidP="007B4976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9E1C38" w:rsidP="007B4976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9E1C38" w:rsidP="007B4976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7B4976">
        <w:tc>
          <w:tcPr>
            <w:tcW w:w="851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855160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855160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855160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855160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6256AC" w:rsidRPr="00E17631" w:rsidTr="007B4976">
        <w:tc>
          <w:tcPr>
            <w:tcW w:w="851" w:type="dxa"/>
          </w:tcPr>
          <w:p w:rsidR="006256AC" w:rsidRPr="00554A61" w:rsidRDefault="006256AC" w:rsidP="00855160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ins w:id="0" w:author="BATRINU Anamaria (DIGIT-EXT)" w:date="2015-09-24T12:20:00Z">
              <w:r w:rsidRPr="00554A61">
                <w:rPr>
                  <w:rFonts w:ascii="Arial" w:hAnsi="Arial" w:cs="Arial"/>
                </w:rPr>
                <w:t>[0.</w:t>
              </w:r>
              <w:r>
                <w:rPr>
                  <w:rFonts w:ascii="Arial" w:hAnsi="Arial" w:cs="Arial"/>
                </w:rPr>
                <w:t>4</w:t>
              </w:r>
              <w:r w:rsidRPr="00554A61">
                <w:rPr>
                  <w:rFonts w:ascii="Arial" w:hAnsi="Arial" w:cs="Arial"/>
                </w:rPr>
                <w:t>]</w:t>
              </w:r>
            </w:ins>
          </w:p>
        </w:tc>
        <w:tc>
          <w:tcPr>
            <w:tcW w:w="1309" w:type="dxa"/>
          </w:tcPr>
          <w:p w:rsidR="006256AC" w:rsidRPr="00554A61" w:rsidRDefault="006256AC" w:rsidP="006256AC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ins w:id="1" w:author="BATRINU Anamaria (DIGIT-EXT)" w:date="2015-09-24T12:20:00Z">
              <w:r w:rsidRPr="00554A61">
                <w:rPr>
                  <w:rFonts w:ascii="Arial" w:hAnsi="Arial" w:cs="Arial"/>
                </w:rPr>
                <w:t>[</w:t>
              </w:r>
              <w:r>
                <w:rPr>
                  <w:rFonts w:ascii="Arial" w:hAnsi="Arial" w:cs="Arial"/>
                </w:rPr>
                <w:t>24</w:t>
              </w:r>
              <w:r w:rsidRPr="00554A61">
                <w:rPr>
                  <w:rFonts w:ascii="Arial" w:hAnsi="Arial" w:cs="Arial"/>
                </w:rPr>
                <w:t>/</w:t>
              </w:r>
              <w:r>
                <w:rPr>
                  <w:rFonts w:ascii="Arial" w:hAnsi="Arial" w:cs="Arial"/>
                </w:rPr>
                <w:t>09</w:t>
              </w:r>
              <w:r w:rsidRPr="00554A61">
                <w:rPr>
                  <w:rFonts w:ascii="Arial" w:hAnsi="Arial" w:cs="Arial"/>
                </w:rPr>
                <w:t>/201</w:t>
              </w:r>
              <w:r>
                <w:rPr>
                  <w:rFonts w:ascii="Arial" w:hAnsi="Arial" w:cs="Arial"/>
                </w:rPr>
                <w:t>5</w:t>
              </w:r>
              <w:r w:rsidRPr="00554A61">
                <w:rPr>
                  <w:rFonts w:ascii="Arial" w:hAnsi="Arial" w:cs="Arial"/>
                </w:rPr>
                <w:t>]</w:t>
              </w:r>
            </w:ins>
          </w:p>
        </w:tc>
        <w:tc>
          <w:tcPr>
            <w:tcW w:w="2518" w:type="dxa"/>
          </w:tcPr>
          <w:p w:rsidR="006256AC" w:rsidRPr="00554A61" w:rsidRDefault="006256AC" w:rsidP="006256AC">
            <w:pPr>
              <w:pStyle w:val="InfoBlue"/>
              <w:rPr>
                <w:rFonts w:ascii="Arial" w:hAnsi="Arial" w:cs="Arial"/>
              </w:rPr>
            </w:pPr>
            <w:ins w:id="2" w:author="BATRINU Anamaria (DIGIT-EXT)" w:date="2015-09-24T12:20:00Z">
              <w:r w:rsidRPr="00554A61">
                <w:rPr>
                  <w:rFonts w:ascii="Arial" w:hAnsi="Arial" w:cs="Arial"/>
                </w:rPr>
                <w:t>[A</w:t>
              </w:r>
              <w:r>
                <w:rPr>
                  <w:rFonts w:ascii="Arial" w:hAnsi="Arial" w:cs="Arial"/>
                </w:rPr>
                <w:t>namaria Batrinu</w:t>
              </w:r>
              <w:r w:rsidRPr="00554A61">
                <w:rPr>
                  <w:rFonts w:ascii="Arial" w:hAnsi="Arial" w:cs="Arial"/>
                </w:rPr>
                <w:t>]</w:t>
              </w:r>
            </w:ins>
          </w:p>
        </w:tc>
        <w:tc>
          <w:tcPr>
            <w:tcW w:w="3969" w:type="dxa"/>
          </w:tcPr>
          <w:p w:rsidR="006256AC" w:rsidRPr="00554A61" w:rsidRDefault="006256AC" w:rsidP="006256AC">
            <w:pPr>
              <w:pStyle w:val="InfoBlue"/>
              <w:rPr>
                <w:rFonts w:ascii="Arial" w:hAnsi="Arial" w:cs="Arial"/>
              </w:rPr>
            </w:pPr>
            <w:ins w:id="3" w:author="BATRINU Anamaria (DIGIT-EXT)" w:date="2015-09-24T12:20:00Z">
              <w:r w:rsidRPr="00554A61">
                <w:rPr>
                  <w:rFonts w:ascii="Arial" w:hAnsi="Arial" w:cs="Arial"/>
                </w:rPr>
                <w:t>[</w:t>
              </w:r>
              <w:r>
                <w:rPr>
                  <w:rFonts w:ascii="Arial" w:hAnsi="Arial" w:cs="Arial"/>
                </w:rPr>
                <w:t xml:space="preserve">JIRA </w:t>
              </w:r>
            </w:ins>
            <w:r w:rsidRPr="006256AC">
              <w:rPr>
                <w:rFonts w:ascii="Arial" w:hAnsi="Arial" w:cs="Arial"/>
              </w:rPr>
              <w:fldChar w:fldCharType="begin"/>
            </w:r>
            <w:r w:rsidRPr="006256AC">
              <w:rPr>
                <w:rFonts w:ascii="Arial" w:hAnsi="Arial" w:cs="Arial"/>
              </w:rPr>
              <w:instrText xml:space="preserve"> HYPERLINK "https://webgate.ec.europa.eu/CITnet/jira/browse/ETRUSTEX-1056" </w:instrText>
            </w:r>
            <w:r w:rsidRPr="006256AC">
              <w:rPr>
                <w:rFonts w:ascii="Arial" w:hAnsi="Arial" w:cs="Arial"/>
              </w:rPr>
              <w:fldChar w:fldCharType="separate"/>
            </w:r>
            <w:ins w:id="4" w:author="BATRINU Anamaria (DIGIT-EXT)" w:date="2015-09-24T12:20:00Z">
              <w:r w:rsidRPr="006256AC">
                <w:rPr>
                  <w:rFonts w:cs="Arial"/>
                  <w:b/>
                </w:rPr>
                <w:t>ETRUSTEX-1056</w:t>
              </w:r>
              <w:r w:rsidRPr="006256AC">
                <w:rPr>
                  <w:rFonts w:ascii="Arial" w:hAnsi="Arial" w:cs="Arial"/>
                </w:rPr>
                <w:fldChar w:fldCharType="end"/>
              </w:r>
              <w:r w:rsidRPr="00554A61">
                <w:rPr>
                  <w:rFonts w:ascii="Arial" w:hAnsi="Arial" w:cs="Arial"/>
                </w:rPr>
                <w:t>]</w:t>
              </w:r>
            </w:ins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9183B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15094" w:history="1">
            <w:r w:rsidR="0029183B" w:rsidRPr="00A64C56">
              <w:rPr>
                <w:rStyle w:val="Hyperlink"/>
                <w:noProof/>
                <w:lang w:val="en-GB"/>
              </w:rPr>
              <w:t>1.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Use Case description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_Toc399415094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095" w:history="1">
            <w:r w:rsidR="0029183B" w:rsidRPr="00A64C56">
              <w:rPr>
                <w:rStyle w:val="Hyperlink"/>
                <w:noProof/>
                <w:lang w:val="en-GB"/>
              </w:rPr>
              <w:t>2.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Flow of events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_Toc399415095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096" w:history="1">
            <w:r w:rsidR="0029183B" w:rsidRPr="00A64C56">
              <w:rPr>
                <w:rStyle w:val="Hyperlink"/>
                <w:noProof/>
                <w:lang w:val="en-GB"/>
              </w:rPr>
              <w:t>2.1.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System performs the specific checks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_Toc399415096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097" w:history="1">
            <w:r w:rsidR="0029183B" w:rsidRPr="00A64C56">
              <w:rPr>
                <w:rStyle w:val="Hyperlink"/>
                <w:noProof/>
                <w:lang w:val="en-GB"/>
              </w:rPr>
              <w:t>2.2.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System persists the message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_Toc399415097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098" w:history="1">
            <w:r w:rsidR="0029183B" w:rsidRPr="00A64C56">
              <w:rPr>
                <w:rStyle w:val="Hyperlink"/>
                <w:noProof/>
                <w:lang w:val="en-GB"/>
              </w:rPr>
              <w:t>3.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Exceptional flows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_Toc399415098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099" w:history="1">
            <w:r w:rsidR="0029183B" w:rsidRPr="00A64C56">
              <w:rPr>
                <w:rStyle w:val="Hyperlink"/>
                <w:noProof/>
                <w:lang w:val="en-GB"/>
              </w:rPr>
              <w:t>4.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Subflow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_Toc399415099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100" w:history="1">
            <w:r w:rsidR="0029183B" w:rsidRPr="00A64C56">
              <w:rPr>
                <w:rStyle w:val="Hyperlink"/>
                <w:noProof/>
                <w:lang w:val="en-GB"/>
              </w:rPr>
              <w:t>5.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Special Requirements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_Toc399415100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101" w:history="1">
            <w:r w:rsidR="0029183B" w:rsidRPr="00A64C56">
              <w:rPr>
                <w:rStyle w:val="Hyperlink"/>
                <w:noProof/>
                <w:lang w:val="en-GB"/>
              </w:rPr>
              <w:t>6.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Preconditions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_Toc399415101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102" w:history="1">
            <w:r w:rsidR="0029183B" w:rsidRPr="00A64C56">
              <w:rPr>
                <w:rStyle w:val="Hyperlink"/>
                <w:noProof/>
                <w:lang w:val="en-GB"/>
              </w:rPr>
              <w:t>7.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Post conditions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_Toc399415102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29183B" w:rsidRDefault="00625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99415103" w:history="1">
            <w:r w:rsidR="0029183B" w:rsidRPr="00A64C56">
              <w:rPr>
                <w:rStyle w:val="Hyperlink"/>
                <w:noProof/>
                <w:lang w:val="en-GB"/>
              </w:rPr>
              <w:t>8.</w:t>
            </w:r>
            <w:r w:rsidR="00291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9183B" w:rsidRPr="00A64C56">
              <w:rPr>
                <w:rStyle w:val="Hyperlink"/>
                <w:noProof/>
                <w:lang w:val="en-GB"/>
              </w:rPr>
              <w:t>Additional Information</w:t>
            </w:r>
            <w:r w:rsidR="0029183B">
              <w:rPr>
                <w:noProof/>
                <w:webHidden/>
              </w:rPr>
              <w:tab/>
            </w:r>
            <w:r w:rsidR="0029183B">
              <w:rPr>
                <w:noProof/>
                <w:webHidden/>
              </w:rPr>
              <w:fldChar w:fldCharType="begin"/>
            </w:r>
            <w:r w:rsidR="0029183B">
              <w:rPr>
                <w:noProof/>
                <w:webHidden/>
              </w:rPr>
              <w:instrText xml:space="preserve"> PAGEREF _Toc399415103 \h </w:instrText>
            </w:r>
            <w:r w:rsidR="0029183B">
              <w:rPr>
                <w:noProof/>
                <w:webHidden/>
              </w:rPr>
            </w:r>
            <w:r w:rsidR="0029183B">
              <w:rPr>
                <w:noProof/>
                <w:webHidden/>
              </w:rPr>
              <w:fldChar w:fldCharType="separate"/>
            </w:r>
            <w:r w:rsidR="0029183B">
              <w:rPr>
                <w:noProof/>
                <w:webHidden/>
              </w:rPr>
              <w:t>4</w:t>
            </w:r>
            <w:r w:rsidR="0029183B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E915F6" w:rsidP="00C9469E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5" w:name="_Toc399415094"/>
      <w:r>
        <w:rPr>
          <w:caps w:val="0"/>
          <w:lang w:val="en-GB"/>
        </w:rPr>
        <w:lastRenderedPageBreak/>
        <w:t>Use Case description</w:t>
      </w:r>
      <w:bookmarkEnd w:id="5"/>
    </w:p>
    <w:p w:rsidR="00C9469E" w:rsidRPr="00C9469E" w:rsidRDefault="00C9469E" w:rsidP="0029183B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This Use Case describes the specific processing performed by e-TrustEx on a business document of type (Store) DocumentWrapper. This Use Case extends the </w:t>
      </w:r>
      <w:r w:rsidR="00DE016F">
        <w:rPr>
          <w:rFonts w:ascii="Arial" w:hAnsi="Arial" w:cs="Arial"/>
          <w:sz w:val="20"/>
          <w:lang w:val="en-US"/>
        </w:rPr>
        <w:t xml:space="preserve">use case </w:t>
      </w:r>
      <w:hyperlink r:id="rId16" w:history="1">
        <w:r w:rsidRPr="00DE016F">
          <w:rPr>
            <w:rStyle w:val="Hyperlink"/>
            <w:rFonts w:cs="Arial"/>
            <w:sz w:val="20"/>
            <w:lang w:val="en-US"/>
          </w:rPr>
          <w:t>UC1_2_1 Synchronous</w:t>
        </w:r>
        <w:r w:rsidR="00DE016F" w:rsidRPr="00DE016F">
          <w:rPr>
            <w:rStyle w:val="Hyperlink"/>
            <w:rFonts w:cs="Arial"/>
            <w:sz w:val="20"/>
            <w:lang w:val="en-US"/>
          </w:rPr>
          <w:t xml:space="preserve"> </w:t>
        </w:r>
        <w:r w:rsidRPr="00DE016F">
          <w:rPr>
            <w:rStyle w:val="Hyperlink"/>
            <w:rFonts w:cs="Arial"/>
            <w:sz w:val="20"/>
            <w:lang w:val="en-US"/>
          </w:rPr>
          <w:t>Service</w:t>
        </w:r>
        <w:r w:rsidR="00DE016F" w:rsidRPr="00DE016F">
          <w:rPr>
            <w:rStyle w:val="Hyperlink"/>
            <w:rFonts w:cs="Arial"/>
            <w:sz w:val="20"/>
            <w:lang w:val="en-US"/>
          </w:rPr>
          <w:t xml:space="preserve"> </w:t>
        </w:r>
        <w:r w:rsidRPr="00DE016F">
          <w:rPr>
            <w:rStyle w:val="Hyperlink"/>
            <w:rFonts w:cs="Arial"/>
            <w:sz w:val="20"/>
            <w:lang w:val="en-US"/>
          </w:rPr>
          <w:t>Use</w:t>
        </w:r>
        <w:r w:rsidR="00DE016F" w:rsidRPr="00DE016F">
          <w:rPr>
            <w:rStyle w:val="Hyperlink"/>
            <w:rFonts w:cs="Arial"/>
            <w:sz w:val="20"/>
            <w:lang w:val="en-US"/>
          </w:rPr>
          <w:t xml:space="preserve"> </w:t>
        </w:r>
        <w:r w:rsidRPr="00DE016F">
          <w:rPr>
            <w:rStyle w:val="Hyperlink"/>
            <w:rFonts w:cs="Arial"/>
            <w:sz w:val="20"/>
            <w:lang w:val="en-US"/>
          </w:rPr>
          <w:t>Case</w:t>
        </w:r>
        <w:r w:rsidR="00DE016F" w:rsidRPr="00DE016F">
          <w:rPr>
            <w:rStyle w:val="Hyperlink"/>
            <w:rFonts w:cs="Arial"/>
            <w:sz w:val="20"/>
            <w:lang w:val="en-US"/>
          </w:rPr>
          <w:t xml:space="preserve"> </w:t>
        </w:r>
        <w:r w:rsidRPr="00DE016F">
          <w:rPr>
            <w:rStyle w:val="Hyperlink"/>
            <w:rFonts w:cs="Arial"/>
            <w:sz w:val="20"/>
            <w:lang w:val="en-US"/>
          </w:rPr>
          <w:t>Specification</w:t>
        </w:r>
      </w:hyperlink>
      <w:r>
        <w:rPr>
          <w:rFonts w:ascii="Arial" w:hAnsi="Arial" w:cs="Arial"/>
          <w:sz w:val="20"/>
          <w:lang w:val="en-US"/>
        </w:rPr>
        <w:t>.</w:t>
      </w:r>
    </w:p>
    <w:p w:rsidR="00417B62" w:rsidRPr="00417B62" w:rsidRDefault="00417B62" w:rsidP="00417B62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" w:name="_Toc399415095"/>
      <w:r w:rsidRPr="00E915F6">
        <w:rPr>
          <w:caps w:val="0"/>
          <w:lang w:val="en-GB"/>
        </w:rPr>
        <w:t>Flow of events</w:t>
      </w:r>
      <w:bookmarkEnd w:id="6"/>
      <w:r>
        <w:rPr>
          <w:caps w:val="0"/>
          <w:lang w:val="en-GB"/>
        </w:rPr>
        <w:t xml:space="preserve"> </w:t>
      </w:r>
    </w:p>
    <w:p w:rsidR="00E915F6" w:rsidRDefault="00B04DB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7" w:name="_Toc399415096"/>
      <w:r>
        <w:rPr>
          <w:caps w:val="0"/>
          <w:lang w:val="en-GB"/>
        </w:rPr>
        <w:t>System performs the specific checks</w:t>
      </w:r>
      <w:bookmarkEnd w:id="7"/>
    </w:p>
    <w:p w:rsidR="001523CE" w:rsidRPr="001523CE" w:rsidRDefault="001523CE" w:rsidP="001523CE">
      <w:pPr>
        <w:rPr>
          <w:lang w:val="en-GB" w:eastAsia="fr-FR"/>
        </w:rPr>
      </w:pPr>
    </w:p>
    <w:p w:rsidR="003A59B4" w:rsidRDefault="003A59B4" w:rsidP="003A59B4">
      <w:pPr>
        <w:pStyle w:val="ListBullet"/>
        <w:numPr>
          <w:ilvl w:val="0"/>
          <w:numId w:val="14"/>
        </w:numPr>
        <w:spacing w:after="120"/>
        <w:jc w:val="both"/>
      </w:pPr>
      <w:r>
        <w:t xml:space="preserve">This Use Case extends the </w:t>
      </w:r>
      <w:r w:rsidR="00DE016F">
        <w:t xml:space="preserve">use case </w:t>
      </w:r>
      <w:hyperlink r:id="rId17" w:history="1">
        <w:r w:rsidR="00DE016F" w:rsidRPr="00DE016F">
          <w:rPr>
            <w:rStyle w:val="Hyperlink"/>
            <w:rFonts w:cs="Arial"/>
            <w:sz w:val="20"/>
          </w:rPr>
          <w:t>UC1_2_1 Synchronous Service Use Case Specification</w:t>
        </w:r>
      </w:hyperlink>
      <w:r>
        <w:t xml:space="preserve"> and it is called from Step </w:t>
      </w:r>
      <w:r w:rsidR="009E1C38">
        <w:t>"</w:t>
      </w:r>
      <w:r>
        <w:t>2.</w:t>
      </w:r>
      <w:r w:rsidR="00DE016F">
        <w:t>1.</w:t>
      </w:r>
      <w:r>
        <w:t xml:space="preserve">5 System performs the </w:t>
      </w:r>
      <w:r w:rsidR="009E1C38">
        <w:t>business specific processing"</w:t>
      </w:r>
      <w:r>
        <w:t>.</w:t>
      </w:r>
    </w:p>
    <w:p w:rsidR="002E4C4A" w:rsidRDefault="002E4C4A" w:rsidP="003A59B4">
      <w:pPr>
        <w:pStyle w:val="ListBullet"/>
        <w:numPr>
          <w:ilvl w:val="0"/>
          <w:numId w:val="14"/>
        </w:numPr>
        <w:spacing w:after="120"/>
        <w:jc w:val="both"/>
      </w:pPr>
      <w:r>
        <w:t>No business specific checks are performed.</w:t>
      </w:r>
    </w:p>
    <w:p w:rsidR="001523CE" w:rsidRDefault="001523CE" w:rsidP="001523CE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8" w:name="_Toc399415097"/>
      <w:r>
        <w:rPr>
          <w:caps w:val="0"/>
          <w:lang w:val="en-GB"/>
        </w:rPr>
        <w:t>System persists the message</w:t>
      </w:r>
      <w:bookmarkEnd w:id="8"/>
    </w:p>
    <w:p w:rsidR="00417B62" w:rsidRDefault="00417B62" w:rsidP="00417B62">
      <w:pPr>
        <w:rPr>
          <w:lang w:val="en-GB" w:eastAsia="fr-FR"/>
        </w:rPr>
      </w:pPr>
    </w:p>
    <w:p w:rsidR="001523CE" w:rsidRDefault="001523CE" w:rsidP="001523CE">
      <w:pPr>
        <w:pStyle w:val="ListBullet"/>
        <w:tabs>
          <w:tab w:val="num" w:pos="283"/>
        </w:tabs>
        <w:ind w:left="283" w:hanging="283"/>
        <w:rPr>
          <w:lang w:val="en-GB"/>
        </w:rPr>
      </w:pPr>
      <w:r>
        <w:rPr>
          <w:lang w:val="en-GB"/>
        </w:rPr>
        <w:t xml:space="preserve">The system persists the message and records the following information in the </w:t>
      </w:r>
      <w:proofErr w:type="spellStart"/>
      <w:r>
        <w:rPr>
          <w:lang w:val="en-GB"/>
        </w:rPr>
        <w:t>etr_tb_message</w:t>
      </w:r>
      <w:proofErr w:type="spellEnd"/>
      <w:r>
        <w:rPr>
          <w:lang w:val="en-GB"/>
        </w:rPr>
        <w:t xml:space="preserve"> table: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date and time when the message was created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 xml:space="preserve">The reference to the message binary stored in the Binary table 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ID of the document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status of the document is set to “SUBMITTED”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ID of the agreement that corresponds to this document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ID of the Issuer of the document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ID of the transaction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Issue date and the Receipt date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ID of the Receiver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ID of the Sender</w:t>
      </w:r>
    </w:p>
    <w:p w:rsidR="001523CE" w:rsidRDefault="001523CE" w:rsidP="001523CE">
      <w:pPr>
        <w:pStyle w:val="ListBullet"/>
        <w:tabs>
          <w:tab w:val="clear" w:pos="360"/>
          <w:tab w:val="num" w:pos="566"/>
        </w:tabs>
        <w:ind w:left="566" w:hanging="283"/>
        <w:rPr>
          <w:lang w:val="en-GB"/>
        </w:rPr>
      </w:pPr>
      <w:r>
        <w:rPr>
          <w:lang w:val="en-GB"/>
        </w:rPr>
        <w:t>The message document type</w:t>
      </w:r>
    </w:p>
    <w:p w:rsidR="001523CE" w:rsidRDefault="001523CE" w:rsidP="001523CE">
      <w:pPr>
        <w:pStyle w:val="ListBullet"/>
        <w:tabs>
          <w:tab w:val="num" w:pos="283"/>
        </w:tabs>
        <w:ind w:left="283" w:hanging="283"/>
        <w:rPr>
          <w:ins w:id="9" w:author="BATRINU Anamaria (DIGIT-EXT)" w:date="2015-09-24T12:21:00Z"/>
          <w:lang w:val="en-GB"/>
        </w:rPr>
      </w:pPr>
      <w:r>
        <w:rPr>
          <w:lang w:val="en-GB"/>
        </w:rPr>
        <w:t xml:space="preserve">The binary content is stored in the </w:t>
      </w:r>
      <w:proofErr w:type="spellStart"/>
      <w:r>
        <w:rPr>
          <w:lang w:val="en-GB"/>
        </w:rPr>
        <w:t>etr_tb_message_binary</w:t>
      </w:r>
      <w:proofErr w:type="spellEnd"/>
      <w:r>
        <w:rPr>
          <w:lang w:val="en-GB"/>
        </w:rPr>
        <w:t xml:space="preserve"> table</w:t>
      </w:r>
    </w:p>
    <w:p w:rsidR="006256AC" w:rsidRDefault="006256AC" w:rsidP="001523CE">
      <w:pPr>
        <w:pStyle w:val="ListBullet"/>
        <w:tabs>
          <w:tab w:val="num" w:pos="283"/>
        </w:tabs>
        <w:ind w:left="283" w:hanging="283"/>
        <w:rPr>
          <w:lang w:val="en-GB"/>
        </w:rPr>
      </w:pPr>
      <w:ins w:id="10" w:author="BATRINU Anamaria (DIGIT-EXT)" w:date="2015-09-24T12:21:00Z">
        <w:r>
          <w:rPr>
            <w:lang w:val="en-GB"/>
          </w:rPr>
          <w:t>The SOAP header is stored as a binary attached to the message</w:t>
        </w:r>
      </w:ins>
      <w:bookmarkStart w:id="11" w:name="_GoBack"/>
      <w:bookmarkEnd w:id="11"/>
    </w:p>
    <w:p w:rsidR="001523CE" w:rsidRDefault="001523CE" w:rsidP="001523CE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rPr>
          <w:b/>
        </w:rPr>
        <w:t>The Use Case Ends</w:t>
      </w:r>
      <w:r>
        <w:t>.</w:t>
      </w:r>
    </w:p>
    <w:p w:rsidR="00A87F57" w:rsidRPr="00A87F57" w:rsidRDefault="00A87F57" w:rsidP="00A87F57">
      <w:pPr>
        <w:rPr>
          <w:lang w:val="en-GB" w:eastAsia="fr-FR"/>
        </w:rPr>
      </w:pPr>
    </w:p>
    <w:p w:rsidR="00E915F6" w:rsidRDefault="00E915F6" w:rsidP="007A2BEA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2" w:name="_Toc399415098"/>
      <w:r>
        <w:rPr>
          <w:caps w:val="0"/>
          <w:lang w:val="en-GB"/>
        </w:rPr>
        <w:t>Exceptional flows</w:t>
      </w:r>
      <w:bookmarkEnd w:id="12"/>
    </w:p>
    <w:p w:rsidR="0042776F" w:rsidRPr="0042776F" w:rsidRDefault="0042776F" w:rsidP="0042776F">
      <w:pPr>
        <w:rPr>
          <w:lang w:val="en-GB" w:eastAsia="fr-FR"/>
        </w:rPr>
      </w:pPr>
      <w:r w:rsidRPr="0042776F">
        <w:rPr>
          <w:lang w:val="en-GB" w:eastAsia="fr-FR"/>
        </w:rPr>
        <w:t>N/A</w:t>
      </w:r>
    </w:p>
    <w:p w:rsidR="00A87F57" w:rsidRPr="00A87F57" w:rsidRDefault="00A87F57" w:rsidP="00A87F57">
      <w:pPr>
        <w:rPr>
          <w:lang w:val="en-GB" w:eastAsia="fr-FR"/>
        </w:rPr>
      </w:pPr>
    </w:p>
    <w:p w:rsidR="000B2C72" w:rsidRDefault="000B2C72" w:rsidP="007A2BEA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3" w:name="_Toc399415099"/>
      <w:proofErr w:type="spellStart"/>
      <w:r>
        <w:rPr>
          <w:caps w:val="0"/>
          <w:lang w:val="en-GB"/>
        </w:rPr>
        <w:t>Subflow</w:t>
      </w:r>
      <w:bookmarkEnd w:id="13"/>
      <w:proofErr w:type="spellEnd"/>
    </w:p>
    <w:p w:rsidR="000B2C72" w:rsidRPr="000B2C72" w:rsidRDefault="007A2BEA" w:rsidP="000B2C72">
      <w:pPr>
        <w:rPr>
          <w:lang w:val="en-GB" w:eastAsia="fr-FR"/>
        </w:rPr>
      </w:pPr>
      <w:r>
        <w:rPr>
          <w:lang w:val="en-GB" w:eastAsia="fr-FR"/>
        </w:rPr>
        <w:t>N/A</w:t>
      </w:r>
    </w:p>
    <w:p w:rsidR="000B2C72" w:rsidRDefault="000B2C72" w:rsidP="0029183B">
      <w:pPr>
        <w:rPr>
          <w:caps/>
          <w:lang w:val="en-GB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4" w:name="_Toc399415100"/>
      <w:r w:rsidRPr="00E915F6">
        <w:rPr>
          <w:caps w:val="0"/>
          <w:lang w:val="en-GB"/>
        </w:rPr>
        <w:t>Special Requirements</w:t>
      </w:r>
      <w:bookmarkEnd w:id="14"/>
    </w:p>
    <w:p w:rsidR="00493CA5" w:rsidRDefault="00493CA5" w:rsidP="00493CA5">
      <w:pPr>
        <w:rPr>
          <w:lang w:val="en-GB" w:eastAsia="fr-FR"/>
        </w:rPr>
      </w:pPr>
      <w:proofErr w:type="gramStart"/>
      <w:r>
        <w:rPr>
          <w:lang w:val="en-GB" w:eastAsia="fr-FR"/>
        </w:rPr>
        <w:t>N/A.</w:t>
      </w:r>
      <w:proofErr w:type="gramEnd"/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5" w:name="_Toc399415101"/>
      <w:r w:rsidRPr="00E915F6">
        <w:rPr>
          <w:caps w:val="0"/>
          <w:lang w:val="en-GB"/>
        </w:rPr>
        <w:t>Preconditions</w:t>
      </w:r>
      <w:bookmarkEnd w:id="15"/>
    </w:p>
    <w:p w:rsidR="00493CA5" w:rsidRDefault="00493CA5" w:rsidP="00493CA5">
      <w:pPr>
        <w:rPr>
          <w:lang w:val="en-GB" w:eastAsia="fr-FR"/>
        </w:rPr>
      </w:pPr>
      <w:proofErr w:type="gramStart"/>
      <w:r>
        <w:rPr>
          <w:lang w:val="en-GB" w:eastAsia="fr-FR"/>
        </w:rPr>
        <w:t>N/A.</w:t>
      </w:r>
      <w:proofErr w:type="gramEnd"/>
      <w:r>
        <w:rPr>
          <w:lang w:val="en-GB" w:eastAsia="fr-FR"/>
        </w:rPr>
        <w:t xml:space="preserve">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6" w:name="_Toc399415102"/>
      <w:r w:rsidRPr="00E915F6">
        <w:rPr>
          <w:caps w:val="0"/>
          <w:lang w:val="en-GB"/>
        </w:rPr>
        <w:t>Post</w:t>
      </w:r>
      <w:r>
        <w:rPr>
          <w:caps w:val="0"/>
          <w:lang w:val="en-GB"/>
        </w:rPr>
        <w:t xml:space="preserve"> </w:t>
      </w:r>
      <w:r w:rsidRPr="00E915F6">
        <w:rPr>
          <w:caps w:val="0"/>
          <w:lang w:val="en-GB"/>
        </w:rPr>
        <w:t>conditions</w:t>
      </w:r>
      <w:bookmarkEnd w:id="16"/>
    </w:p>
    <w:p w:rsidR="00493CA5" w:rsidRDefault="00493CA5" w:rsidP="00493CA5">
      <w:pPr>
        <w:rPr>
          <w:lang w:val="en-GB" w:eastAsia="fr-FR"/>
        </w:rPr>
      </w:pPr>
      <w:proofErr w:type="gramStart"/>
      <w:r>
        <w:rPr>
          <w:lang w:val="en-GB" w:eastAsia="fr-FR"/>
        </w:rPr>
        <w:t>N/A.</w:t>
      </w:r>
      <w:proofErr w:type="gramEnd"/>
      <w:r>
        <w:rPr>
          <w:lang w:val="en-GB" w:eastAsia="fr-FR"/>
        </w:rPr>
        <w:t xml:space="preserve">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7" w:name="_Toc399415103"/>
      <w:r w:rsidRPr="00E915F6">
        <w:rPr>
          <w:caps w:val="0"/>
          <w:lang w:val="en-GB"/>
        </w:rPr>
        <w:t>Additional Information</w:t>
      </w:r>
      <w:bookmarkEnd w:id="17"/>
    </w:p>
    <w:p w:rsidR="00493CA5" w:rsidRPr="00493CA5" w:rsidRDefault="00493CA5" w:rsidP="00493CA5">
      <w:pPr>
        <w:rPr>
          <w:lang w:val="en-GB" w:eastAsia="fr-FR"/>
        </w:rPr>
      </w:pPr>
      <w:proofErr w:type="gramStart"/>
      <w:r>
        <w:rPr>
          <w:lang w:val="en-GB" w:eastAsia="fr-FR"/>
        </w:rPr>
        <w:t>N/A.</w:t>
      </w:r>
      <w:proofErr w:type="gramEnd"/>
    </w:p>
    <w:sectPr w:rsidR="00493CA5" w:rsidRPr="00493CA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6256AC">
      <w:rPr>
        <w:rFonts w:cs="Arial"/>
        <w:b/>
        <w:bCs/>
        <w:noProof/>
        <w:color w:val="000000"/>
        <w:sz w:val="16"/>
      </w:rPr>
      <w:t>4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29183B">
      <w:fldChar w:fldCharType="begin"/>
    </w:r>
    <w:r w:rsidR="0029183B">
      <w:instrText xml:space="preserve"> DOCPROPERTY  ProjectName  \* MERGEFORMAT </w:instrText>
    </w:r>
    <w:r w:rsidR="0029183B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29183B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6330329"/>
    <w:multiLevelType w:val="hybridMultilevel"/>
    <w:tmpl w:val="DE10D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8F64F7"/>
    <w:multiLevelType w:val="hybridMultilevel"/>
    <w:tmpl w:val="59C0A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B2C72"/>
    <w:rsid w:val="000F1F0B"/>
    <w:rsid w:val="001523CE"/>
    <w:rsid w:val="00163C7F"/>
    <w:rsid w:val="0029183B"/>
    <w:rsid w:val="002E4C4A"/>
    <w:rsid w:val="002E5941"/>
    <w:rsid w:val="00396410"/>
    <w:rsid w:val="003A59B4"/>
    <w:rsid w:val="003E75E8"/>
    <w:rsid w:val="00417B62"/>
    <w:rsid w:val="0042776F"/>
    <w:rsid w:val="00493CA5"/>
    <w:rsid w:val="00620BE6"/>
    <w:rsid w:val="006256AC"/>
    <w:rsid w:val="0072372E"/>
    <w:rsid w:val="007A2BEA"/>
    <w:rsid w:val="00855160"/>
    <w:rsid w:val="009E1C38"/>
    <w:rsid w:val="00A87F57"/>
    <w:rsid w:val="00AF46CC"/>
    <w:rsid w:val="00B04DB6"/>
    <w:rsid w:val="00BB0F74"/>
    <w:rsid w:val="00C9469E"/>
    <w:rsid w:val="00D52D8D"/>
    <w:rsid w:val="00DA688E"/>
    <w:rsid w:val="00DE016F"/>
    <w:rsid w:val="00E00802"/>
    <w:rsid w:val="00E04A2B"/>
    <w:rsid w:val="00E915F6"/>
    <w:rsid w:val="00F6428D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C9469E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C9469E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/UC1_2_1%20Synchronous+Service+Use+Case+Specificati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svn/ETRUSTEX/trunk/001%20e-TrustEx/002%20Requirements/Use%20Case%20Model/UC1_2_1%20Synchronous+Service+Use+Case+Specifica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89F59-7109-4576-BDEC-BE22CBE2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23</cp:revision>
  <dcterms:created xsi:type="dcterms:W3CDTF">2013-10-24T08:32:00Z</dcterms:created>
  <dcterms:modified xsi:type="dcterms:W3CDTF">2015-09-24T10:22:00Z</dcterms:modified>
</cp:coreProperties>
</file>