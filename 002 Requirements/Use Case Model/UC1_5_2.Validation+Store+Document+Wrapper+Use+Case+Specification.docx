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BA7381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fldSimple w:instr=" DOCPROPERTY  Directorate \* MERGEFORMAT">
              <w:r w:rsidR="00D52D8D" w:rsidRPr="00E17631">
                <w:rPr>
                  <w:rFonts w:cs="Arial"/>
                  <w:bCs/>
                  <w:kern w:val="28"/>
                  <w:sz w:val="22"/>
                  <w:szCs w:val="22"/>
                </w:rPr>
                <w:t>&lt;INFORMATICS&gt;</w:t>
              </w:r>
            </w:fldSimple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r w:rsidRPr="00E17631">
        <w:rPr>
          <w:rFonts w:cs="Arial"/>
          <w:b/>
          <w:kern w:val="28"/>
          <w:sz w:val="44"/>
          <w:szCs w:val="48"/>
          <w:lang w:val="en-GB"/>
        </w:rPr>
        <w:t>e-TrustEx</w:t>
      </w:r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35399B" w:rsidRPr="0035399B">
        <w:rPr>
          <w:rFonts w:cs="Arial"/>
          <w:b/>
          <w:kern w:val="28"/>
          <w:sz w:val="44"/>
          <w:szCs w:val="48"/>
          <w:lang w:val="en-GB"/>
        </w:rPr>
        <w:t xml:space="preserve">Validation </w:t>
      </w:r>
      <w:r w:rsidR="000F6129">
        <w:rPr>
          <w:rFonts w:cs="Arial"/>
          <w:b/>
          <w:kern w:val="28"/>
          <w:sz w:val="44"/>
          <w:szCs w:val="48"/>
          <w:lang w:val="en-GB"/>
        </w:rPr>
        <w:t>Store Document Wrapper</w:t>
      </w:r>
      <w:r w:rsidR="0035399B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Pr="00E17631">
        <w:rPr>
          <w:rFonts w:cs="Arial"/>
          <w:b/>
          <w:kern w:val="28"/>
          <w:sz w:val="44"/>
          <w:szCs w:val="48"/>
          <w:lang w:val="en-GB"/>
        </w:rPr>
        <w:t>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color w:val="0070C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color w:val="0070C0"/>
        </w:rPr>
        <w:object w:dxaOrig="1440" w:dyaOrig="1440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A7381" w:rsidP="003F2B65">
            <w:pPr>
              <w:spacing w:before="20" w:after="20"/>
              <w:rPr>
                <w:rFonts w:cs="Arial"/>
                <w:bCs/>
              </w:rPr>
            </w:pPr>
            <w:fldSimple w:instr=" DOCPROPERTY  Directorate  \* MERGEFORMAT ">
              <w:r w:rsidR="00D52D8D" w:rsidRPr="00E17631">
                <w:rPr>
                  <w:rFonts w:cs="Arial"/>
                  <w:bCs/>
                  <w:highlight w:val="lightGray"/>
                </w:rPr>
                <w:t>&lt;INFORMATICS&gt;</w:t>
              </w:r>
            </w:fldSimple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A7381" w:rsidP="003F2B65">
            <w:pPr>
              <w:spacing w:before="20" w:after="20"/>
              <w:rPr>
                <w:rFonts w:cs="Arial"/>
              </w:rPr>
            </w:pPr>
            <w:fldSimple w:instr=" DOCPROPERTY  RevStatus  \* MERGEFORMAT ">
              <w:r w:rsidR="00D52D8D" w:rsidRPr="00E17631">
                <w:rPr>
                  <w:rFonts w:cs="Arial"/>
                  <w:highlight w:val="lightGray"/>
                </w:rPr>
                <w:t>Draft</w:t>
              </w:r>
            </w:fldSimple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A7381" w:rsidP="003F2B65">
            <w:pPr>
              <w:spacing w:before="20" w:after="20"/>
              <w:rPr>
                <w:rFonts w:cs="Arial"/>
                <w:bCs/>
              </w:rPr>
            </w:pPr>
            <w:fldSimple w:instr=" DOCPROPERTY  Sensitivity  \* MERGEFORMAT ">
              <w:r w:rsidR="00D52D8D" w:rsidRPr="00E17631">
                <w:rPr>
                  <w:rFonts w:cs="Arial"/>
                  <w:bCs/>
                  <w:highlight w:val="lightGray"/>
                </w:rPr>
                <w:t>Limited DG</w:t>
              </w:r>
            </w:fldSimple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BA7381" w:rsidP="003F2B65">
            <w:pPr>
              <w:spacing w:before="20" w:after="20"/>
              <w:rPr>
                <w:rFonts w:cs="Arial"/>
                <w:bCs/>
              </w:rPr>
            </w:pPr>
            <w:fldSimple w:instr=" DOCPROPERTY  IssDate  \* MERGEFORMAT ">
              <w:r w:rsidR="00D52D8D" w:rsidRPr="00E17631">
                <w:rPr>
                  <w:rFonts w:cs="Arial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[06/21/2013]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[09/25/2013]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0C0DC0" w:rsidRPr="00E17631" w:rsidTr="003F2B65">
        <w:tc>
          <w:tcPr>
            <w:tcW w:w="851" w:type="dxa"/>
          </w:tcPr>
          <w:p w:rsidR="000C0DC0" w:rsidRPr="00554A61" w:rsidRDefault="000C0DC0" w:rsidP="000C0DC0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</w:t>
            </w:r>
            <w:r>
              <w:rPr>
                <w:rFonts w:ascii="Arial" w:hAnsi="Arial" w:cs="Arial"/>
              </w:rPr>
              <w:t>4</w:t>
            </w:r>
            <w:r w:rsidRPr="00554A61">
              <w:rPr>
                <w:rFonts w:ascii="Arial" w:hAnsi="Arial" w:cs="Arial"/>
              </w:rPr>
              <w:t>]</w:t>
            </w:r>
          </w:p>
        </w:tc>
        <w:tc>
          <w:tcPr>
            <w:tcW w:w="1309" w:type="dxa"/>
          </w:tcPr>
          <w:p w:rsidR="000C0DC0" w:rsidRPr="00554A61" w:rsidRDefault="000C0DC0" w:rsidP="000C0DC0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10</w:t>
            </w:r>
            <w:r w:rsidRPr="00554A61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Pr="00554A61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4</w:t>
            </w:r>
            <w:r w:rsidRPr="00554A61">
              <w:rPr>
                <w:rFonts w:ascii="Arial" w:hAnsi="Arial" w:cs="Arial"/>
              </w:rPr>
              <w:t>]</w:t>
            </w:r>
          </w:p>
        </w:tc>
        <w:tc>
          <w:tcPr>
            <w:tcW w:w="2518" w:type="dxa"/>
          </w:tcPr>
          <w:p w:rsidR="000C0DC0" w:rsidRPr="00554A61" w:rsidRDefault="000C0DC0" w:rsidP="000C0DC0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</w:t>
            </w:r>
            <w:r>
              <w:rPr>
                <w:rFonts w:ascii="Arial" w:hAnsi="Arial" w:cs="Arial"/>
              </w:rPr>
              <w:t>namaria Batrin</w:t>
            </w:r>
            <w:r w:rsidRPr="00554A61">
              <w:rPr>
                <w:rFonts w:ascii="Arial" w:hAnsi="Arial" w:cs="Arial"/>
              </w:rPr>
              <w:t>u]</w:t>
            </w:r>
          </w:p>
        </w:tc>
        <w:tc>
          <w:tcPr>
            <w:tcW w:w="3969" w:type="dxa"/>
          </w:tcPr>
          <w:p w:rsidR="000C0DC0" w:rsidRPr="00554A61" w:rsidRDefault="000C0DC0" w:rsidP="000C0DC0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Added business rules for SLA policy</w:t>
            </w:r>
            <w:r w:rsidRPr="00554A61">
              <w:rPr>
                <w:rFonts w:ascii="Arial" w:hAnsi="Arial" w:cs="Arial"/>
              </w:rPr>
              <w:t>]</w:t>
            </w:r>
          </w:p>
        </w:tc>
      </w:tr>
      <w:tr w:rsidR="00F566EF" w:rsidRPr="00E17631" w:rsidTr="003F2B65">
        <w:trPr>
          <w:ins w:id="0" w:author="BATRINU Anamaria (DIGIT-EXT)" w:date="2015-07-24T08:05:00Z"/>
        </w:trPr>
        <w:tc>
          <w:tcPr>
            <w:tcW w:w="851" w:type="dxa"/>
          </w:tcPr>
          <w:p w:rsidR="00F566EF" w:rsidRPr="00554A61" w:rsidRDefault="00F566EF" w:rsidP="000C0DC0">
            <w:pPr>
              <w:pStyle w:val="InfoBlue"/>
              <w:rPr>
                <w:ins w:id="1" w:author="BATRINU Anamaria (DIGIT-EXT)" w:date="2015-07-24T08:05:00Z"/>
                <w:rFonts w:ascii="Arial" w:hAnsi="Arial" w:cs="Arial"/>
              </w:rPr>
            </w:pPr>
            <w:ins w:id="2" w:author="BATRINU Anamaria (DIGIT-EXT)" w:date="2015-07-24T08:05:00Z">
              <w:r w:rsidRPr="00554A61">
                <w:rPr>
                  <w:rFonts w:ascii="Arial" w:hAnsi="Arial" w:cs="Arial"/>
                </w:rPr>
                <w:t>[0.</w:t>
              </w:r>
              <w:r>
                <w:rPr>
                  <w:rFonts w:ascii="Arial" w:hAnsi="Arial" w:cs="Arial"/>
                </w:rPr>
                <w:t>5</w:t>
              </w:r>
              <w:r w:rsidRPr="00554A61">
                <w:rPr>
                  <w:rFonts w:ascii="Arial" w:hAnsi="Arial" w:cs="Arial"/>
                </w:rPr>
                <w:t>]</w:t>
              </w:r>
            </w:ins>
          </w:p>
        </w:tc>
        <w:tc>
          <w:tcPr>
            <w:tcW w:w="1309" w:type="dxa"/>
          </w:tcPr>
          <w:p w:rsidR="00F566EF" w:rsidRPr="00554A61" w:rsidRDefault="00F566EF" w:rsidP="00F566EF">
            <w:pPr>
              <w:pStyle w:val="InfoBlue"/>
              <w:rPr>
                <w:ins w:id="3" w:author="BATRINU Anamaria (DIGIT-EXT)" w:date="2015-07-24T08:05:00Z"/>
                <w:rFonts w:ascii="Arial" w:hAnsi="Arial" w:cs="Arial"/>
              </w:rPr>
            </w:pPr>
            <w:ins w:id="4" w:author="BATRINU Anamaria (DIGIT-EXT)" w:date="2015-07-24T08:05:00Z">
              <w:r w:rsidRPr="00554A61">
                <w:rPr>
                  <w:rFonts w:ascii="Arial" w:hAnsi="Arial" w:cs="Arial"/>
                </w:rPr>
                <w:t>[</w:t>
              </w:r>
              <w:r>
                <w:rPr>
                  <w:rFonts w:ascii="Arial" w:hAnsi="Arial" w:cs="Arial"/>
                </w:rPr>
                <w:t>24</w:t>
              </w:r>
              <w:r w:rsidRPr="00554A61">
                <w:rPr>
                  <w:rFonts w:ascii="Arial" w:hAnsi="Arial" w:cs="Arial"/>
                </w:rPr>
                <w:t>/</w:t>
              </w:r>
              <w:r>
                <w:rPr>
                  <w:rFonts w:ascii="Arial" w:hAnsi="Arial" w:cs="Arial"/>
                </w:rPr>
                <w:t>07</w:t>
              </w:r>
              <w:r w:rsidRPr="00554A61">
                <w:rPr>
                  <w:rFonts w:ascii="Arial" w:hAnsi="Arial" w:cs="Arial"/>
                </w:rPr>
                <w:t>/201</w:t>
              </w:r>
              <w:r>
                <w:rPr>
                  <w:rFonts w:ascii="Arial" w:hAnsi="Arial" w:cs="Arial"/>
                </w:rPr>
                <w:t>5</w:t>
              </w:r>
              <w:r w:rsidRPr="00554A61">
                <w:rPr>
                  <w:rFonts w:ascii="Arial" w:hAnsi="Arial" w:cs="Arial"/>
                </w:rPr>
                <w:t>]</w:t>
              </w:r>
            </w:ins>
          </w:p>
        </w:tc>
        <w:tc>
          <w:tcPr>
            <w:tcW w:w="2518" w:type="dxa"/>
          </w:tcPr>
          <w:p w:rsidR="00F566EF" w:rsidRPr="00554A61" w:rsidRDefault="00F566EF" w:rsidP="000C0DC0">
            <w:pPr>
              <w:pStyle w:val="InfoBlue"/>
              <w:rPr>
                <w:ins w:id="5" w:author="BATRINU Anamaria (DIGIT-EXT)" w:date="2015-07-24T08:05:00Z"/>
                <w:rFonts w:ascii="Arial" w:hAnsi="Arial" w:cs="Arial"/>
              </w:rPr>
            </w:pPr>
            <w:ins w:id="6" w:author="BATRINU Anamaria (DIGIT-EXT)" w:date="2015-07-24T08:05:00Z">
              <w:r w:rsidRPr="00554A61">
                <w:rPr>
                  <w:rFonts w:ascii="Arial" w:hAnsi="Arial" w:cs="Arial"/>
                </w:rPr>
                <w:t>[A</w:t>
              </w:r>
              <w:r>
                <w:rPr>
                  <w:rFonts w:ascii="Arial" w:hAnsi="Arial" w:cs="Arial"/>
                </w:rPr>
                <w:t>namaria Batrin</w:t>
              </w:r>
              <w:r w:rsidRPr="00554A61">
                <w:rPr>
                  <w:rFonts w:ascii="Arial" w:hAnsi="Arial" w:cs="Arial"/>
                </w:rPr>
                <w:t>u]</w:t>
              </w:r>
            </w:ins>
          </w:p>
        </w:tc>
        <w:tc>
          <w:tcPr>
            <w:tcW w:w="3969" w:type="dxa"/>
          </w:tcPr>
          <w:p w:rsidR="00F566EF" w:rsidRPr="00554A61" w:rsidRDefault="00F566EF" w:rsidP="00F566EF">
            <w:pPr>
              <w:pStyle w:val="InfoBlue"/>
              <w:rPr>
                <w:ins w:id="7" w:author="BATRINU Anamaria (DIGIT-EXT)" w:date="2015-07-24T08:05:00Z"/>
                <w:rFonts w:ascii="Arial" w:hAnsi="Arial" w:cs="Arial"/>
              </w:rPr>
            </w:pPr>
            <w:ins w:id="8" w:author="BATRINU Anamaria (DIGIT-EXT)" w:date="2015-07-24T08:05:00Z">
              <w:r w:rsidRPr="00554A61">
                <w:rPr>
                  <w:rFonts w:ascii="Arial" w:hAnsi="Arial" w:cs="Arial"/>
                </w:rPr>
                <w:t>[</w:t>
              </w:r>
            </w:ins>
            <w:ins w:id="9" w:author="BATRINU Anamaria (DIGIT-EXT)" w:date="2015-07-24T08:06:00Z">
              <w:r>
                <w:rPr>
                  <w:rFonts w:ascii="Arial" w:hAnsi="Arial" w:cs="Arial"/>
                </w:rPr>
                <w:t>Updated SOAP Faults</w:t>
              </w:r>
            </w:ins>
            <w:ins w:id="10" w:author="BATRINU Anamaria (DIGIT-EXT)" w:date="2015-07-24T08:05:00Z">
              <w:r w:rsidRPr="00554A61">
                <w:rPr>
                  <w:rFonts w:ascii="Arial" w:hAnsi="Arial" w:cs="Arial"/>
                </w:rPr>
                <w:t>]</w:t>
              </w:r>
            </w:ins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04379A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88642" w:history="1">
            <w:r w:rsidR="0004379A" w:rsidRPr="00E066A1">
              <w:rPr>
                <w:rStyle w:val="Hyperlink"/>
                <w:noProof/>
                <w:lang w:val="en-GB"/>
              </w:rPr>
              <w:t>1.</w:t>
            </w:r>
            <w:r w:rsidR="0004379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79A" w:rsidRPr="00E066A1">
              <w:rPr>
                <w:rStyle w:val="Hyperlink"/>
                <w:noProof/>
                <w:lang w:val="en-GB"/>
              </w:rPr>
              <w:t>Validation for Store Document Wrapper</w:t>
            </w:r>
            <w:r w:rsidR="0004379A">
              <w:rPr>
                <w:noProof/>
                <w:webHidden/>
              </w:rPr>
              <w:tab/>
            </w:r>
            <w:r w:rsidR="0004379A">
              <w:rPr>
                <w:noProof/>
                <w:webHidden/>
              </w:rPr>
              <w:fldChar w:fldCharType="begin"/>
            </w:r>
            <w:r w:rsidR="0004379A">
              <w:rPr>
                <w:noProof/>
                <w:webHidden/>
              </w:rPr>
              <w:instrText xml:space="preserve"> PAGEREF _Toc425488642 \h </w:instrText>
            </w:r>
            <w:r w:rsidR="0004379A">
              <w:rPr>
                <w:noProof/>
                <w:webHidden/>
              </w:rPr>
            </w:r>
            <w:r w:rsidR="0004379A">
              <w:rPr>
                <w:noProof/>
                <w:webHidden/>
              </w:rPr>
              <w:fldChar w:fldCharType="separate"/>
            </w:r>
            <w:r w:rsidR="0004379A">
              <w:rPr>
                <w:noProof/>
                <w:webHidden/>
              </w:rPr>
              <w:t>4</w:t>
            </w:r>
            <w:r w:rsidR="0004379A"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43" w:history="1">
            <w:r w:rsidRPr="00E066A1">
              <w:rPr>
                <w:rStyle w:val="Hyperlink"/>
                <w:noProof/>
                <w:lang w:val="en-GB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44" w:history="1">
            <w:r w:rsidRPr="00E066A1">
              <w:rPr>
                <w:rStyle w:val="Hyperlink"/>
                <w:noProof/>
                <w:lang w:val="en-GB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XSD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45" w:history="1">
            <w:r w:rsidRPr="00E066A1">
              <w:rPr>
                <w:rStyle w:val="Hyperlink"/>
                <w:noProof/>
                <w:lang w:val="en-GB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Schematron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46" w:history="1">
            <w:r w:rsidRPr="00E066A1">
              <w:rPr>
                <w:rStyle w:val="Hyperlink"/>
                <w:noProof/>
                <w:lang w:val="en-GB"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Service Level Agreement rules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47" w:history="1">
            <w:r w:rsidRPr="00E066A1">
              <w:rPr>
                <w:rStyle w:val="Hyperlink"/>
                <w:noProof/>
                <w:lang w:val="en-GB"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Parent document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48" w:history="1">
            <w:r w:rsidRPr="00E066A1">
              <w:rPr>
                <w:rStyle w:val="Hyperlink"/>
                <w:noProof/>
                <w:lang w:val="en-GB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Asynchronous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49" w:history="1">
            <w:r w:rsidRPr="00E066A1">
              <w:rPr>
                <w:rStyle w:val="Hyperlink"/>
                <w:noProof/>
                <w:lang w:val="en-GB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50" w:history="1">
            <w:r w:rsidRPr="00E066A1">
              <w:rPr>
                <w:rStyle w:val="Hyperlink"/>
                <w:noProof/>
                <w:lang w:val="en-GB"/>
              </w:rPr>
              <w:t>E1. At step 1.1.1 “XSD Validation” and an error occurs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51" w:history="1">
            <w:r w:rsidRPr="00E066A1">
              <w:rPr>
                <w:rStyle w:val="Hyperlink"/>
                <w:noProof/>
                <w:lang w:val="en-GB"/>
              </w:rPr>
              <w:t>E2. At step 1.1.2 “Schematron validation” and any of the hard business rules fails: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52" w:history="1">
            <w:r w:rsidRPr="00E066A1">
              <w:rPr>
                <w:rStyle w:val="Hyperlink"/>
                <w:noProof/>
                <w:lang w:val="en-GB"/>
              </w:rPr>
              <w:t>E3. At step 1.1.2” Schematron validation” and any of the soft business rules fails: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53" w:history="1">
            <w:r w:rsidRPr="00E066A1">
              <w:rPr>
                <w:rStyle w:val="Hyperlink"/>
                <w:noProof/>
                <w:lang w:val="en-GB"/>
              </w:rPr>
              <w:t>E4. At step 1.1.3"Service Level Agreement rules validation" and any of the hard business rules fails: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54" w:history="1">
            <w:r w:rsidRPr="00E066A1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55" w:history="1">
            <w:r w:rsidRPr="00E066A1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56" w:history="1">
            <w:r w:rsidRPr="00E066A1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57" w:history="1">
            <w:r w:rsidRPr="00E066A1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58" w:history="1">
            <w:r w:rsidRPr="00E066A1">
              <w:rPr>
                <w:rStyle w:val="Hyperlink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59" w:history="1">
            <w:r w:rsidRPr="00E066A1">
              <w:rPr>
                <w:rStyle w:val="Hyperlink"/>
                <w:noProof/>
                <w:lang w:val="en-GB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Sample Store Document 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79A" w:rsidRDefault="000437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88660" w:history="1">
            <w:r w:rsidRPr="00E066A1">
              <w:rPr>
                <w:rStyle w:val="Hyperlink"/>
                <w:noProof/>
                <w:lang w:val="en-GB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066A1">
              <w:rPr>
                <w:rStyle w:val="Hyperlink"/>
                <w:noProof/>
                <w:lang w:val="en-GB"/>
              </w:rPr>
              <w:t>SLA recommended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</w:p>
    <w:p w:rsidR="00E915F6" w:rsidRDefault="00000CDE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1" w:name="_Toc425488642"/>
      <w:r>
        <w:rPr>
          <w:caps w:val="0"/>
          <w:lang w:val="en-GB"/>
        </w:rPr>
        <w:lastRenderedPageBreak/>
        <w:t xml:space="preserve">Validation for </w:t>
      </w:r>
      <w:r w:rsidR="000F6129">
        <w:rPr>
          <w:caps w:val="0"/>
          <w:lang w:val="en-GB"/>
        </w:rPr>
        <w:t>Store Document Wrapper</w:t>
      </w:r>
      <w:bookmarkEnd w:id="11"/>
    </w:p>
    <w:p w:rsidR="00417B62" w:rsidRDefault="00000CDE" w:rsidP="00417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 w:eastAsia="fr-FR"/>
        </w:rPr>
      </w:pPr>
      <w:r w:rsidRPr="00000CDE">
        <w:rPr>
          <w:lang w:val="en-GB" w:eastAsia="fr-FR"/>
        </w:rPr>
        <w:t xml:space="preserve">This Use Case is included in the </w:t>
      </w:r>
      <w:r w:rsidR="000F6129" w:rsidRPr="00D90A7A">
        <w:rPr>
          <w:lang w:val="en-GB"/>
        </w:rPr>
        <w:t>UC1_2_1 Synchronous+Service+Use+Case+Specification</w:t>
      </w:r>
      <w:r w:rsidRPr="00000CDE">
        <w:rPr>
          <w:lang w:val="en-GB" w:eastAsia="fr-FR"/>
        </w:rPr>
        <w:t>.</w:t>
      </w:r>
    </w:p>
    <w:p w:rsidR="00417B62" w:rsidRPr="00417B62" w:rsidRDefault="00417B62" w:rsidP="00417B62">
      <w:pPr>
        <w:rPr>
          <w:lang w:val="en-GB" w:eastAsia="fr-FR"/>
        </w:rPr>
      </w:pPr>
    </w:p>
    <w:p w:rsidR="00FF2410" w:rsidRDefault="00FF2410" w:rsidP="00FF2410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12" w:name="_Toc367958031"/>
      <w:bookmarkStart w:id="13" w:name="_Toc425488643"/>
      <w:r w:rsidRPr="00FF2410">
        <w:rPr>
          <w:caps w:val="0"/>
          <w:lang w:val="en-GB"/>
        </w:rPr>
        <w:t>Synchronous Validation</w:t>
      </w:r>
      <w:bookmarkEnd w:id="12"/>
      <w:bookmarkEnd w:id="13"/>
    </w:p>
    <w:p w:rsidR="00417B62" w:rsidRDefault="00FF2410" w:rsidP="00417B62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14" w:name="_Toc370312117"/>
      <w:bookmarkStart w:id="15" w:name="_Toc370372026"/>
      <w:bookmarkStart w:id="16" w:name="_Ref370373505"/>
      <w:bookmarkStart w:id="17" w:name="_Ref370373510"/>
      <w:bookmarkStart w:id="18" w:name="_Ref370773934"/>
      <w:bookmarkStart w:id="19" w:name="_Toc425488644"/>
      <w:r>
        <w:rPr>
          <w:caps w:val="0"/>
          <w:lang w:val="en-GB"/>
        </w:rPr>
        <w:t>XSD Validation</w:t>
      </w:r>
      <w:bookmarkEnd w:id="14"/>
      <w:bookmarkEnd w:id="15"/>
      <w:bookmarkEnd w:id="16"/>
      <w:bookmarkEnd w:id="17"/>
      <w:bookmarkEnd w:id="18"/>
      <w:bookmarkEnd w:id="19"/>
    </w:p>
    <w:p w:rsidR="00FF2410" w:rsidRPr="00490D47" w:rsidRDefault="00FF2410" w:rsidP="00490D47">
      <w:pPr>
        <w:rPr>
          <w:szCs w:val="20"/>
        </w:rPr>
      </w:pPr>
      <w:r w:rsidRPr="00490D47">
        <w:rPr>
          <w:szCs w:val="20"/>
          <w:lang w:val="en-GB"/>
        </w:rPr>
        <w:t xml:space="preserve">This section is included in the </w:t>
      </w:r>
      <w:r w:rsidR="000F6129" w:rsidRPr="00490D47">
        <w:rPr>
          <w:szCs w:val="20"/>
          <w:lang w:val="en-GB"/>
        </w:rPr>
        <w:t>UC1_2_1 Synchronous+Service+Use+Case+Specificationat Step 2.4 System performs the validation.</w:t>
      </w:r>
    </w:p>
    <w:p w:rsidR="00417B62" w:rsidRPr="00417B62" w:rsidRDefault="00417B62" w:rsidP="00417B62">
      <w:pPr>
        <w:rPr>
          <w:lang w:val="en-GB" w:eastAsia="fr-FR"/>
        </w:rPr>
      </w:pP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661"/>
        <w:gridCol w:w="1418"/>
        <w:gridCol w:w="992"/>
        <w:gridCol w:w="1134"/>
        <w:gridCol w:w="1388"/>
      </w:tblGrid>
      <w:tr w:rsidR="00ED2281" w:rsidTr="00ED2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155341" w:rsidRPr="002861D8" w:rsidRDefault="00155341" w:rsidP="003F2B65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661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418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92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1134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88" w:type="dxa"/>
          </w:tcPr>
          <w:p w:rsidR="00155341" w:rsidRPr="002861D8" w:rsidRDefault="00155341" w:rsidP="003F2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155341" w:rsidTr="00ED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155341" w:rsidRDefault="00155341" w:rsidP="003F2B65">
            <w:r>
              <w:t>RULE59</w:t>
            </w:r>
          </w:p>
        </w:tc>
        <w:tc>
          <w:tcPr>
            <w:tcW w:w="3661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141">
              <w:t>The system checks that the message conforms to the schema</w:t>
            </w:r>
            <w:r>
              <w:t xml:space="preserve">. </w:t>
            </w:r>
          </w:p>
          <w:p w:rsidR="00155341" w:rsidRDefault="00155341" w:rsidP="003E4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more details see sample </w:t>
            </w:r>
            <w:r w:rsidR="003E45FC">
              <w:t>StoreDocumentWrapper</w:t>
            </w:r>
            <w:r>
              <w:t xml:space="preserve"> in </w:t>
            </w:r>
            <w:r w:rsidR="00D4655C">
              <w:fldChar w:fldCharType="begin"/>
            </w:r>
            <w:r w:rsidR="00D4655C">
              <w:instrText xml:space="preserve"> REF _Ref370770885 \r \h </w:instrText>
            </w:r>
            <w:r w:rsidR="00D4655C">
              <w:fldChar w:fldCharType="separate"/>
            </w:r>
            <w:r w:rsidR="00D4655C">
              <w:t>6.1</w:t>
            </w:r>
            <w:r w:rsidR="00D4655C">
              <w:fldChar w:fldCharType="end"/>
            </w:r>
            <w:r w:rsidR="00D4655C">
              <w:t xml:space="preserve"> </w:t>
            </w:r>
            <w:r w:rsidR="000F6129">
              <w:fldChar w:fldCharType="begin"/>
            </w:r>
            <w:r w:rsidR="000F6129">
              <w:instrText xml:space="preserve"> REF _Ref370773757 \h </w:instrText>
            </w:r>
            <w:r w:rsidR="000F6129">
              <w:fldChar w:fldCharType="separate"/>
            </w:r>
            <w:r w:rsidR="000F6129" w:rsidRPr="009B549E">
              <w:t xml:space="preserve">Sample </w:t>
            </w:r>
            <w:r w:rsidR="000F6129">
              <w:rPr>
                <w:caps/>
              </w:rPr>
              <w:t xml:space="preserve">Store </w:t>
            </w:r>
            <w:r w:rsidR="000F6129" w:rsidRPr="009B549E">
              <w:t xml:space="preserve">Document </w:t>
            </w:r>
            <w:r w:rsidR="000F6129">
              <w:rPr>
                <w:caps/>
              </w:rPr>
              <w:t>Wrapper</w:t>
            </w:r>
            <w:r w:rsidR="000F6129">
              <w:fldChar w:fldCharType="end"/>
            </w:r>
          </w:p>
        </w:tc>
        <w:tc>
          <w:tcPr>
            <w:tcW w:w="1418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134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:rsidR="00155341" w:rsidRDefault="00155341" w:rsidP="003F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7F57" w:rsidRDefault="00A87F57" w:rsidP="00A87F57">
      <w:pPr>
        <w:rPr>
          <w:lang w:val="en-GB" w:eastAsia="fr-FR"/>
        </w:rPr>
      </w:pPr>
    </w:p>
    <w:p w:rsidR="00155341" w:rsidRPr="00155341" w:rsidRDefault="00155341" w:rsidP="00155341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0" w:name="_Ref361155505"/>
      <w:bookmarkStart w:id="21" w:name="_Ref362011198"/>
      <w:bookmarkStart w:id="22" w:name="_Ref362011215"/>
      <w:bookmarkStart w:id="23" w:name="_Toc367958034"/>
      <w:bookmarkStart w:id="24" w:name="_Ref361048131"/>
      <w:bookmarkStart w:id="25" w:name="_Ref361048136"/>
      <w:bookmarkStart w:id="26" w:name="_Toc425488645"/>
      <w:r w:rsidRPr="00155341">
        <w:rPr>
          <w:caps w:val="0"/>
          <w:lang w:val="en-GB"/>
        </w:rPr>
        <w:t xml:space="preserve">Schematron </w:t>
      </w:r>
      <w:bookmarkEnd w:id="20"/>
      <w:r w:rsidRPr="00155341">
        <w:rPr>
          <w:caps w:val="0"/>
          <w:lang w:val="en-GB"/>
        </w:rPr>
        <w:t>validation</w:t>
      </w:r>
      <w:bookmarkEnd w:id="21"/>
      <w:bookmarkEnd w:id="22"/>
      <w:bookmarkEnd w:id="23"/>
      <w:bookmarkEnd w:id="26"/>
    </w:p>
    <w:bookmarkEnd w:id="24"/>
    <w:bookmarkEnd w:id="25"/>
    <w:p w:rsidR="00155341" w:rsidRDefault="00155341" w:rsidP="00155341">
      <w:pPr>
        <w:rPr>
          <w:lang w:val="en-GB"/>
        </w:rPr>
      </w:pPr>
      <w:r>
        <w:rPr>
          <w:lang w:val="en-GB"/>
        </w:rPr>
        <w:t xml:space="preserve">This section is included in the </w:t>
      </w:r>
      <w:r w:rsidR="000F6129" w:rsidRPr="00D90A7A">
        <w:rPr>
          <w:lang w:val="en-GB"/>
        </w:rPr>
        <w:t>UC1_2_1 Synchronous+Service+Use+Case+Specification</w:t>
      </w:r>
      <w:r w:rsidR="000F6129">
        <w:rPr>
          <w:lang w:val="en-GB"/>
        </w:rPr>
        <w:t xml:space="preserve"> at Step 2.4 </w:t>
      </w:r>
      <w:r w:rsidR="000F6129" w:rsidRPr="00D923EB">
        <w:rPr>
          <w:lang w:val="en-GB"/>
        </w:rPr>
        <w:t>S</w:t>
      </w:r>
      <w:r w:rsidR="000F6129">
        <w:rPr>
          <w:lang w:val="en-GB"/>
        </w:rPr>
        <w:t xml:space="preserve">ystem performs the </w:t>
      </w:r>
      <w:r w:rsidR="000F6129" w:rsidRPr="00D923EB">
        <w:rPr>
          <w:lang w:val="en-GB"/>
        </w:rPr>
        <w:t>validation</w:t>
      </w:r>
      <w:r w:rsidR="000F6129">
        <w:rPr>
          <w:lang w:val="en-GB"/>
        </w:rPr>
        <w:t>.</w:t>
      </w:r>
    </w:p>
    <w:p w:rsidR="000F6129" w:rsidRDefault="000F6129" w:rsidP="00155341">
      <w:pPr>
        <w:rPr>
          <w:lang w:val="en-GB"/>
        </w:rPr>
      </w:pP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418"/>
        <w:gridCol w:w="1134"/>
        <w:gridCol w:w="1276"/>
        <w:gridCol w:w="1382"/>
      </w:tblGrid>
      <w:tr w:rsidR="000F6129" w:rsidTr="00490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F6129" w:rsidRPr="002861D8" w:rsidRDefault="000F6129" w:rsidP="00537407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260" w:type="dxa"/>
          </w:tcPr>
          <w:p w:rsidR="000F6129" w:rsidRPr="002861D8" w:rsidRDefault="000F6129" w:rsidP="0053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418" w:type="dxa"/>
          </w:tcPr>
          <w:p w:rsidR="000F6129" w:rsidRPr="002861D8" w:rsidRDefault="000F6129" w:rsidP="0053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1134" w:type="dxa"/>
          </w:tcPr>
          <w:p w:rsidR="000F6129" w:rsidRPr="002861D8" w:rsidRDefault="000F6129" w:rsidP="0053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1276" w:type="dxa"/>
          </w:tcPr>
          <w:p w:rsidR="000F6129" w:rsidRPr="002861D8" w:rsidRDefault="000F6129" w:rsidP="0053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82" w:type="dxa"/>
          </w:tcPr>
          <w:p w:rsidR="000F6129" w:rsidRPr="002861D8" w:rsidRDefault="000F6129" w:rsidP="0053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0F6129" w:rsidTr="0049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F6129" w:rsidRPr="007E4F7F" w:rsidRDefault="000F6129" w:rsidP="00537407">
            <w:pPr>
              <w:pStyle w:val="ListBullet"/>
              <w:numPr>
                <w:ilvl w:val="0"/>
                <w:numId w:val="0"/>
              </w:numPr>
            </w:pPr>
            <w:r>
              <w:t>RULE280</w:t>
            </w:r>
          </w:p>
        </w:tc>
        <w:tc>
          <w:tcPr>
            <w:tcW w:w="3260" w:type="dxa"/>
          </w:tcPr>
          <w:p w:rsidR="000F6129" w:rsidRPr="007E4F7F" w:rsidRDefault="000F6129" w:rsidP="00537407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F7F">
              <w:t xml:space="preserve">The </w:t>
            </w:r>
            <w:r w:rsidRPr="008F12D6">
              <w:rPr>
                <w:u w:val="single"/>
              </w:rPr>
              <w:t>DocumentWrapper.ID</w:t>
            </w:r>
            <w:r w:rsidRPr="007E4F7F">
              <w:t xml:space="preserve"> is not empty</w:t>
            </w:r>
          </w:p>
        </w:tc>
        <w:tc>
          <w:tcPr>
            <w:tcW w:w="1418" w:type="dxa"/>
          </w:tcPr>
          <w:p w:rsidR="000F6129" w:rsidRDefault="000F6129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F6129" w:rsidRDefault="000F6129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276" w:type="dxa"/>
          </w:tcPr>
          <w:p w:rsidR="000F6129" w:rsidRDefault="000F6129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body check</w:t>
            </w:r>
          </w:p>
        </w:tc>
        <w:tc>
          <w:tcPr>
            <w:tcW w:w="1382" w:type="dxa"/>
          </w:tcPr>
          <w:p w:rsidR="000F6129" w:rsidRDefault="000F6129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0F6129" w:rsidTr="00490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F6129" w:rsidRPr="007E4F7F" w:rsidRDefault="000F6129" w:rsidP="00537407">
            <w:pPr>
              <w:pStyle w:val="ListBullet"/>
              <w:numPr>
                <w:ilvl w:val="0"/>
                <w:numId w:val="0"/>
              </w:numPr>
            </w:pPr>
            <w:r>
              <w:t>RULE281</w:t>
            </w:r>
          </w:p>
        </w:tc>
        <w:tc>
          <w:tcPr>
            <w:tcW w:w="3260" w:type="dxa"/>
          </w:tcPr>
          <w:p w:rsidR="000F6129" w:rsidRPr="007E4F7F" w:rsidRDefault="000F6129" w:rsidP="00537407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F7F">
              <w:t>The length of the</w:t>
            </w:r>
            <w:r>
              <w:t xml:space="preserve"> </w:t>
            </w:r>
            <w:r w:rsidRPr="008F12D6">
              <w:rPr>
                <w:u w:val="single"/>
              </w:rPr>
              <w:t>DocumentWrapper.ID</w:t>
            </w:r>
            <w:r w:rsidRPr="007E4F7F">
              <w:t xml:space="preserve"> is not longer than 250 characters</w:t>
            </w:r>
          </w:p>
        </w:tc>
        <w:tc>
          <w:tcPr>
            <w:tcW w:w="1418" w:type="dxa"/>
          </w:tcPr>
          <w:p w:rsidR="000F6129" w:rsidRDefault="000F6129" w:rsidP="0053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F6129" w:rsidRDefault="000F6129" w:rsidP="0053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276" w:type="dxa"/>
          </w:tcPr>
          <w:p w:rsidR="000F6129" w:rsidRDefault="000F6129" w:rsidP="0053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body check</w:t>
            </w:r>
          </w:p>
        </w:tc>
        <w:tc>
          <w:tcPr>
            <w:tcW w:w="1382" w:type="dxa"/>
          </w:tcPr>
          <w:p w:rsidR="000F6129" w:rsidRDefault="000F6129" w:rsidP="0053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0F6129" w:rsidTr="0049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F6129" w:rsidRPr="007E4F7F" w:rsidRDefault="000F6129" w:rsidP="00537407">
            <w:pPr>
              <w:pStyle w:val="ListBullet"/>
              <w:numPr>
                <w:ilvl w:val="0"/>
                <w:numId w:val="0"/>
              </w:numPr>
            </w:pPr>
            <w:r>
              <w:t>RULE282</w:t>
            </w:r>
          </w:p>
        </w:tc>
        <w:tc>
          <w:tcPr>
            <w:tcW w:w="3260" w:type="dxa"/>
          </w:tcPr>
          <w:p w:rsidR="000F6129" w:rsidRPr="007E4F7F" w:rsidRDefault="000F6129" w:rsidP="00537407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F7F">
              <w:t xml:space="preserve">The </w:t>
            </w:r>
            <w:r w:rsidRPr="008F12D6">
              <w:rPr>
                <w:u w:val="single"/>
              </w:rPr>
              <w:t>DocumentWrapper.ID</w:t>
            </w:r>
            <w:r w:rsidRPr="007E4F7F">
              <w:t xml:space="preserve"> only has ASCII characters</w:t>
            </w:r>
          </w:p>
        </w:tc>
        <w:tc>
          <w:tcPr>
            <w:tcW w:w="1418" w:type="dxa"/>
          </w:tcPr>
          <w:p w:rsidR="000F6129" w:rsidRPr="00D74D71" w:rsidRDefault="000F6129" w:rsidP="0053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F6129" w:rsidRDefault="000F6129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276" w:type="dxa"/>
          </w:tcPr>
          <w:p w:rsidR="000F6129" w:rsidRDefault="000F6129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body check</w:t>
            </w:r>
          </w:p>
        </w:tc>
        <w:tc>
          <w:tcPr>
            <w:tcW w:w="1382" w:type="dxa"/>
          </w:tcPr>
          <w:p w:rsidR="000F6129" w:rsidRDefault="000F6129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0F6129" w:rsidTr="00490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F6129" w:rsidRPr="007E4F7F" w:rsidRDefault="000F6129" w:rsidP="00537407">
            <w:pPr>
              <w:pStyle w:val="ListBullet"/>
              <w:numPr>
                <w:ilvl w:val="0"/>
                <w:numId w:val="0"/>
              </w:numPr>
            </w:pPr>
            <w:r>
              <w:t>RULE284</w:t>
            </w:r>
          </w:p>
        </w:tc>
        <w:tc>
          <w:tcPr>
            <w:tcW w:w="3260" w:type="dxa"/>
          </w:tcPr>
          <w:p w:rsidR="000F6129" w:rsidRPr="007E4F7F" w:rsidRDefault="000F6129" w:rsidP="00537407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F7F">
              <w:t xml:space="preserve">The </w:t>
            </w:r>
            <w:r w:rsidRPr="008F12D6">
              <w:rPr>
                <w:u w:val="single"/>
              </w:rPr>
              <w:t>DocumentWrapper.IssueDate</w:t>
            </w:r>
            <w:r w:rsidRPr="007E4F7F">
              <w:t xml:space="preserve"> </w:t>
            </w:r>
            <w:r>
              <w:t>is not in the future</w:t>
            </w:r>
          </w:p>
        </w:tc>
        <w:tc>
          <w:tcPr>
            <w:tcW w:w="1418" w:type="dxa"/>
          </w:tcPr>
          <w:p w:rsidR="000F6129" w:rsidRDefault="000F6129" w:rsidP="0053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F6129" w:rsidRDefault="000F6129" w:rsidP="0053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276" w:type="dxa"/>
          </w:tcPr>
          <w:p w:rsidR="000F6129" w:rsidRDefault="000F6129" w:rsidP="0053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body check</w:t>
            </w:r>
          </w:p>
        </w:tc>
        <w:tc>
          <w:tcPr>
            <w:tcW w:w="1382" w:type="dxa"/>
          </w:tcPr>
          <w:p w:rsidR="000F6129" w:rsidRDefault="000F6129" w:rsidP="0053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logic</w:t>
            </w:r>
          </w:p>
        </w:tc>
      </w:tr>
      <w:tr w:rsidR="000F6129" w:rsidTr="0049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F6129" w:rsidRPr="007E4F7F" w:rsidRDefault="000F6129" w:rsidP="00537407">
            <w:pPr>
              <w:pStyle w:val="ListBullet"/>
              <w:numPr>
                <w:ilvl w:val="0"/>
                <w:numId w:val="0"/>
              </w:numPr>
            </w:pPr>
            <w:r>
              <w:t>RULE285</w:t>
            </w:r>
          </w:p>
        </w:tc>
        <w:tc>
          <w:tcPr>
            <w:tcW w:w="3260" w:type="dxa"/>
          </w:tcPr>
          <w:p w:rsidR="000F6129" w:rsidRPr="007E4F7F" w:rsidRDefault="000F6129" w:rsidP="00537407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8F12D6">
              <w:rPr>
                <w:u w:val="single"/>
              </w:rPr>
              <w:t>DocumentWrapper.IssueDate</w:t>
            </w:r>
            <w:r w:rsidRPr="007E4F7F">
              <w:t xml:space="preserve"> </w:t>
            </w:r>
            <w:r>
              <w:t>is not older than 12 months</w:t>
            </w:r>
          </w:p>
        </w:tc>
        <w:tc>
          <w:tcPr>
            <w:tcW w:w="1418" w:type="dxa"/>
          </w:tcPr>
          <w:p w:rsidR="000F6129" w:rsidRDefault="000F6129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F6129" w:rsidRDefault="000F6129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276" w:type="dxa"/>
          </w:tcPr>
          <w:p w:rsidR="000F6129" w:rsidRDefault="000F6129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body check</w:t>
            </w:r>
          </w:p>
        </w:tc>
        <w:tc>
          <w:tcPr>
            <w:tcW w:w="1382" w:type="dxa"/>
          </w:tcPr>
          <w:p w:rsidR="000F6129" w:rsidRDefault="000F6129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logic</w:t>
            </w:r>
          </w:p>
        </w:tc>
      </w:tr>
    </w:tbl>
    <w:p w:rsidR="00155341" w:rsidRDefault="00155341" w:rsidP="00155341"/>
    <w:p w:rsidR="00ED2281" w:rsidRDefault="00C9132F" w:rsidP="00ED2281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7" w:name="_Toc425488646"/>
      <w:r>
        <w:rPr>
          <w:caps w:val="0"/>
          <w:lang w:val="en-GB"/>
        </w:rPr>
        <w:t>Service Level Agreement rules</w:t>
      </w:r>
      <w:r w:rsidR="00ED2281">
        <w:rPr>
          <w:caps w:val="0"/>
          <w:lang w:val="en-GB"/>
        </w:rPr>
        <w:t xml:space="preserve"> </w:t>
      </w:r>
      <w:r w:rsidR="00ED2281" w:rsidRPr="00155341">
        <w:rPr>
          <w:caps w:val="0"/>
          <w:lang w:val="en-GB"/>
        </w:rPr>
        <w:t>validation</w:t>
      </w:r>
      <w:bookmarkEnd w:id="27"/>
    </w:p>
    <w:p w:rsidR="00AD1219" w:rsidRPr="00A44784" w:rsidRDefault="00AD1219" w:rsidP="005343C3">
      <w:pPr>
        <w:jc w:val="both"/>
        <w:rPr>
          <w:color w:val="FF0000"/>
          <w:lang w:val="en-GB" w:eastAsia="fr-FR"/>
        </w:rPr>
      </w:pPr>
      <w:r w:rsidRPr="00A44784">
        <w:rPr>
          <w:color w:val="FF0000"/>
          <w:lang w:val="en-GB" w:eastAsia="fr-FR"/>
        </w:rPr>
        <w:t xml:space="preserve">This section includes the validation of Service Level Agreement </w:t>
      </w:r>
      <w:r w:rsidR="005343C3" w:rsidRPr="00A44784">
        <w:rPr>
          <w:color w:val="FF0000"/>
          <w:lang w:val="en-GB" w:eastAsia="fr-FR"/>
        </w:rPr>
        <w:t>rules</w:t>
      </w:r>
      <w:r w:rsidRPr="00A44784">
        <w:rPr>
          <w:color w:val="FF0000"/>
          <w:lang w:val="en-GB" w:eastAsia="fr-FR"/>
        </w:rPr>
        <w:t xml:space="preserve"> regarding the transmission </w:t>
      </w:r>
      <w:r w:rsidR="005343C3" w:rsidRPr="00A44784">
        <w:rPr>
          <w:color w:val="FF0000"/>
          <w:lang w:val="en-GB" w:eastAsia="fr-FR"/>
        </w:rPr>
        <w:t>of Document Wrappers: the maximum size of a binary file</w:t>
      </w:r>
      <w:r w:rsidR="001A68CF">
        <w:rPr>
          <w:color w:val="FF0000"/>
          <w:lang w:val="en-GB" w:eastAsia="fr-FR"/>
        </w:rPr>
        <w:t xml:space="preserve"> per business domain</w:t>
      </w:r>
      <w:r w:rsidR="005343C3" w:rsidRPr="00A44784">
        <w:rPr>
          <w:color w:val="FF0000"/>
          <w:lang w:val="en-GB" w:eastAsia="fr-FR"/>
        </w:rPr>
        <w:t>, and the maximum volume of data that can be exchanged during a given period of time</w:t>
      </w:r>
      <w:r w:rsidR="001A68CF">
        <w:rPr>
          <w:color w:val="FF0000"/>
          <w:lang w:val="en-GB" w:eastAsia="fr-FR"/>
        </w:rPr>
        <w:t xml:space="preserve"> per business domain</w:t>
      </w:r>
      <w:r w:rsidR="005343C3" w:rsidRPr="00A44784">
        <w:rPr>
          <w:color w:val="FF0000"/>
          <w:lang w:val="en-GB" w:eastAsia="fr-FR"/>
        </w:rPr>
        <w:t xml:space="preserve">. </w:t>
      </w:r>
      <w:r w:rsidR="004365D8">
        <w:rPr>
          <w:color w:val="FF0000"/>
          <w:lang w:val="en-GB" w:eastAsia="fr-FR"/>
        </w:rPr>
        <w:t xml:space="preserve">See Annex 6.2. for </w:t>
      </w:r>
      <w:r w:rsidR="00F11DDB">
        <w:rPr>
          <w:color w:val="FF0000"/>
          <w:lang w:val="en-GB" w:eastAsia="fr-FR"/>
        </w:rPr>
        <w:t>recommended</w:t>
      </w:r>
      <w:r w:rsidR="004365D8">
        <w:rPr>
          <w:color w:val="FF0000"/>
          <w:lang w:val="en-GB" w:eastAsia="fr-FR"/>
        </w:rPr>
        <w:t xml:space="preserve"> configuration</w:t>
      </w:r>
      <w:r w:rsidR="00F11DDB">
        <w:rPr>
          <w:color w:val="FF0000"/>
          <w:lang w:val="en-GB" w:eastAsia="fr-FR"/>
        </w:rPr>
        <w:t>s</w:t>
      </w:r>
      <w:r w:rsidR="004365D8">
        <w:rPr>
          <w:color w:val="FF0000"/>
          <w:lang w:val="en-GB" w:eastAsia="fr-FR"/>
        </w:rPr>
        <w:t>.</w:t>
      </w:r>
    </w:p>
    <w:p w:rsidR="00ED2281" w:rsidRPr="00ED2281" w:rsidRDefault="00ED2281" w:rsidP="00ED2281">
      <w:pPr>
        <w:rPr>
          <w:lang w:val="en-GB" w:eastAsia="fr-FR"/>
        </w:rPr>
      </w:pP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1418"/>
        <w:gridCol w:w="992"/>
        <w:gridCol w:w="1276"/>
        <w:gridCol w:w="1382"/>
      </w:tblGrid>
      <w:tr w:rsidR="00ED2281" w:rsidRPr="002861D8" w:rsidTr="00AD1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D2281" w:rsidRPr="002861D8" w:rsidRDefault="00ED2281" w:rsidP="00537407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402" w:type="dxa"/>
          </w:tcPr>
          <w:p w:rsidR="00ED2281" w:rsidRPr="002861D8" w:rsidRDefault="00ED2281" w:rsidP="0053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418" w:type="dxa"/>
          </w:tcPr>
          <w:p w:rsidR="00ED2281" w:rsidRPr="002861D8" w:rsidRDefault="00ED2281" w:rsidP="0053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92" w:type="dxa"/>
          </w:tcPr>
          <w:p w:rsidR="00ED2281" w:rsidRPr="002861D8" w:rsidRDefault="00ED2281" w:rsidP="0053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1276" w:type="dxa"/>
          </w:tcPr>
          <w:p w:rsidR="00ED2281" w:rsidRPr="002861D8" w:rsidRDefault="00ED2281" w:rsidP="0053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82" w:type="dxa"/>
          </w:tcPr>
          <w:p w:rsidR="00ED2281" w:rsidRPr="002861D8" w:rsidRDefault="00ED2281" w:rsidP="00537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ED2281" w:rsidTr="00AD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D2281" w:rsidRPr="00ED2281" w:rsidRDefault="00ED2281" w:rsidP="00537407">
            <w:pPr>
              <w:pStyle w:val="ListBullet"/>
              <w:numPr>
                <w:ilvl w:val="0"/>
                <w:numId w:val="0"/>
              </w:numPr>
              <w:rPr>
                <w:highlight w:val="yellow"/>
              </w:rPr>
            </w:pPr>
            <w:r w:rsidRPr="00DA0943">
              <w:t>RULE</w:t>
            </w:r>
            <w:r w:rsidR="00DA0943" w:rsidRPr="00DA0943">
              <w:t>595</w:t>
            </w:r>
          </w:p>
        </w:tc>
        <w:tc>
          <w:tcPr>
            <w:tcW w:w="3402" w:type="dxa"/>
          </w:tcPr>
          <w:p w:rsidR="00ED2281" w:rsidRPr="00A44784" w:rsidRDefault="00ED2281" w:rsidP="00DA09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FF0000"/>
                <w:sz w:val="24"/>
              </w:rPr>
            </w:pPr>
            <w:r w:rsidRPr="00A44784">
              <w:rPr>
                <w:color w:val="FF0000"/>
              </w:rPr>
              <w:t xml:space="preserve">The size of the </w:t>
            </w:r>
            <w:r w:rsidR="006420ED" w:rsidRPr="00A44784">
              <w:rPr>
                <w:color w:val="FF0000"/>
              </w:rPr>
              <w:t xml:space="preserve">binary </w:t>
            </w:r>
            <w:r w:rsidRPr="00A44784">
              <w:rPr>
                <w:color w:val="FF0000"/>
              </w:rPr>
              <w:t xml:space="preserve">file </w:t>
            </w:r>
            <w:r w:rsidR="00DA0943">
              <w:rPr>
                <w:color w:val="FF0000"/>
              </w:rPr>
              <w:t xml:space="preserve">does not exceed </w:t>
            </w:r>
            <w:r w:rsidRPr="00A44784">
              <w:rPr>
                <w:color w:val="FF0000"/>
              </w:rPr>
              <w:t xml:space="preserve">the </w:t>
            </w:r>
            <w:r w:rsidR="006420ED" w:rsidRPr="00A44784">
              <w:rPr>
                <w:color w:val="FF0000"/>
              </w:rPr>
              <w:t xml:space="preserve">maximum size </w:t>
            </w:r>
            <w:r w:rsidR="00AD1219" w:rsidRPr="00A44784">
              <w:rPr>
                <w:color w:val="FF0000"/>
              </w:rPr>
              <w:t>configured</w:t>
            </w:r>
            <w:r w:rsidRPr="00A44784">
              <w:rPr>
                <w:color w:val="FF0000"/>
              </w:rPr>
              <w:t>.</w:t>
            </w:r>
          </w:p>
        </w:tc>
        <w:tc>
          <w:tcPr>
            <w:tcW w:w="1418" w:type="dxa"/>
          </w:tcPr>
          <w:p w:rsidR="00ED2281" w:rsidRDefault="00ED2281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ED2281" w:rsidRDefault="00ED2281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276" w:type="dxa"/>
          </w:tcPr>
          <w:p w:rsidR="00ED2281" w:rsidRPr="00A44784" w:rsidRDefault="006420ED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44784">
              <w:rPr>
                <w:color w:val="FF0000"/>
              </w:rPr>
              <w:t>Message</w:t>
            </w:r>
            <w:r w:rsidR="00ED2281" w:rsidRPr="00A44784">
              <w:rPr>
                <w:color w:val="FF0000"/>
              </w:rPr>
              <w:t xml:space="preserve"> size check</w:t>
            </w:r>
          </w:p>
        </w:tc>
        <w:tc>
          <w:tcPr>
            <w:tcW w:w="1382" w:type="dxa"/>
          </w:tcPr>
          <w:p w:rsidR="00ED2281" w:rsidRDefault="00ED2281" w:rsidP="0053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ED2281" w:rsidTr="00AD1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D2281" w:rsidRPr="00ED2281" w:rsidRDefault="00ED2281" w:rsidP="00ED2281">
            <w:pPr>
              <w:pStyle w:val="ListBullet"/>
              <w:numPr>
                <w:ilvl w:val="0"/>
                <w:numId w:val="0"/>
              </w:numPr>
              <w:rPr>
                <w:highlight w:val="yellow"/>
              </w:rPr>
            </w:pPr>
            <w:r w:rsidRPr="00DA0943">
              <w:t>RULE</w:t>
            </w:r>
            <w:r w:rsidR="00DA0943" w:rsidRPr="00DA0943">
              <w:t>596</w:t>
            </w:r>
          </w:p>
        </w:tc>
        <w:tc>
          <w:tcPr>
            <w:tcW w:w="3402" w:type="dxa"/>
          </w:tcPr>
          <w:p w:rsidR="00ED2281" w:rsidRPr="00A44784" w:rsidRDefault="00AD1219" w:rsidP="00AD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FF0000"/>
                <w:sz w:val="24"/>
              </w:rPr>
            </w:pPr>
            <w:bookmarkStart w:id="28" w:name="_GoBack"/>
            <w:r w:rsidRPr="00A44784">
              <w:rPr>
                <w:color w:val="FF0000"/>
              </w:rPr>
              <w:t>By storing the binary file, the maximum volume allowed is not exceeded</w:t>
            </w:r>
            <w:bookmarkEnd w:id="28"/>
            <w:r w:rsidRPr="00A44784">
              <w:rPr>
                <w:color w:val="FF0000"/>
              </w:rPr>
              <w:t>.</w:t>
            </w:r>
          </w:p>
        </w:tc>
        <w:tc>
          <w:tcPr>
            <w:tcW w:w="1418" w:type="dxa"/>
          </w:tcPr>
          <w:p w:rsidR="00ED2281" w:rsidRDefault="00ED2281" w:rsidP="0053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ED2281" w:rsidRPr="00A44784" w:rsidRDefault="00ED2281" w:rsidP="0053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Hard</w:t>
            </w:r>
          </w:p>
        </w:tc>
        <w:tc>
          <w:tcPr>
            <w:tcW w:w="1276" w:type="dxa"/>
          </w:tcPr>
          <w:p w:rsidR="00ED2281" w:rsidRPr="00A44784" w:rsidRDefault="00AD1219" w:rsidP="0053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44784">
              <w:rPr>
                <w:color w:val="FF0000"/>
              </w:rPr>
              <w:t>Message size check</w:t>
            </w:r>
          </w:p>
        </w:tc>
        <w:tc>
          <w:tcPr>
            <w:tcW w:w="1382" w:type="dxa"/>
          </w:tcPr>
          <w:p w:rsidR="00ED2281" w:rsidRDefault="00ED2281" w:rsidP="0053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validation</w:t>
            </w:r>
          </w:p>
        </w:tc>
      </w:tr>
    </w:tbl>
    <w:p w:rsidR="00ED2281" w:rsidRPr="00ED2281" w:rsidRDefault="00ED2281" w:rsidP="00ED2281">
      <w:pPr>
        <w:rPr>
          <w:lang w:val="en-GB" w:eastAsia="fr-FR"/>
        </w:rPr>
      </w:pPr>
    </w:p>
    <w:p w:rsidR="00155341" w:rsidRDefault="00155341" w:rsidP="00155341">
      <w:pPr>
        <w:rPr>
          <w:lang w:val="en-GB"/>
        </w:rPr>
      </w:pPr>
    </w:p>
    <w:p w:rsidR="00761B3F" w:rsidRPr="00155341" w:rsidRDefault="00761B3F" w:rsidP="00ED2281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9" w:name="_Ref361155570"/>
      <w:bookmarkStart w:id="30" w:name="_Toc367958035"/>
      <w:bookmarkStart w:id="31" w:name="_Toc425488647"/>
      <w:r w:rsidRPr="00155341">
        <w:rPr>
          <w:caps w:val="0"/>
          <w:lang w:val="en-GB"/>
        </w:rPr>
        <w:t>Parent document check</w:t>
      </w:r>
      <w:bookmarkEnd w:id="31"/>
    </w:p>
    <w:p w:rsidR="00761B3F" w:rsidRDefault="00761B3F" w:rsidP="00490D47">
      <w:pPr>
        <w:rPr>
          <w:lang w:val="en-GB"/>
        </w:rPr>
      </w:pPr>
      <w:r>
        <w:rPr>
          <w:lang w:val="en-GB"/>
        </w:rPr>
        <w:t>No parent document check is foreseen.</w:t>
      </w:r>
    </w:p>
    <w:p w:rsidR="00761B3F" w:rsidRPr="00761B3F" w:rsidRDefault="00761B3F" w:rsidP="00761B3F">
      <w:pPr>
        <w:rPr>
          <w:lang w:val="en-GB"/>
        </w:rPr>
      </w:pPr>
    </w:p>
    <w:p w:rsidR="000F6129" w:rsidRDefault="000F6129" w:rsidP="00ED2281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32" w:name="_Toc425488648"/>
      <w:r>
        <w:rPr>
          <w:caps w:val="0"/>
          <w:lang w:val="en-GB"/>
        </w:rPr>
        <w:lastRenderedPageBreak/>
        <w:t>Asynchronous check</w:t>
      </w:r>
      <w:bookmarkEnd w:id="32"/>
    </w:p>
    <w:p w:rsidR="000F6129" w:rsidRPr="00490D47" w:rsidRDefault="000F6129" w:rsidP="00490D47">
      <w:pPr>
        <w:rPr>
          <w:lang w:val="en-GB"/>
        </w:rPr>
      </w:pPr>
      <w:r w:rsidRPr="00490D47">
        <w:rPr>
          <w:lang w:val="en-GB"/>
        </w:rPr>
        <w:t>No asynchronous validation is foreseen.</w:t>
      </w:r>
    </w:p>
    <w:p w:rsidR="000F6129" w:rsidRPr="000F6129" w:rsidRDefault="000F6129" w:rsidP="000F6129">
      <w:pPr>
        <w:rPr>
          <w:lang w:val="en-GB"/>
        </w:rPr>
      </w:pPr>
    </w:p>
    <w:bookmarkEnd w:id="29"/>
    <w:bookmarkEnd w:id="30"/>
    <w:p w:rsidR="00155341" w:rsidRPr="00A87F57" w:rsidRDefault="00155341" w:rsidP="00A87F57">
      <w:pPr>
        <w:rPr>
          <w:lang w:val="en-GB" w:eastAsia="fr-FR"/>
        </w:rPr>
      </w:pPr>
    </w:p>
    <w:p w:rsidR="00E915F6" w:rsidRDefault="00E915F6" w:rsidP="00ED2281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33" w:name="_Toc425488649"/>
      <w:r>
        <w:rPr>
          <w:caps w:val="0"/>
          <w:lang w:val="en-GB"/>
        </w:rPr>
        <w:t>E</w:t>
      </w:r>
      <w:r w:rsidR="00155341">
        <w:rPr>
          <w:caps w:val="0"/>
          <w:lang w:val="en-GB"/>
        </w:rPr>
        <w:t>rrors</w:t>
      </w:r>
      <w:bookmarkEnd w:id="33"/>
      <w:r w:rsidR="00155341">
        <w:rPr>
          <w:caps w:val="0"/>
          <w:lang w:val="en-GB"/>
        </w:rPr>
        <w:t xml:space="preserve"> </w:t>
      </w:r>
    </w:p>
    <w:p w:rsidR="00155341" w:rsidRPr="00FB45F7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34" w:name="_Toc367958037"/>
      <w:bookmarkStart w:id="35" w:name="_Toc425488650"/>
      <w:r>
        <w:rPr>
          <w:lang w:val="en-GB"/>
        </w:rPr>
        <w:t xml:space="preserve">E1. </w:t>
      </w:r>
      <w:r w:rsidR="003F2B65">
        <w:rPr>
          <w:lang w:val="en-GB"/>
        </w:rPr>
        <w:t xml:space="preserve">At step </w:t>
      </w:r>
      <w:r w:rsidR="00891DD9">
        <w:rPr>
          <w:lang w:val="en-GB"/>
        </w:rPr>
        <w:fldChar w:fldCharType="begin"/>
      </w:r>
      <w:r w:rsidR="00891DD9">
        <w:rPr>
          <w:lang w:val="en-GB"/>
        </w:rPr>
        <w:instrText xml:space="preserve"> REF _Ref370773934 \r \h </w:instrText>
      </w:r>
      <w:r w:rsidR="00891DD9">
        <w:rPr>
          <w:lang w:val="en-GB"/>
        </w:rPr>
      </w:r>
      <w:r w:rsidR="00891DD9">
        <w:rPr>
          <w:lang w:val="en-GB"/>
        </w:rPr>
        <w:fldChar w:fldCharType="separate"/>
      </w:r>
      <w:r w:rsidR="00891DD9">
        <w:rPr>
          <w:lang w:val="en-GB"/>
        </w:rPr>
        <w:t>1.1.1</w:t>
      </w:r>
      <w:r w:rsidR="00891DD9">
        <w:rPr>
          <w:lang w:val="en-GB"/>
        </w:rPr>
        <w:fldChar w:fldCharType="end"/>
      </w:r>
      <w:r w:rsidR="00891DD9">
        <w:rPr>
          <w:lang w:val="en-GB"/>
        </w:rPr>
        <w:t xml:space="preserve"> </w:t>
      </w:r>
      <w:r w:rsidR="003F2B65">
        <w:rPr>
          <w:lang w:val="en-GB"/>
        </w:rPr>
        <w:t>“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_Ref362011144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XSD Validation</w:t>
      </w:r>
      <w:r>
        <w:rPr>
          <w:lang w:val="en-GB"/>
        </w:rPr>
        <w:fldChar w:fldCharType="end"/>
      </w:r>
      <w:r w:rsidRPr="00CA1B0D">
        <w:rPr>
          <w:lang w:val="en-GB"/>
        </w:rPr>
        <w:t>”</w:t>
      </w:r>
      <w:bookmarkEnd w:id="34"/>
      <w:r>
        <w:rPr>
          <w:lang w:val="en-GB"/>
        </w:rPr>
        <w:t xml:space="preserve"> and an error occurs</w:t>
      </w:r>
      <w:bookmarkEnd w:id="35"/>
    </w:p>
    <w:p w:rsidR="000F6129" w:rsidRDefault="000F6129" w:rsidP="000F6129">
      <w:pPr>
        <w:pStyle w:val="ListBullet"/>
        <w:rPr>
          <w:ins w:id="36" w:author="BATRINU Anamaria (DIGIT-EXT)" w:date="2015-07-24T08:08:00Z"/>
          <w:rFonts w:cs="Arial"/>
        </w:rPr>
      </w:pPr>
      <w:r w:rsidRPr="000F6129">
        <w:rPr>
          <w:rFonts w:cs="Arial"/>
        </w:rPr>
        <w:t>System submits a SOAP Fault [6] of EC-Fault type</w:t>
      </w:r>
    </w:p>
    <w:p w:rsidR="00042C13" w:rsidRPr="004174DE" w:rsidRDefault="00042C13" w:rsidP="00042C13">
      <w:pPr>
        <w:pStyle w:val="ListBullet"/>
        <w:tabs>
          <w:tab w:val="clear" w:pos="360"/>
          <w:tab w:val="num" w:pos="842"/>
        </w:tabs>
        <w:ind w:left="842"/>
        <w:rPr>
          <w:ins w:id="37" w:author="BATRINU Anamaria (DIGIT-EXT)" w:date="2015-07-24T08:08:00Z"/>
          <w:lang w:val="en-GB"/>
        </w:rPr>
      </w:pPr>
      <w:ins w:id="38" w:author="BATRINU Anamaria (DIGIT-EXT)" w:date="2015-07-24T08:08:00Z">
        <w:r w:rsidRPr="004174DE">
          <w:rPr>
            <w:lang w:val="en-GB"/>
          </w:rPr>
          <w:t xml:space="preserve">A </w:t>
        </w:r>
        <w:r w:rsidRPr="004174DE">
          <w:rPr>
            <w:u w:val="single"/>
            <w:lang w:val="en-GB"/>
          </w:rPr>
          <w:t>Response Code</w:t>
        </w:r>
        <w:r w:rsidRPr="004174DE">
          <w:rPr>
            <w:lang w:val="en-GB"/>
          </w:rPr>
          <w:t xml:space="preserve"> is added "</w:t>
        </w:r>
        <w:r>
          <w:rPr>
            <w:rFonts w:cs="Arial"/>
            <w:b/>
            <w:sz w:val="18"/>
            <w:szCs w:val="18"/>
          </w:rPr>
          <w:t>error.xsd</w:t>
        </w:r>
        <w:r w:rsidRPr="004174DE">
          <w:rPr>
            <w:lang w:val="en-GB"/>
          </w:rPr>
          <w:t>"</w:t>
        </w:r>
      </w:ins>
    </w:p>
    <w:p w:rsidR="00042C13" w:rsidRPr="004174DE" w:rsidRDefault="00042C13" w:rsidP="00042C13">
      <w:pPr>
        <w:pStyle w:val="ListBullet"/>
        <w:tabs>
          <w:tab w:val="clear" w:pos="360"/>
          <w:tab w:val="num" w:pos="842"/>
        </w:tabs>
        <w:ind w:left="842"/>
        <w:rPr>
          <w:ins w:id="39" w:author="BATRINU Anamaria (DIGIT-EXT)" w:date="2015-07-24T08:08:00Z"/>
          <w:lang w:val="en-GB"/>
        </w:rPr>
      </w:pPr>
      <w:ins w:id="40" w:author="BATRINU Anamaria (DIGIT-EXT)" w:date="2015-07-24T08:08:00Z">
        <w:r w:rsidRPr="004174DE">
          <w:rPr>
            <w:lang w:val="en-GB"/>
          </w:rPr>
          <w:t xml:space="preserve">A </w:t>
        </w:r>
        <w:r w:rsidRPr="004174DE">
          <w:rPr>
            <w:u w:val="single"/>
            <w:lang w:val="en-GB"/>
          </w:rPr>
          <w:t>Description</w:t>
        </w:r>
        <w:r w:rsidRPr="004174DE">
          <w:rPr>
            <w:lang w:val="en-GB"/>
          </w:rPr>
          <w:t xml:space="preserve"> may be added</w:t>
        </w:r>
        <w:r>
          <w:rPr>
            <w:lang w:val="en-GB"/>
          </w:rPr>
          <w:t>: "</w:t>
        </w:r>
        <w:r>
          <w:rPr>
            <w:rFonts w:cs="Arial"/>
            <w:sz w:val="18"/>
            <w:szCs w:val="18"/>
          </w:rPr>
          <w:t>Hard business rule violated</w:t>
        </w:r>
        <w:r>
          <w:rPr>
            <w:lang w:val="en-GB"/>
          </w:rPr>
          <w:t>"</w:t>
        </w:r>
      </w:ins>
    </w:p>
    <w:p w:rsidR="000F6129" w:rsidRPr="000F6129" w:rsidRDefault="000F6129" w:rsidP="000F6129">
      <w:pPr>
        <w:pStyle w:val="ListBullet"/>
        <w:rPr>
          <w:rFonts w:cs="Arial"/>
        </w:rPr>
      </w:pPr>
      <w:r w:rsidRPr="000F6129">
        <w:rPr>
          <w:rFonts w:cs="Arial"/>
        </w:rPr>
        <w:t>The Use Case ends.</w:t>
      </w:r>
    </w:p>
    <w:p w:rsidR="00155341" w:rsidRPr="00CA1B0D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41" w:name="_Toc367958038"/>
      <w:bookmarkStart w:id="42" w:name="_Toc425488651"/>
      <w:r>
        <w:rPr>
          <w:lang w:val="en-GB"/>
        </w:rPr>
        <w:t xml:space="preserve">E2. </w:t>
      </w:r>
      <w:r w:rsidR="003F2B65">
        <w:rPr>
          <w:lang w:val="en-GB"/>
        </w:rPr>
        <w:t xml:space="preserve">At step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_Ref362011198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891DD9">
        <w:rPr>
          <w:lang w:val="en-GB"/>
        </w:rPr>
        <w:t>1.1.2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3F2B65">
        <w:rPr>
          <w:lang w:val="en-GB"/>
        </w:rPr>
        <w:t>“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_Ref362011215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S</w:t>
      </w:r>
      <w:r w:rsidRPr="00224263">
        <w:rPr>
          <w:lang w:val="en-GB"/>
        </w:rPr>
        <w:t xml:space="preserve">chematron </w:t>
      </w:r>
      <w:r>
        <w:rPr>
          <w:lang w:val="en-GB"/>
        </w:rPr>
        <w:t>validation</w:t>
      </w:r>
      <w:r>
        <w:rPr>
          <w:lang w:val="en-GB"/>
        </w:rPr>
        <w:fldChar w:fldCharType="end"/>
      </w:r>
      <w:r w:rsidRPr="00CA1B0D">
        <w:rPr>
          <w:lang w:val="en-GB"/>
        </w:rPr>
        <w:t>” and any of the hard business rules fails:</w:t>
      </w:r>
      <w:bookmarkEnd w:id="41"/>
      <w:bookmarkEnd w:id="42"/>
    </w:p>
    <w:p w:rsidR="00155341" w:rsidRPr="006C3940" w:rsidRDefault="00155341" w:rsidP="00155341">
      <w:pPr>
        <w:rPr>
          <w:rFonts w:cs="Arial"/>
          <w:lang w:val="en-GB"/>
        </w:rPr>
      </w:pPr>
    </w:p>
    <w:p w:rsidR="00891DD9" w:rsidRPr="004174DE" w:rsidRDefault="00891DD9" w:rsidP="00891DD9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</w:pPr>
      <w:bookmarkStart w:id="43" w:name="_Toc367958039"/>
      <w:r w:rsidRPr="004174DE">
        <w:t>System submits a SOAP Fault [</w:t>
      </w:r>
      <w:ins w:id="44" w:author="BATRINU Anamaria (DIGIT-EXT)" w:date="2015-07-24T08:02:00Z">
        <w:r w:rsidR="00F566EF">
          <w:t>6</w:t>
        </w:r>
      </w:ins>
      <w:r w:rsidRPr="004174DE">
        <w:t>] of EC-Fault type</w:t>
      </w:r>
    </w:p>
    <w:p w:rsidR="00891DD9" w:rsidRPr="004174DE" w:rsidRDefault="00891DD9" w:rsidP="00891DD9">
      <w:pPr>
        <w:pStyle w:val="ListBullet"/>
        <w:tabs>
          <w:tab w:val="clear" w:pos="360"/>
          <w:tab w:val="num" w:pos="842"/>
        </w:tabs>
        <w:ind w:left="842"/>
        <w:rPr>
          <w:lang w:val="en-GB"/>
        </w:rPr>
      </w:pPr>
      <w:r w:rsidRPr="004174DE">
        <w:rPr>
          <w:lang w:val="en-GB"/>
        </w:rPr>
        <w:t xml:space="preserve">A </w:t>
      </w:r>
      <w:r w:rsidRPr="004174DE">
        <w:rPr>
          <w:u w:val="single"/>
          <w:lang w:val="en-GB"/>
        </w:rPr>
        <w:t>Response Code</w:t>
      </w:r>
      <w:r w:rsidRPr="004174DE">
        <w:rPr>
          <w:lang w:val="en-GB"/>
        </w:rPr>
        <w:t xml:space="preserve"> is added "</w:t>
      </w:r>
      <w:ins w:id="45" w:author="BATRINU Anamaria (DIGIT-EXT)" w:date="2015-07-24T08:02:00Z">
        <w:r w:rsidR="00F566EF">
          <w:rPr>
            <w:rFonts w:cs="Arial"/>
            <w:b/>
            <w:sz w:val="18"/>
            <w:szCs w:val="18"/>
          </w:rPr>
          <w:t>error.</w:t>
        </w:r>
      </w:ins>
      <w:ins w:id="46" w:author="BATRINU Anamaria (DIGIT-EXT)" w:date="2015-07-24T08:08:00Z">
        <w:r w:rsidR="00042C13" w:rsidRPr="00042C13">
          <w:rPr>
            <w:rFonts w:cs="Arial"/>
            <w:b/>
            <w:sz w:val="18"/>
            <w:szCs w:val="18"/>
          </w:rPr>
          <w:t xml:space="preserve"> </w:t>
        </w:r>
        <w:r w:rsidR="00042C13">
          <w:rPr>
            <w:rFonts w:cs="Arial"/>
            <w:b/>
            <w:sz w:val="18"/>
            <w:szCs w:val="18"/>
          </w:rPr>
          <w:t>hardrule</w:t>
        </w:r>
      </w:ins>
      <w:del w:id="47" w:author="BATRINU Anamaria (DIGIT-EXT)" w:date="2015-07-24T08:02:00Z">
        <w:r w:rsidRPr="004174DE" w:rsidDel="00F566EF">
          <w:rPr>
            <w:lang w:val="en-GB"/>
          </w:rPr>
          <w:delText>DWR:4</w:delText>
        </w:r>
      </w:del>
      <w:r w:rsidRPr="004174DE">
        <w:rPr>
          <w:lang w:val="en-GB"/>
        </w:rPr>
        <w:t>"</w:t>
      </w:r>
    </w:p>
    <w:p w:rsidR="00891DD9" w:rsidRPr="004174DE" w:rsidRDefault="00891DD9" w:rsidP="00891DD9">
      <w:pPr>
        <w:pStyle w:val="ListBullet"/>
        <w:tabs>
          <w:tab w:val="clear" w:pos="360"/>
          <w:tab w:val="num" w:pos="842"/>
        </w:tabs>
        <w:ind w:left="842"/>
        <w:rPr>
          <w:lang w:val="en-GB"/>
        </w:rPr>
      </w:pPr>
      <w:r w:rsidRPr="004174DE">
        <w:rPr>
          <w:lang w:val="en-GB"/>
        </w:rPr>
        <w:t xml:space="preserve">A </w:t>
      </w:r>
      <w:r w:rsidRPr="004174DE">
        <w:rPr>
          <w:u w:val="single"/>
          <w:lang w:val="en-GB"/>
        </w:rPr>
        <w:t>Description</w:t>
      </w:r>
      <w:r w:rsidRPr="004174DE">
        <w:rPr>
          <w:lang w:val="en-GB"/>
        </w:rPr>
        <w:t xml:space="preserve"> may be added</w:t>
      </w:r>
      <w:ins w:id="48" w:author="BATRINU Anamaria (DIGIT-EXT)" w:date="2015-07-24T08:02:00Z">
        <w:r w:rsidR="00F566EF">
          <w:rPr>
            <w:lang w:val="en-GB"/>
          </w:rPr>
          <w:t>: "</w:t>
        </w:r>
      </w:ins>
      <w:ins w:id="49" w:author="BATRINU Anamaria (DIGIT-EXT)" w:date="2015-07-24T08:03:00Z">
        <w:r w:rsidR="00F566EF">
          <w:rPr>
            <w:rFonts w:cs="Arial"/>
            <w:sz w:val="18"/>
            <w:szCs w:val="18"/>
          </w:rPr>
          <w:t>Hard business rule violated</w:t>
        </w:r>
      </w:ins>
      <w:ins w:id="50" w:author="BATRINU Anamaria (DIGIT-EXT)" w:date="2015-07-24T08:02:00Z">
        <w:r w:rsidR="00F566EF">
          <w:rPr>
            <w:lang w:val="en-GB"/>
          </w:rPr>
          <w:t>"</w:t>
        </w:r>
      </w:ins>
    </w:p>
    <w:p w:rsidR="00891DD9" w:rsidRPr="004174DE" w:rsidRDefault="00891DD9" w:rsidP="00891DD9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</w:pPr>
      <w:r>
        <w:t>The Use C</w:t>
      </w:r>
      <w:r w:rsidRPr="004174DE">
        <w:t>ase ends.</w:t>
      </w:r>
    </w:p>
    <w:p w:rsidR="00155341" w:rsidRPr="00CA1B0D" w:rsidRDefault="00155341" w:rsidP="00155341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51" w:name="_Toc425488652"/>
      <w:r>
        <w:rPr>
          <w:lang w:val="en-GB"/>
        </w:rPr>
        <w:t xml:space="preserve">E3. </w:t>
      </w:r>
      <w:r w:rsidRPr="00CA1B0D">
        <w:rPr>
          <w:lang w:val="en-GB"/>
        </w:rPr>
        <w:t xml:space="preserve">At step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_Ref362011198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1.</w:t>
      </w:r>
      <w:r w:rsidR="003A6D6F">
        <w:rPr>
          <w:lang w:val="en-GB"/>
        </w:rPr>
        <w:t>1</w:t>
      </w:r>
      <w:r>
        <w:rPr>
          <w:lang w:val="en-GB"/>
        </w:rPr>
        <w:t>.2</w:t>
      </w:r>
      <w:r>
        <w:rPr>
          <w:lang w:val="en-GB"/>
        </w:rPr>
        <w:fldChar w:fldCharType="end"/>
      </w:r>
      <w:r w:rsidR="003F2B65">
        <w:rPr>
          <w:lang w:val="en-GB"/>
        </w:rPr>
        <w:t>”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_Ref362011215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S</w:t>
      </w:r>
      <w:r w:rsidRPr="00224263">
        <w:rPr>
          <w:lang w:val="en-GB"/>
        </w:rPr>
        <w:t xml:space="preserve">chematron </w:t>
      </w:r>
      <w:r>
        <w:rPr>
          <w:lang w:val="en-GB"/>
        </w:rPr>
        <w:t>validation</w:t>
      </w:r>
      <w:r>
        <w:rPr>
          <w:lang w:val="en-GB"/>
        </w:rPr>
        <w:fldChar w:fldCharType="end"/>
      </w:r>
      <w:r w:rsidRPr="00CA1B0D">
        <w:rPr>
          <w:lang w:val="en-GB"/>
        </w:rPr>
        <w:t>” and any of the soft business rules fails:</w:t>
      </w:r>
      <w:bookmarkEnd w:id="43"/>
      <w:bookmarkEnd w:id="51"/>
    </w:p>
    <w:p w:rsidR="00155341" w:rsidRPr="00D95B87" w:rsidRDefault="00155341" w:rsidP="00155341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>
        <w:t>The system generate the warning(s) corresponding to the failed rule(s)</w:t>
      </w:r>
    </w:p>
    <w:p w:rsidR="003A6D6F" w:rsidRPr="00CA1B0D" w:rsidRDefault="003A6D6F" w:rsidP="003A6D6F">
      <w:pPr>
        <w:pStyle w:val="Heading3"/>
        <w:keepLines w:val="0"/>
        <w:numPr>
          <w:ilvl w:val="2"/>
          <w:numId w:val="0"/>
        </w:numPr>
        <w:spacing w:before="240" w:after="60"/>
        <w:ind w:left="862" w:hanging="720"/>
        <w:rPr>
          <w:lang w:val="en-GB"/>
        </w:rPr>
      </w:pPr>
      <w:bookmarkStart w:id="52" w:name="_Toc425488653"/>
      <w:r>
        <w:rPr>
          <w:lang w:val="en-GB"/>
        </w:rPr>
        <w:t xml:space="preserve">E4. </w:t>
      </w:r>
      <w:r w:rsidRPr="00CA1B0D">
        <w:rPr>
          <w:lang w:val="en-GB"/>
        </w:rPr>
        <w:t>At step</w:t>
      </w:r>
      <w:r>
        <w:rPr>
          <w:lang w:val="en-GB"/>
        </w:rPr>
        <w:t xml:space="preserve"> 1.1.3"Service Level Agreement rules validation" </w:t>
      </w:r>
      <w:r w:rsidRPr="00CA1B0D">
        <w:rPr>
          <w:lang w:val="en-GB"/>
        </w:rPr>
        <w:t xml:space="preserve">and any of the </w:t>
      </w:r>
      <w:r>
        <w:rPr>
          <w:lang w:val="en-GB"/>
        </w:rPr>
        <w:t>hard</w:t>
      </w:r>
      <w:r w:rsidRPr="00CA1B0D">
        <w:rPr>
          <w:lang w:val="en-GB"/>
        </w:rPr>
        <w:t xml:space="preserve"> business rules fails:</w:t>
      </w:r>
      <w:bookmarkEnd w:id="52"/>
    </w:p>
    <w:p w:rsidR="003A6D6F" w:rsidRPr="009557E6" w:rsidRDefault="003A6D6F" w:rsidP="003A6D6F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color w:val="FF0000"/>
        </w:rPr>
      </w:pPr>
      <w:r w:rsidRPr="009557E6">
        <w:rPr>
          <w:color w:val="FF0000"/>
        </w:rPr>
        <w:t xml:space="preserve">System submits a SOAP Fault </w:t>
      </w:r>
      <w:r w:rsidRPr="00BA7381">
        <w:rPr>
          <w:color w:val="FF0000"/>
        </w:rPr>
        <w:t>[</w:t>
      </w:r>
      <w:ins w:id="53" w:author="BATRINU Anamaria (DIGIT-EXT)" w:date="2015-07-24T08:02:00Z">
        <w:r w:rsidR="00F566EF">
          <w:rPr>
            <w:color w:val="FF0000"/>
          </w:rPr>
          <w:t>7</w:t>
        </w:r>
      </w:ins>
      <w:r w:rsidRPr="00BA7381">
        <w:rPr>
          <w:color w:val="FF0000"/>
        </w:rPr>
        <w:t>]</w:t>
      </w:r>
      <w:r w:rsidRPr="009557E6">
        <w:rPr>
          <w:color w:val="FF0000"/>
        </w:rPr>
        <w:t xml:space="preserve"> of EC-Fault type</w:t>
      </w:r>
    </w:p>
    <w:p w:rsidR="003327A4" w:rsidRDefault="003A6D6F" w:rsidP="003A6D6F">
      <w:pPr>
        <w:pStyle w:val="ListBullet"/>
        <w:tabs>
          <w:tab w:val="clear" w:pos="360"/>
          <w:tab w:val="num" w:pos="842"/>
        </w:tabs>
        <w:ind w:left="842"/>
        <w:rPr>
          <w:color w:val="FF0000"/>
          <w:lang w:val="en-GB"/>
        </w:rPr>
      </w:pPr>
      <w:r w:rsidRPr="009557E6">
        <w:rPr>
          <w:color w:val="FF0000"/>
          <w:lang w:val="en-GB"/>
        </w:rPr>
        <w:t xml:space="preserve">A </w:t>
      </w:r>
      <w:r w:rsidRPr="009557E6">
        <w:rPr>
          <w:color w:val="FF0000"/>
          <w:u w:val="single"/>
          <w:lang w:val="en-GB"/>
        </w:rPr>
        <w:t>Response Code</w:t>
      </w:r>
      <w:r w:rsidRPr="009557E6">
        <w:rPr>
          <w:color w:val="FF0000"/>
          <w:lang w:val="en-GB"/>
        </w:rPr>
        <w:t xml:space="preserve"> is added</w:t>
      </w:r>
      <w:r w:rsidR="003327A4">
        <w:rPr>
          <w:color w:val="FF0000"/>
          <w:lang w:val="en-GB"/>
        </w:rPr>
        <w:t>:</w:t>
      </w:r>
    </w:p>
    <w:p w:rsidR="003A6D6F" w:rsidRPr="00BA7381" w:rsidRDefault="003A6D6F" w:rsidP="003327A4">
      <w:pPr>
        <w:pStyle w:val="ListBullet"/>
        <w:tabs>
          <w:tab w:val="clear" w:pos="360"/>
          <w:tab w:val="num" w:pos="1202"/>
        </w:tabs>
        <w:ind w:left="1202"/>
        <w:rPr>
          <w:color w:val="FF0000"/>
          <w:lang w:val="en-GB"/>
        </w:rPr>
      </w:pPr>
      <w:r w:rsidRPr="00BA7381">
        <w:rPr>
          <w:color w:val="FF0000"/>
          <w:lang w:val="en-GB"/>
        </w:rPr>
        <w:t>"</w:t>
      </w:r>
      <w:ins w:id="54" w:author="BATRINU Anamaria (DIGIT-EXT)" w:date="2015-07-24T08:03:00Z">
        <w:r w:rsidR="00F566EF">
          <w:rPr>
            <w:rFonts w:cs="Arial"/>
            <w:b/>
            <w:sz w:val="18"/>
            <w:szCs w:val="18"/>
          </w:rPr>
          <w:t>sla.binary_size</w:t>
        </w:r>
      </w:ins>
      <w:del w:id="55" w:author="BATRINU Anamaria (DIGIT-EXT)" w:date="2015-07-24T08:03:00Z">
        <w:r w:rsidR="003327A4" w:rsidRPr="00BA7381" w:rsidDel="00F566EF">
          <w:rPr>
            <w:color w:val="FF0000"/>
            <w:lang w:val="en-GB"/>
          </w:rPr>
          <w:delText>DWR:</w:delText>
        </w:r>
        <w:r w:rsidR="000D056F" w:rsidRPr="00BA7381" w:rsidDel="00F566EF">
          <w:rPr>
            <w:color w:val="FF0000"/>
            <w:lang w:val="en-GB"/>
          </w:rPr>
          <w:delText>7</w:delText>
        </w:r>
      </w:del>
      <w:r w:rsidRPr="00BA7381">
        <w:rPr>
          <w:color w:val="FF0000"/>
          <w:lang w:val="en-GB"/>
        </w:rPr>
        <w:t>"</w:t>
      </w:r>
      <w:r w:rsidR="003327A4" w:rsidRPr="00BA7381">
        <w:rPr>
          <w:color w:val="FF0000"/>
          <w:lang w:val="en-GB"/>
        </w:rPr>
        <w:t xml:space="preserve"> for RULE 595</w:t>
      </w:r>
    </w:p>
    <w:p w:rsidR="003327A4" w:rsidRPr="00BA7381" w:rsidRDefault="003327A4" w:rsidP="003327A4">
      <w:pPr>
        <w:pStyle w:val="ListBullet"/>
        <w:tabs>
          <w:tab w:val="clear" w:pos="360"/>
          <w:tab w:val="num" w:pos="1202"/>
        </w:tabs>
        <w:ind w:left="1202"/>
        <w:rPr>
          <w:color w:val="FF0000"/>
          <w:lang w:val="en-GB"/>
        </w:rPr>
      </w:pPr>
      <w:r w:rsidRPr="00BA7381">
        <w:rPr>
          <w:color w:val="FF0000"/>
          <w:lang w:val="en-GB"/>
        </w:rPr>
        <w:t>"</w:t>
      </w:r>
      <w:ins w:id="56" w:author="BATRINU Anamaria (DIGIT-EXT)" w:date="2015-07-24T08:04:00Z">
        <w:r w:rsidR="00F566EF">
          <w:rPr>
            <w:rFonts w:cs="Arial"/>
            <w:b/>
            <w:sz w:val="18"/>
            <w:szCs w:val="18"/>
          </w:rPr>
          <w:t>sla.volume</w:t>
        </w:r>
      </w:ins>
      <w:del w:id="57" w:author="BATRINU Anamaria (DIGIT-EXT)" w:date="2015-07-24T08:04:00Z">
        <w:r w:rsidRPr="00BA7381" w:rsidDel="00F566EF">
          <w:rPr>
            <w:color w:val="FF0000"/>
            <w:lang w:val="en-GB"/>
          </w:rPr>
          <w:delText>DWR:</w:delText>
        </w:r>
        <w:r w:rsidR="000D056F" w:rsidRPr="00BA7381" w:rsidDel="00F566EF">
          <w:rPr>
            <w:color w:val="FF0000"/>
            <w:lang w:val="en-GB"/>
          </w:rPr>
          <w:delText>7</w:delText>
        </w:r>
      </w:del>
      <w:r w:rsidRPr="00BA7381">
        <w:rPr>
          <w:color w:val="FF0000"/>
          <w:lang w:val="en-GB"/>
        </w:rPr>
        <w:t>" for RULE 596</w:t>
      </w:r>
    </w:p>
    <w:p w:rsidR="003A6D6F" w:rsidRPr="009557E6" w:rsidRDefault="003A6D6F" w:rsidP="003A6D6F">
      <w:pPr>
        <w:pStyle w:val="ListBullet"/>
        <w:tabs>
          <w:tab w:val="clear" w:pos="360"/>
          <w:tab w:val="num" w:pos="842"/>
        </w:tabs>
        <w:ind w:left="842"/>
        <w:rPr>
          <w:color w:val="FF0000"/>
          <w:lang w:val="en-GB"/>
        </w:rPr>
      </w:pPr>
      <w:r w:rsidRPr="009557E6">
        <w:rPr>
          <w:color w:val="FF0000"/>
          <w:lang w:val="en-GB"/>
        </w:rPr>
        <w:t xml:space="preserve">A </w:t>
      </w:r>
      <w:r w:rsidRPr="009557E6">
        <w:rPr>
          <w:color w:val="FF0000"/>
          <w:u w:val="single"/>
          <w:lang w:val="en-GB"/>
        </w:rPr>
        <w:t>Description</w:t>
      </w:r>
      <w:r w:rsidRPr="009557E6">
        <w:rPr>
          <w:color w:val="FF0000"/>
          <w:lang w:val="en-GB"/>
        </w:rPr>
        <w:t xml:space="preserve"> may be added</w:t>
      </w:r>
      <w:ins w:id="58" w:author="BATRINU Anamaria (DIGIT-EXT)" w:date="2015-07-24T08:04:00Z">
        <w:r w:rsidR="00F566EF">
          <w:rPr>
            <w:color w:val="FF0000"/>
            <w:lang w:val="en-GB"/>
          </w:rPr>
          <w:t>: "</w:t>
        </w:r>
        <w:r w:rsidR="00F566EF">
          <w:rPr>
            <w:rFonts w:cs="Arial"/>
            <w:sz w:val="18"/>
            <w:szCs w:val="18"/>
          </w:rPr>
          <w:t>SLA rule violated</w:t>
        </w:r>
        <w:r w:rsidR="00F566EF">
          <w:rPr>
            <w:color w:val="FF0000"/>
            <w:lang w:val="en-GB"/>
          </w:rPr>
          <w:t>"</w:t>
        </w:r>
      </w:ins>
    </w:p>
    <w:p w:rsidR="003A6D6F" w:rsidRPr="009557E6" w:rsidRDefault="003A6D6F" w:rsidP="003A6D6F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color w:val="FF0000"/>
        </w:rPr>
      </w:pPr>
      <w:r w:rsidRPr="009557E6">
        <w:rPr>
          <w:color w:val="FF0000"/>
        </w:rPr>
        <w:t>The Use Case ends.</w:t>
      </w:r>
    </w:p>
    <w:p w:rsidR="000B2C72" w:rsidRDefault="000B2C72" w:rsidP="00155341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caps/>
          <w:lang w:val="en-GB"/>
        </w:rPr>
      </w:pPr>
    </w:p>
    <w:p w:rsidR="00E915F6" w:rsidRDefault="00E915F6" w:rsidP="00ED228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59" w:name="_Toc425488654"/>
      <w:r w:rsidRPr="00E915F6">
        <w:rPr>
          <w:caps w:val="0"/>
          <w:lang w:val="en-GB"/>
        </w:rPr>
        <w:t>Special Requirements</w:t>
      </w:r>
      <w:bookmarkEnd w:id="59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>N/A.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ED228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60" w:name="_Toc425488655"/>
      <w:r w:rsidRPr="00E915F6">
        <w:rPr>
          <w:caps w:val="0"/>
          <w:lang w:val="en-GB"/>
        </w:rPr>
        <w:t>Preconditions</w:t>
      </w:r>
      <w:bookmarkEnd w:id="60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 xml:space="preserve">N/A. 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ED228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61" w:name="_Toc425488656"/>
      <w:r w:rsidRPr="00E915F6">
        <w:rPr>
          <w:caps w:val="0"/>
          <w:lang w:val="en-GB"/>
        </w:rPr>
        <w:t>Post</w:t>
      </w:r>
      <w:r>
        <w:rPr>
          <w:caps w:val="0"/>
          <w:lang w:val="en-GB"/>
        </w:rPr>
        <w:t xml:space="preserve"> </w:t>
      </w:r>
      <w:r w:rsidRPr="00E915F6">
        <w:rPr>
          <w:caps w:val="0"/>
          <w:lang w:val="en-GB"/>
        </w:rPr>
        <w:t>conditions</w:t>
      </w:r>
      <w:bookmarkEnd w:id="61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 xml:space="preserve">N/A. 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E915F6" w:rsidP="00ED228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62" w:name="_Toc425488657"/>
      <w:r w:rsidRPr="00E915F6">
        <w:rPr>
          <w:caps w:val="0"/>
          <w:lang w:val="en-GB"/>
        </w:rPr>
        <w:t>Additional Information</w:t>
      </w:r>
      <w:bookmarkEnd w:id="62"/>
    </w:p>
    <w:p w:rsidR="00493CA5" w:rsidRDefault="00493CA5" w:rsidP="00493CA5">
      <w:pPr>
        <w:rPr>
          <w:lang w:val="en-GB" w:eastAsia="fr-FR"/>
        </w:rPr>
      </w:pPr>
      <w:r>
        <w:rPr>
          <w:lang w:val="en-GB" w:eastAsia="fr-FR"/>
        </w:rPr>
        <w:t>N/A.</w:t>
      </w:r>
    </w:p>
    <w:p w:rsidR="009B549E" w:rsidRDefault="009B549E" w:rsidP="00493CA5">
      <w:pPr>
        <w:rPr>
          <w:lang w:val="en-GB" w:eastAsia="fr-FR"/>
        </w:rPr>
      </w:pPr>
    </w:p>
    <w:p w:rsidR="009B549E" w:rsidRPr="009B549E" w:rsidRDefault="009B549E" w:rsidP="00ED228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63" w:name="_Toc94582421"/>
      <w:bookmarkStart w:id="64" w:name="_Toc190750160"/>
      <w:bookmarkStart w:id="65" w:name="_Toc367958041"/>
      <w:bookmarkStart w:id="66" w:name="_Toc425488658"/>
      <w:r w:rsidRPr="009B549E">
        <w:rPr>
          <w:caps w:val="0"/>
          <w:lang w:val="en-GB"/>
        </w:rPr>
        <w:t>A</w:t>
      </w:r>
      <w:bookmarkEnd w:id="63"/>
      <w:bookmarkEnd w:id="64"/>
      <w:r w:rsidRPr="009B549E">
        <w:rPr>
          <w:caps w:val="0"/>
          <w:lang w:val="en-GB"/>
        </w:rPr>
        <w:t>nnex</w:t>
      </w:r>
      <w:bookmarkEnd w:id="65"/>
      <w:bookmarkEnd w:id="66"/>
    </w:p>
    <w:p w:rsidR="009B549E" w:rsidRPr="009B549E" w:rsidRDefault="009B549E" w:rsidP="00ED2281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67" w:name="_Toc367958042"/>
      <w:bookmarkStart w:id="68" w:name="_Ref370770885"/>
      <w:bookmarkStart w:id="69" w:name="_Ref370770888"/>
      <w:bookmarkStart w:id="70" w:name="_Ref370773757"/>
      <w:bookmarkStart w:id="71" w:name="_Toc425488659"/>
      <w:r w:rsidRPr="009B549E">
        <w:rPr>
          <w:caps w:val="0"/>
          <w:lang w:val="en-GB"/>
        </w:rPr>
        <w:t xml:space="preserve">Sample </w:t>
      </w:r>
      <w:r w:rsidR="000F6129">
        <w:rPr>
          <w:caps w:val="0"/>
          <w:lang w:val="en-GB"/>
        </w:rPr>
        <w:t xml:space="preserve">Store </w:t>
      </w:r>
      <w:r w:rsidRPr="009B549E">
        <w:rPr>
          <w:caps w:val="0"/>
          <w:lang w:val="en-GB"/>
        </w:rPr>
        <w:t xml:space="preserve">Document </w:t>
      </w:r>
      <w:bookmarkEnd w:id="67"/>
      <w:bookmarkEnd w:id="68"/>
      <w:bookmarkEnd w:id="69"/>
      <w:r w:rsidR="000F6129">
        <w:rPr>
          <w:caps w:val="0"/>
          <w:lang w:val="en-GB"/>
        </w:rPr>
        <w:t>Wrapper</w:t>
      </w:r>
      <w:bookmarkEnd w:id="70"/>
      <w:bookmarkEnd w:id="7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5103"/>
      </w:tblGrid>
      <w:tr w:rsidR="000F6129" w:rsidTr="00537407">
        <w:tc>
          <w:tcPr>
            <w:tcW w:w="2518" w:type="dxa"/>
            <w:shd w:val="clear" w:color="auto" w:fill="BFBFBF"/>
          </w:tcPr>
          <w:p w:rsidR="000F6129" w:rsidRPr="00772B39" w:rsidRDefault="000F6129" w:rsidP="0053740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</w:rPr>
              <w:t>Element</w:t>
            </w:r>
          </w:p>
        </w:tc>
        <w:tc>
          <w:tcPr>
            <w:tcW w:w="1559" w:type="dxa"/>
            <w:shd w:val="clear" w:color="auto" w:fill="BFBFBF"/>
          </w:tcPr>
          <w:p w:rsidR="000F6129" w:rsidRPr="00772B39" w:rsidRDefault="000F6129" w:rsidP="0053740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103" w:type="dxa"/>
            <w:shd w:val="clear" w:color="auto" w:fill="BFBFBF"/>
          </w:tcPr>
          <w:p w:rsidR="000F6129" w:rsidRPr="00772B39" w:rsidRDefault="000F6129" w:rsidP="0053740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Xpath</w:t>
            </w:r>
          </w:p>
        </w:tc>
      </w:tr>
      <w:tr w:rsidR="000F6129" w:rsidTr="00537407">
        <w:tc>
          <w:tcPr>
            <w:tcW w:w="2518" w:type="dxa"/>
          </w:tcPr>
          <w:p w:rsidR="000F6129" w:rsidRDefault="000F6129" w:rsidP="0053740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559" w:type="dxa"/>
            <w:shd w:val="clear" w:color="auto" w:fill="F2F2F2"/>
          </w:tcPr>
          <w:p w:rsidR="000F6129" w:rsidRDefault="000F6129" w:rsidP="0053740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0F6129" w:rsidRDefault="000F6129" w:rsidP="0053740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D35A97">
              <w:rPr>
                <w:i/>
              </w:rPr>
              <w:t>DocumentWrapper.ID</w:t>
            </w:r>
          </w:p>
        </w:tc>
      </w:tr>
      <w:tr w:rsidR="000F6129" w:rsidTr="00537407">
        <w:tc>
          <w:tcPr>
            <w:tcW w:w="2518" w:type="dxa"/>
          </w:tcPr>
          <w:p w:rsidR="000F6129" w:rsidRDefault="000F6129" w:rsidP="0053740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D35A97">
              <w:rPr>
                <w:b/>
              </w:rPr>
              <w:t>IssueDate</w:t>
            </w:r>
          </w:p>
        </w:tc>
        <w:tc>
          <w:tcPr>
            <w:tcW w:w="1559" w:type="dxa"/>
            <w:shd w:val="clear" w:color="auto" w:fill="F2F2F2"/>
          </w:tcPr>
          <w:p w:rsidR="000F6129" w:rsidRDefault="000F6129" w:rsidP="0053740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0F6129" w:rsidRPr="006B3C46" w:rsidRDefault="000F6129" w:rsidP="0053740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D35A97">
              <w:rPr>
                <w:i/>
              </w:rPr>
              <w:t>DocumentWrapper.IssueDate</w:t>
            </w:r>
          </w:p>
        </w:tc>
      </w:tr>
      <w:tr w:rsidR="000F6129" w:rsidTr="00537407">
        <w:tc>
          <w:tcPr>
            <w:tcW w:w="2518" w:type="dxa"/>
          </w:tcPr>
          <w:p w:rsidR="000F6129" w:rsidRDefault="000F6129" w:rsidP="0053740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D35A97">
              <w:rPr>
                <w:b/>
              </w:rPr>
              <w:t>DocumentTypeCode</w:t>
            </w:r>
          </w:p>
        </w:tc>
        <w:tc>
          <w:tcPr>
            <w:tcW w:w="1559" w:type="dxa"/>
            <w:shd w:val="clear" w:color="auto" w:fill="F2F2F2"/>
          </w:tcPr>
          <w:p w:rsidR="000F6129" w:rsidRDefault="000F6129" w:rsidP="0053740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0F6129" w:rsidRPr="006B3C46" w:rsidRDefault="000F6129" w:rsidP="0053740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D35A97">
              <w:rPr>
                <w:i/>
              </w:rPr>
              <w:t>DocumentWrapper.DocumentTypeCode</w:t>
            </w:r>
          </w:p>
        </w:tc>
      </w:tr>
      <w:tr w:rsidR="000F6129" w:rsidTr="00537407">
        <w:tc>
          <w:tcPr>
            <w:tcW w:w="2518" w:type="dxa"/>
          </w:tcPr>
          <w:p w:rsidR="000F6129" w:rsidRDefault="000F6129" w:rsidP="0053740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D35A97">
              <w:rPr>
                <w:b/>
              </w:rPr>
              <w:t>SenderParty</w:t>
            </w:r>
          </w:p>
        </w:tc>
        <w:tc>
          <w:tcPr>
            <w:tcW w:w="1559" w:type="dxa"/>
            <w:shd w:val="clear" w:color="auto" w:fill="F2F2F2"/>
          </w:tcPr>
          <w:p w:rsidR="000F6129" w:rsidRDefault="000F6129" w:rsidP="0053740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Mandatory</w:t>
            </w:r>
          </w:p>
        </w:tc>
        <w:tc>
          <w:tcPr>
            <w:tcW w:w="5103" w:type="dxa"/>
            <w:shd w:val="clear" w:color="auto" w:fill="F2F2F2"/>
          </w:tcPr>
          <w:p w:rsidR="000F6129" w:rsidRPr="006B3C46" w:rsidRDefault="000F6129" w:rsidP="0053740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D35A97">
              <w:rPr>
                <w:i/>
              </w:rPr>
              <w:t>DocumentWrapper.SenderParty</w:t>
            </w:r>
          </w:p>
        </w:tc>
      </w:tr>
      <w:tr w:rsidR="000F6129" w:rsidTr="00537407">
        <w:tc>
          <w:tcPr>
            <w:tcW w:w="2518" w:type="dxa"/>
          </w:tcPr>
          <w:p w:rsidR="000F6129" w:rsidRDefault="000F6129" w:rsidP="00537407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D35A97">
              <w:rPr>
                <w:b/>
              </w:rPr>
              <w:t>ResourceInformationReference.StreamBase64Binary</w:t>
            </w:r>
          </w:p>
        </w:tc>
        <w:tc>
          <w:tcPr>
            <w:tcW w:w="1559" w:type="dxa"/>
            <w:shd w:val="clear" w:color="auto" w:fill="F2F2F2"/>
          </w:tcPr>
          <w:p w:rsidR="000F6129" w:rsidRDefault="000F6129" w:rsidP="0053740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Optional</w:t>
            </w:r>
          </w:p>
        </w:tc>
        <w:tc>
          <w:tcPr>
            <w:tcW w:w="5103" w:type="dxa"/>
            <w:shd w:val="clear" w:color="auto" w:fill="F2F2F2"/>
          </w:tcPr>
          <w:p w:rsidR="000F6129" w:rsidRPr="006B3C46" w:rsidRDefault="000F6129" w:rsidP="00537407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 w:rsidRPr="00D35A97">
              <w:rPr>
                <w:i/>
              </w:rPr>
              <w:t>DocumentWrapper.ResourceInformationReference.LargeAttachment.StreamBase64Binary</w:t>
            </w:r>
          </w:p>
        </w:tc>
      </w:tr>
    </w:tbl>
    <w:p w:rsidR="009B549E" w:rsidRDefault="009B549E" w:rsidP="00493CA5">
      <w:pPr>
        <w:rPr>
          <w:lang w:val="en-GB" w:eastAsia="fr-FR"/>
        </w:rPr>
      </w:pPr>
    </w:p>
    <w:p w:rsidR="0090308F" w:rsidRDefault="005343C3" w:rsidP="00FA2FC7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72" w:name="_Toc425488660"/>
      <w:r>
        <w:rPr>
          <w:caps w:val="0"/>
          <w:lang w:val="en-GB"/>
        </w:rPr>
        <w:t xml:space="preserve">SLA </w:t>
      </w:r>
      <w:r w:rsidR="00FA2FC7">
        <w:rPr>
          <w:caps w:val="0"/>
          <w:lang w:val="en-GB"/>
        </w:rPr>
        <w:t xml:space="preserve">recommended </w:t>
      </w:r>
      <w:r w:rsidR="0090308F" w:rsidRPr="0090308F">
        <w:rPr>
          <w:caps w:val="0"/>
          <w:lang w:val="en-GB"/>
        </w:rPr>
        <w:t>configurations</w:t>
      </w:r>
      <w:bookmarkEnd w:id="72"/>
    </w:p>
    <w:p w:rsidR="0090308F" w:rsidRDefault="0090308F" w:rsidP="0090308F">
      <w:pPr>
        <w:rPr>
          <w:lang w:val="en-GB" w:eastAsia="fr-FR"/>
        </w:rPr>
      </w:pPr>
    </w:p>
    <w:p w:rsidR="0090308F" w:rsidRPr="00A44784" w:rsidRDefault="0090308F" w:rsidP="0090308F">
      <w:pPr>
        <w:rPr>
          <w:color w:val="FF0000"/>
          <w:lang w:val="en-GB" w:eastAsia="fr-FR"/>
        </w:rPr>
      </w:pPr>
      <w:r w:rsidRPr="00A44784">
        <w:rPr>
          <w:color w:val="FF0000"/>
          <w:lang w:val="en-GB" w:eastAsia="fr-FR"/>
        </w:rPr>
        <w:t>Recommended configurations as per defined features are:</w:t>
      </w:r>
    </w:p>
    <w:p w:rsidR="0090308F" w:rsidRPr="00A44784" w:rsidRDefault="0090308F" w:rsidP="0090308F">
      <w:pPr>
        <w:pStyle w:val="ListParagraph"/>
        <w:numPr>
          <w:ilvl w:val="0"/>
          <w:numId w:val="19"/>
        </w:numPr>
        <w:rPr>
          <w:color w:val="FF0000"/>
          <w:sz w:val="20"/>
          <w:lang w:val="en-GB" w:eastAsia="fr-FR"/>
        </w:rPr>
      </w:pPr>
      <w:r w:rsidRPr="00A44784">
        <w:rPr>
          <w:color w:val="FF0000"/>
          <w:sz w:val="20"/>
          <w:lang w:val="en-GB" w:eastAsia="fr-FR"/>
        </w:rPr>
        <w:t>Maximum size: 100Mb as per FEAT. 127</w:t>
      </w:r>
    </w:p>
    <w:p w:rsidR="0090308F" w:rsidRDefault="0090308F" w:rsidP="0090308F">
      <w:pPr>
        <w:pStyle w:val="ListParagraph"/>
        <w:numPr>
          <w:ilvl w:val="0"/>
          <w:numId w:val="19"/>
        </w:numPr>
        <w:rPr>
          <w:color w:val="FF0000"/>
          <w:sz w:val="20"/>
          <w:lang w:val="en-GB" w:eastAsia="fr-FR"/>
        </w:rPr>
      </w:pPr>
      <w:r w:rsidRPr="00A44784">
        <w:rPr>
          <w:color w:val="FF0000"/>
          <w:sz w:val="20"/>
          <w:lang w:val="en-GB" w:eastAsia="fr-FR"/>
        </w:rPr>
        <w:t>Maximum volume: 200Gb/Month as per FEAT. 332</w:t>
      </w:r>
    </w:p>
    <w:p w:rsidR="0090308F" w:rsidRPr="0090308F" w:rsidRDefault="0090308F" w:rsidP="0090308F">
      <w:pPr>
        <w:rPr>
          <w:lang w:val="en-GB" w:eastAsia="fr-FR"/>
        </w:rPr>
      </w:pPr>
    </w:p>
    <w:sectPr w:rsidR="0090308F" w:rsidRPr="0090308F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79A" w:rsidRDefault="0004379A" w:rsidP="00D52D8D">
      <w:r>
        <w:separator/>
      </w:r>
    </w:p>
  </w:endnote>
  <w:endnote w:type="continuationSeparator" w:id="0">
    <w:p w:rsidR="0004379A" w:rsidRDefault="0004379A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79A" w:rsidRPr="006F076D" w:rsidRDefault="0004379A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953E3D" wp14:editId="308179BC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379A" w:rsidRPr="009950C1" w:rsidRDefault="0004379A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04379A" w:rsidRPr="009950C1" w:rsidRDefault="0004379A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>
        <w:rPr>
          <w:rFonts w:cs="Arial"/>
          <w:bCs/>
          <w:color w:val="000000"/>
          <w:sz w:val="16"/>
        </w:rPr>
        <w:t>Limited DG</w:t>
      </w:r>
    </w:fldSimple>
    <w:r w:rsidRPr="006F076D">
      <w:rPr>
        <w:sz w:val="16"/>
      </w:rPr>
      <w:tab/>
      <w:t xml:space="preserve">Issue Date: </w:t>
    </w:r>
    <w:fldSimple w:instr=" DOCPROPERTY  IssDate  \* MERGEFORMAT ">
      <w:r>
        <w:rPr>
          <w:rStyle w:val="PlaceholderText"/>
          <w:sz w:val="16"/>
        </w:rPr>
        <w:t>&lt;Issue Date&gt;</w:t>
      </w:r>
    </w:fldSimple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fldSimple w:instr=" DOCPROPERTY  RevStatus  \* MERGEFORMAT ">
      <w:r>
        <w:rPr>
          <w:rFonts w:cs="Arial"/>
          <w:bCs/>
          <w:sz w:val="16"/>
        </w:rPr>
        <w:t>Draft</w:t>
      </w:r>
    </w:fldSimple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CA737E">
      <w:rPr>
        <w:rFonts w:cs="Arial"/>
        <w:b/>
        <w:bCs/>
        <w:noProof/>
        <w:color w:val="000000"/>
        <w:sz w:val="16"/>
      </w:rPr>
      <w:t>4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04379A" w:rsidRDefault="000437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79A" w:rsidRDefault="0004379A" w:rsidP="00D52D8D">
      <w:r>
        <w:separator/>
      </w:r>
    </w:p>
  </w:footnote>
  <w:footnote w:type="continuationSeparator" w:id="0">
    <w:p w:rsidR="0004379A" w:rsidRDefault="0004379A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79A" w:rsidRPr="00AB3FE5" w:rsidRDefault="0004379A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fldSimple w:instr=" DOCPROPERTY  ProjectName  \* MERGEFORMAT ">
      <w:r>
        <w:rPr>
          <w:sz w:val="18"/>
          <w:szCs w:val="18"/>
        </w:rPr>
        <w:t>e-TrustEx</w:t>
      </w:r>
    </w:fldSimple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04379A" w:rsidRDefault="000437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6D967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2527759E"/>
    <w:multiLevelType w:val="hybridMultilevel"/>
    <w:tmpl w:val="FBC6A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81E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B17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8D4FC5"/>
    <w:multiLevelType w:val="hybridMultilevel"/>
    <w:tmpl w:val="DD8CF1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1">
    <w:nsid w:val="438E73C3"/>
    <w:multiLevelType w:val="multilevel"/>
    <w:tmpl w:val="9A48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882625"/>
    <w:multiLevelType w:val="hybridMultilevel"/>
    <w:tmpl w:val="4538F8EE"/>
    <w:lvl w:ilvl="0" w:tplc="545A6204">
      <w:numFmt w:val="bullet"/>
      <w:lvlText w:val="•"/>
      <w:lvlJc w:val="left"/>
      <w:pPr>
        <w:ind w:left="1080" w:hanging="720"/>
      </w:pPr>
      <w:rPr>
        <w:rFonts w:ascii="Arial" w:eastAsia="PMingLiU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DAB7931"/>
    <w:multiLevelType w:val="hybridMultilevel"/>
    <w:tmpl w:val="B05E7AAC"/>
    <w:lvl w:ilvl="0" w:tplc="545A6204">
      <w:numFmt w:val="bullet"/>
      <w:lvlText w:val="•"/>
      <w:lvlJc w:val="left"/>
      <w:pPr>
        <w:ind w:left="1080" w:hanging="720"/>
      </w:pPr>
      <w:rPr>
        <w:rFonts w:ascii="Arial" w:eastAsia="PMingLiU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80649C"/>
    <w:multiLevelType w:val="hybridMultilevel"/>
    <w:tmpl w:val="F094ECB2"/>
    <w:lvl w:ilvl="0" w:tplc="545A6204">
      <w:numFmt w:val="bullet"/>
      <w:lvlText w:val="•"/>
      <w:lvlJc w:val="left"/>
      <w:pPr>
        <w:ind w:left="1080" w:hanging="720"/>
      </w:pPr>
      <w:rPr>
        <w:rFonts w:ascii="Arial" w:eastAsia="PMingLiU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5"/>
  </w:num>
  <w:num w:numId="5">
    <w:abstractNumId w:val="18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14"/>
  </w:num>
  <w:num w:numId="11">
    <w:abstractNumId w:val="0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5"/>
  </w:num>
  <w:num w:numId="17">
    <w:abstractNumId w:val="8"/>
  </w:num>
  <w:num w:numId="18">
    <w:abstractNumId w:val="11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42C13"/>
    <w:rsid w:val="0004379A"/>
    <w:rsid w:val="000B2C72"/>
    <w:rsid w:val="000C0DC0"/>
    <w:rsid w:val="000D056F"/>
    <w:rsid w:val="000F6129"/>
    <w:rsid w:val="00155341"/>
    <w:rsid w:val="00163C7F"/>
    <w:rsid w:val="001A68CF"/>
    <w:rsid w:val="00207D0F"/>
    <w:rsid w:val="002213AE"/>
    <w:rsid w:val="002635E2"/>
    <w:rsid w:val="00267EC4"/>
    <w:rsid w:val="002E5941"/>
    <w:rsid w:val="003053BB"/>
    <w:rsid w:val="003327A4"/>
    <w:rsid w:val="00332BEA"/>
    <w:rsid w:val="0035399B"/>
    <w:rsid w:val="00396410"/>
    <w:rsid w:val="003A6D6F"/>
    <w:rsid w:val="003E45FC"/>
    <w:rsid w:val="003F2B65"/>
    <w:rsid w:val="00417B62"/>
    <w:rsid w:val="004365D8"/>
    <w:rsid w:val="00490D47"/>
    <w:rsid w:val="00493CA5"/>
    <w:rsid w:val="0051543B"/>
    <w:rsid w:val="005310F2"/>
    <w:rsid w:val="005343C3"/>
    <w:rsid w:val="0053550A"/>
    <w:rsid w:val="00537407"/>
    <w:rsid w:val="006420ED"/>
    <w:rsid w:val="006C69A2"/>
    <w:rsid w:val="0072372E"/>
    <w:rsid w:val="007314DF"/>
    <w:rsid w:val="00761B3F"/>
    <w:rsid w:val="00891DD9"/>
    <w:rsid w:val="008D7AB2"/>
    <w:rsid w:val="0090308F"/>
    <w:rsid w:val="0092393E"/>
    <w:rsid w:val="009557E6"/>
    <w:rsid w:val="009B549E"/>
    <w:rsid w:val="009C1B26"/>
    <w:rsid w:val="00A44784"/>
    <w:rsid w:val="00A85F27"/>
    <w:rsid w:val="00A87F57"/>
    <w:rsid w:val="00AA75E5"/>
    <w:rsid w:val="00AB5BFE"/>
    <w:rsid w:val="00AD1219"/>
    <w:rsid w:val="00B7034B"/>
    <w:rsid w:val="00BA7381"/>
    <w:rsid w:val="00C9132F"/>
    <w:rsid w:val="00CA2EF3"/>
    <w:rsid w:val="00CA737E"/>
    <w:rsid w:val="00CC1033"/>
    <w:rsid w:val="00D4655C"/>
    <w:rsid w:val="00D52D8D"/>
    <w:rsid w:val="00DA0943"/>
    <w:rsid w:val="00E00802"/>
    <w:rsid w:val="00E915F6"/>
    <w:rsid w:val="00ED2281"/>
    <w:rsid w:val="00F11DDB"/>
    <w:rsid w:val="00F132A4"/>
    <w:rsid w:val="00F566EF"/>
    <w:rsid w:val="00F87EA7"/>
    <w:rsid w:val="00FA2FC7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314DF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314D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2D554-04AD-42C5-A291-E0D26A15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1808</TotalTime>
  <Pages>6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27</cp:revision>
  <dcterms:created xsi:type="dcterms:W3CDTF">2013-10-29T00:31:00Z</dcterms:created>
  <dcterms:modified xsi:type="dcterms:W3CDTF">2015-07-24T07:17:00Z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DocType">
    <vt:lpwstr>TECH.DOT</vt:lpwstr>
  </property>
</Properties>
</file>