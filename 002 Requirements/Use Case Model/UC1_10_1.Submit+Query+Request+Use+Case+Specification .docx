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287" w:type="dxa"/>
        <w:tblLook w:val="04A0" w:firstRow="1" w:lastRow="0" w:firstColumn="1" w:lastColumn="0" w:noHBand="0" w:noVBand="1"/>
      </w:tblPr>
      <w:tblGrid>
        <w:gridCol w:w="2556"/>
        <w:gridCol w:w="4293"/>
        <w:gridCol w:w="1998"/>
        <w:gridCol w:w="440"/>
      </w:tblGrid>
      <w:tr w:rsidR="00D52D8D" w:rsidRPr="00AC139F" w:rsidTr="00D52D8D">
        <w:tc>
          <w:tcPr>
            <w:tcW w:w="2556" w:type="dxa"/>
            <w:shd w:val="clear" w:color="auto" w:fill="auto"/>
            <w:vAlign w:val="center"/>
          </w:tcPr>
          <w:p w:rsidR="00D52D8D" w:rsidRPr="00AC139F" w:rsidRDefault="00D52D8D" w:rsidP="00B36EA7">
            <w:pPr>
              <w:pStyle w:val="ListParagraph"/>
              <w:jc w:val="left"/>
              <w:rPr>
                <w:rFonts w:cs="Arial"/>
                <w:kern w:val="28"/>
                <w:sz w:val="20"/>
                <w:szCs w:val="20"/>
                <w:lang w:val="en-GB"/>
              </w:rPr>
            </w:pPr>
            <w:r w:rsidRPr="00AC139F">
              <w:rPr>
                <w:rFonts w:cs="Arial"/>
                <w:noProof/>
                <w:kern w:val="28"/>
                <w:sz w:val="20"/>
                <w:szCs w:val="20"/>
                <w:lang w:val="en-GB" w:eastAsia="en-GB"/>
              </w:rPr>
              <w:drawing>
                <wp:inline distT="0" distB="0" distL="0" distR="0" wp14:anchorId="601CB403" wp14:editId="4832CF0D">
                  <wp:extent cx="1460500" cy="1009650"/>
                  <wp:effectExtent l="19050" t="0" r="6350" b="0"/>
                  <wp:docPr id="5"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9" cstate="print"/>
                          <a:srcRect/>
                          <a:stretch>
                            <a:fillRect/>
                          </a:stretch>
                        </pic:blipFill>
                        <pic:spPr bwMode="auto">
                          <a:xfrm>
                            <a:off x="0" y="0"/>
                            <a:ext cx="1460500" cy="1009650"/>
                          </a:xfrm>
                          <a:prstGeom prst="rect">
                            <a:avLst/>
                          </a:prstGeom>
                          <a:noFill/>
                          <a:ln w="9525">
                            <a:noFill/>
                            <a:miter lim="800000"/>
                            <a:headEnd/>
                            <a:tailEnd/>
                          </a:ln>
                        </pic:spPr>
                      </pic:pic>
                    </a:graphicData>
                  </a:graphic>
                </wp:inline>
              </w:drawing>
            </w:r>
          </w:p>
        </w:tc>
        <w:tc>
          <w:tcPr>
            <w:tcW w:w="4293" w:type="dxa"/>
            <w:shd w:val="clear" w:color="auto" w:fill="auto"/>
            <w:vAlign w:val="center"/>
          </w:tcPr>
          <w:p w:rsidR="00D52D8D" w:rsidRPr="00AC139F" w:rsidRDefault="00D52D8D" w:rsidP="00B36EA7">
            <w:pPr>
              <w:pStyle w:val="ListParagraph"/>
              <w:ind w:right="-321"/>
              <w:jc w:val="left"/>
              <w:rPr>
                <w:rFonts w:cs="Arial"/>
                <w:b/>
                <w:kern w:val="28"/>
                <w:sz w:val="44"/>
                <w:szCs w:val="48"/>
                <w:lang w:val="en-GB"/>
              </w:rPr>
            </w:pPr>
            <w:r w:rsidRPr="00AC139F">
              <w:rPr>
                <w:rFonts w:cs="Arial"/>
                <w:b/>
                <w:kern w:val="28"/>
                <w:sz w:val="44"/>
                <w:szCs w:val="48"/>
                <w:lang w:val="en-GB"/>
              </w:rPr>
              <w:t>European Commission</w:t>
            </w:r>
          </w:p>
          <w:p w:rsidR="00D52D8D" w:rsidRPr="00AC139F" w:rsidRDefault="00D52D8D" w:rsidP="00B36EA7">
            <w:pPr>
              <w:pStyle w:val="ListParagraph"/>
              <w:jc w:val="left"/>
              <w:rPr>
                <w:rFonts w:cs="Arial"/>
                <w:b/>
                <w:kern w:val="28"/>
                <w:sz w:val="22"/>
                <w:szCs w:val="22"/>
                <w:lang w:val="en-GB"/>
              </w:rPr>
            </w:pPr>
            <w:r w:rsidRPr="00AC139F">
              <w:rPr>
                <w:rFonts w:cs="Arial"/>
                <w:b/>
                <w:kern w:val="28"/>
                <w:sz w:val="22"/>
                <w:szCs w:val="22"/>
                <w:lang w:val="en-GB"/>
              </w:rPr>
              <w:t>DIRECTORATE GENERAL</w:t>
            </w:r>
          </w:p>
          <w:p w:rsidR="00D52D8D" w:rsidRPr="00AC139F" w:rsidRDefault="00910DF7" w:rsidP="00B36EA7">
            <w:pPr>
              <w:pStyle w:val="ListParagraph"/>
              <w:jc w:val="left"/>
              <w:rPr>
                <w:rFonts w:cs="Arial"/>
                <w:b/>
                <w:kern w:val="28"/>
                <w:sz w:val="22"/>
                <w:szCs w:val="22"/>
                <w:lang w:val="en-GB"/>
              </w:rPr>
            </w:pPr>
            <w:r w:rsidRPr="00AC139F">
              <w:rPr>
                <w:lang w:val="en-GB"/>
              </w:rPr>
              <w:fldChar w:fldCharType="begin"/>
            </w:r>
            <w:r w:rsidRPr="00AC139F">
              <w:rPr>
                <w:lang w:val="en-GB"/>
              </w:rPr>
              <w:instrText xml:space="preserve"> DOCPROPERTY  Directorate \* MERGEFORMAT</w:instrText>
            </w:r>
            <w:r w:rsidRPr="00AC139F">
              <w:rPr>
                <w:lang w:val="en-GB"/>
              </w:rPr>
              <w:fldChar w:fldCharType="separate"/>
            </w:r>
            <w:r w:rsidR="00D52D8D" w:rsidRPr="00AC139F">
              <w:rPr>
                <w:rFonts w:cs="Arial"/>
                <w:bCs/>
                <w:kern w:val="28"/>
                <w:sz w:val="22"/>
                <w:szCs w:val="22"/>
                <w:lang w:val="en-GB"/>
              </w:rPr>
              <w:t>&lt;INFORMATICS&gt;</w:t>
            </w:r>
            <w:r w:rsidRPr="00AC139F">
              <w:rPr>
                <w:rFonts w:cs="Arial"/>
                <w:bCs/>
                <w:kern w:val="28"/>
                <w:sz w:val="22"/>
                <w:szCs w:val="22"/>
                <w:lang w:val="en-GB"/>
              </w:rPr>
              <w:fldChar w:fldCharType="end"/>
            </w:r>
          </w:p>
          <w:p w:rsidR="00D52D8D" w:rsidRPr="00AC139F" w:rsidRDefault="00D52D8D" w:rsidP="00B36EA7">
            <w:pPr>
              <w:pStyle w:val="ListParagraph"/>
              <w:jc w:val="right"/>
              <w:rPr>
                <w:rFonts w:cs="Arial"/>
                <w:kern w:val="28"/>
                <w:sz w:val="20"/>
                <w:szCs w:val="20"/>
                <w:lang w:val="en-GB"/>
              </w:rPr>
            </w:pPr>
          </w:p>
        </w:tc>
        <w:tc>
          <w:tcPr>
            <w:tcW w:w="1998" w:type="dxa"/>
          </w:tcPr>
          <w:p w:rsidR="00D52D8D" w:rsidRPr="00AC139F" w:rsidRDefault="00D52D8D" w:rsidP="00B36EA7">
            <w:pPr>
              <w:pStyle w:val="ListParagraph"/>
              <w:jc w:val="left"/>
              <w:rPr>
                <w:rFonts w:cs="Arial"/>
                <w:b/>
                <w:kern w:val="28"/>
                <w:sz w:val="44"/>
                <w:szCs w:val="48"/>
                <w:lang w:val="en-GB"/>
              </w:rPr>
            </w:pPr>
            <w:r w:rsidRPr="00AC139F">
              <w:rPr>
                <w:rFonts w:cs="Arial"/>
                <w:b/>
                <w:noProof/>
                <w:kern w:val="28"/>
                <w:sz w:val="44"/>
                <w:szCs w:val="48"/>
                <w:lang w:val="en-GB" w:eastAsia="en-GB"/>
              </w:rPr>
              <w:drawing>
                <wp:inline distT="0" distB="0" distL="0" distR="0" wp14:anchorId="603DF824" wp14:editId="446575CA">
                  <wp:extent cx="1112520" cy="1180465"/>
                  <wp:effectExtent l="19050" t="0" r="0" b="0"/>
                  <wp:docPr id="6" name="Picture 6" descr="logo RUP@EC-Fixed-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RUP@EC-Fixed-v1"/>
                          <pic:cNvPicPr>
                            <a:picLocks noChangeAspect="1" noChangeArrowheads="1"/>
                          </pic:cNvPicPr>
                        </pic:nvPicPr>
                        <pic:blipFill>
                          <a:blip r:embed="rId10" cstate="print"/>
                          <a:srcRect/>
                          <a:stretch>
                            <a:fillRect/>
                          </a:stretch>
                        </pic:blipFill>
                        <pic:spPr bwMode="auto">
                          <a:xfrm>
                            <a:off x="0" y="0"/>
                            <a:ext cx="1112520" cy="1180465"/>
                          </a:xfrm>
                          <a:prstGeom prst="rect">
                            <a:avLst/>
                          </a:prstGeom>
                          <a:noFill/>
                          <a:ln w="9525">
                            <a:noFill/>
                            <a:miter lim="800000"/>
                            <a:headEnd/>
                            <a:tailEnd/>
                          </a:ln>
                        </pic:spPr>
                      </pic:pic>
                    </a:graphicData>
                  </a:graphic>
                </wp:inline>
              </w:drawing>
            </w:r>
          </w:p>
        </w:tc>
        <w:tc>
          <w:tcPr>
            <w:tcW w:w="440" w:type="dxa"/>
          </w:tcPr>
          <w:p w:rsidR="00D52D8D" w:rsidRPr="00AC139F" w:rsidRDefault="00D52D8D" w:rsidP="00B36EA7">
            <w:pPr>
              <w:pStyle w:val="ListParagraph"/>
              <w:jc w:val="left"/>
              <w:rPr>
                <w:rFonts w:cs="Arial"/>
                <w:b/>
                <w:kern w:val="28"/>
                <w:sz w:val="44"/>
                <w:szCs w:val="48"/>
                <w:lang w:val="en-GB"/>
              </w:rPr>
            </w:pPr>
          </w:p>
        </w:tc>
      </w:tr>
    </w:tbl>
    <w:p w:rsidR="00D52D8D" w:rsidRPr="003B39E6" w:rsidRDefault="00D52D8D" w:rsidP="00D52D8D">
      <w:pPr>
        <w:pStyle w:val="ListParagraph"/>
        <w:jc w:val="center"/>
        <w:rPr>
          <w:rFonts w:cs="Arial"/>
          <w:lang w:val="en-GB"/>
        </w:rPr>
      </w:pPr>
    </w:p>
    <w:p w:rsidR="00D52D8D" w:rsidRPr="003B39E6" w:rsidRDefault="00D52D8D" w:rsidP="00D52D8D">
      <w:pPr>
        <w:pStyle w:val="ListParagraph"/>
        <w:jc w:val="center"/>
        <w:rPr>
          <w:rFonts w:cs="Arial"/>
          <w:lang w:val="en-GB"/>
        </w:rPr>
      </w:pPr>
    </w:p>
    <w:p w:rsidR="00D52D8D" w:rsidRPr="003B39E6" w:rsidRDefault="00D52D8D" w:rsidP="00D52D8D">
      <w:pPr>
        <w:pStyle w:val="ListParagraph"/>
        <w:jc w:val="center"/>
        <w:rPr>
          <w:rFonts w:cs="Arial"/>
          <w:lang w:val="en-GB"/>
        </w:rPr>
      </w:pPr>
    </w:p>
    <w:p w:rsidR="00D52D8D" w:rsidRPr="003B39E6" w:rsidRDefault="00D52D8D" w:rsidP="00D52D8D">
      <w:pPr>
        <w:pStyle w:val="ListParagraph"/>
        <w:jc w:val="center"/>
        <w:rPr>
          <w:rFonts w:cs="Arial"/>
          <w:lang w:val="en-GB"/>
        </w:rPr>
      </w:pPr>
    </w:p>
    <w:p w:rsidR="00D52D8D" w:rsidRPr="003B39E6" w:rsidRDefault="00D52D8D" w:rsidP="00D52D8D">
      <w:pPr>
        <w:pStyle w:val="ListParagraph"/>
        <w:jc w:val="center"/>
        <w:rPr>
          <w:rFonts w:cs="Arial"/>
          <w:lang w:val="en-GB"/>
        </w:rPr>
      </w:pPr>
    </w:p>
    <w:p w:rsidR="00D52D8D" w:rsidRPr="003B39E6" w:rsidRDefault="00D52D8D" w:rsidP="00D52D8D">
      <w:pPr>
        <w:pStyle w:val="ListParagraph"/>
        <w:jc w:val="center"/>
        <w:rPr>
          <w:rFonts w:cs="Arial"/>
          <w:lang w:val="en-GB"/>
        </w:rPr>
      </w:pPr>
    </w:p>
    <w:p w:rsidR="00D52D8D" w:rsidRPr="003B39E6" w:rsidRDefault="00D52D8D" w:rsidP="00D52D8D">
      <w:pPr>
        <w:pStyle w:val="ListParagraph"/>
        <w:jc w:val="center"/>
        <w:rPr>
          <w:rFonts w:cs="Arial"/>
          <w:lang w:val="en-GB"/>
        </w:rPr>
      </w:pPr>
    </w:p>
    <w:p w:rsidR="00D52D8D" w:rsidRPr="003B39E6" w:rsidRDefault="00D52D8D" w:rsidP="00D52D8D">
      <w:pPr>
        <w:pStyle w:val="ListParagraph"/>
        <w:jc w:val="center"/>
        <w:rPr>
          <w:rFonts w:cs="Arial"/>
          <w:lang w:val="en-GB"/>
        </w:rPr>
      </w:pPr>
    </w:p>
    <w:p w:rsidR="00D52D8D" w:rsidRPr="003B39E6" w:rsidRDefault="00D52D8D" w:rsidP="00D52D8D">
      <w:pPr>
        <w:pStyle w:val="ListParagraph"/>
        <w:jc w:val="center"/>
        <w:rPr>
          <w:rFonts w:cs="Arial"/>
          <w:lang w:val="en-GB"/>
        </w:rPr>
      </w:pPr>
    </w:p>
    <w:p w:rsidR="00D52D8D" w:rsidRPr="003B39E6" w:rsidRDefault="00D52D8D" w:rsidP="00D52D8D">
      <w:pPr>
        <w:pStyle w:val="ListParagraph"/>
        <w:jc w:val="center"/>
        <w:rPr>
          <w:rFonts w:cs="Arial"/>
          <w:lang w:val="en-GB"/>
        </w:rPr>
      </w:pPr>
    </w:p>
    <w:p w:rsidR="00D52D8D" w:rsidRPr="00AC139F" w:rsidRDefault="00D52D8D" w:rsidP="00D52D8D">
      <w:pPr>
        <w:pStyle w:val="ListParagraph"/>
        <w:jc w:val="center"/>
        <w:rPr>
          <w:rFonts w:cs="Arial"/>
          <w:b/>
          <w:kern w:val="28"/>
          <w:sz w:val="44"/>
          <w:szCs w:val="48"/>
          <w:lang w:val="en-GB"/>
        </w:rPr>
      </w:pPr>
      <w:r w:rsidRPr="003B39E6">
        <w:rPr>
          <w:rFonts w:cs="Arial"/>
          <w:lang w:val="en-GB"/>
        </w:rPr>
        <w:fldChar w:fldCharType="begin"/>
      </w:r>
      <w:r w:rsidRPr="003B39E6">
        <w:rPr>
          <w:rFonts w:cs="Arial"/>
          <w:lang w:val="en-GB"/>
        </w:rPr>
        <w:instrText xml:space="preserve"> DOCPROPERTY  ProjectName  \* MERGEFORMAT </w:instrText>
      </w:r>
      <w:r w:rsidRPr="003B39E6">
        <w:rPr>
          <w:rFonts w:cs="Arial"/>
          <w:lang w:val="en-GB"/>
        </w:rPr>
        <w:fldChar w:fldCharType="separate"/>
      </w:r>
      <w:r w:rsidR="003B39E6" w:rsidRPr="00AC139F">
        <w:rPr>
          <w:rFonts w:cs="Arial"/>
          <w:b/>
          <w:kern w:val="28"/>
          <w:sz w:val="44"/>
          <w:szCs w:val="48"/>
          <w:lang w:val="en-GB"/>
        </w:rPr>
        <w:t>E-TrustEx</w:t>
      </w:r>
      <w:r w:rsidRPr="003B39E6">
        <w:rPr>
          <w:rFonts w:cs="Arial"/>
          <w:lang w:val="en-GB"/>
        </w:rPr>
        <w:fldChar w:fldCharType="end"/>
      </w:r>
      <w:r w:rsidRPr="00AC139F">
        <w:rPr>
          <w:rFonts w:cs="Arial"/>
          <w:b/>
          <w:kern w:val="28"/>
          <w:sz w:val="44"/>
          <w:szCs w:val="48"/>
          <w:lang w:val="en-GB"/>
        </w:rPr>
        <w:t xml:space="preserve"> – </w:t>
      </w:r>
      <w:r w:rsidR="00D60C10" w:rsidRPr="00AC139F">
        <w:rPr>
          <w:rFonts w:cs="Arial"/>
          <w:b/>
          <w:kern w:val="28"/>
          <w:sz w:val="44"/>
          <w:szCs w:val="48"/>
          <w:lang w:val="en-GB"/>
        </w:rPr>
        <w:t xml:space="preserve">Submit </w:t>
      </w:r>
      <w:r w:rsidR="003B39E6">
        <w:rPr>
          <w:rFonts w:cs="Arial"/>
          <w:b/>
          <w:kern w:val="28"/>
          <w:sz w:val="44"/>
          <w:szCs w:val="48"/>
          <w:lang w:val="en-GB"/>
        </w:rPr>
        <w:t xml:space="preserve">Query Request </w:t>
      </w:r>
      <w:r w:rsidR="00A36B20" w:rsidRPr="00AC139F">
        <w:rPr>
          <w:rFonts w:cs="Arial"/>
          <w:b/>
          <w:kern w:val="28"/>
          <w:sz w:val="44"/>
          <w:szCs w:val="48"/>
          <w:lang w:val="en-GB"/>
        </w:rPr>
        <w:t>Use Case Specification</w:t>
      </w:r>
    </w:p>
    <w:p w:rsidR="00D52D8D" w:rsidRPr="00AC139F" w:rsidRDefault="00D52D8D" w:rsidP="00D52D8D">
      <w:pPr>
        <w:pStyle w:val="ListParagraph"/>
        <w:jc w:val="center"/>
        <w:rPr>
          <w:rFonts w:cs="Arial"/>
          <w:b/>
          <w:kern w:val="28"/>
          <w:sz w:val="44"/>
          <w:szCs w:val="48"/>
          <w:lang w:val="en-GB"/>
        </w:rPr>
      </w:pPr>
    </w:p>
    <w:p w:rsidR="00D52D8D" w:rsidRPr="00AC139F" w:rsidRDefault="00D52D8D" w:rsidP="00D52D8D">
      <w:pPr>
        <w:pStyle w:val="ListParagraph"/>
        <w:jc w:val="center"/>
        <w:rPr>
          <w:rFonts w:cs="Arial"/>
          <w:b/>
          <w:kern w:val="28"/>
          <w:sz w:val="44"/>
          <w:szCs w:val="48"/>
          <w:lang w:val="en-GB"/>
        </w:rPr>
      </w:pPr>
    </w:p>
    <w:p w:rsidR="00D52D8D" w:rsidRPr="00AC139F" w:rsidRDefault="00D52D8D" w:rsidP="00D52D8D">
      <w:pPr>
        <w:pStyle w:val="ListParagraph"/>
        <w:jc w:val="center"/>
        <w:rPr>
          <w:rFonts w:cs="Arial"/>
          <w:b/>
          <w:kern w:val="28"/>
          <w:sz w:val="44"/>
          <w:szCs w:val="48"/>
          <w:lang w:val="en-GB"/>
        </w:rPr>
      </w:pPr>
    </w:p>
    <w:p w:rsidR="00D52D8D" w:rsidRPr="00AC139F" w:rsidRDefault="00D52D8D" w:rsidP="00D52D8D">
      <w:pPr>
        <w:pStyle w:val="ListParagraph"/>
        <w:jc w:val="center"/>
        <w:rPr>
          <w:rFonts w:cs="Arial"/>
          <w:b/>
          <w:kern w:val="28"/>
          <w:sz w:val="44"/>
          <w:szCs w:val="48"/>
          <w:lang w:val="en-GB"/>
        </w:rPr>
      </w:pPr>
    </w:p>
    <w:p w:rsidR="00D52D8D" w:rsidRPr="00AC139F" w:rsidRDefault="00D52D8D" w:rsidP="00D52D8D">
      <w:pPr>
        <w:pStyle w:val="ListParagraph"/>
        <w:jc w:val="center"/>
        <w:rPr>
          <w:rFonts w:cs="Arial"/>
          <w:b/>
          <w:kern w:val="28"/>
          <w:sz w:val="44"/>
          <w:szCs w:val="48"/>
          <w:lang w:val="en-GB"/>
        </w:rPr>
      </w:pPr>
    </w:p>
    <w:tbl>
      <w:tblPr>
        <w:tblW w:w="0" w:type="auto"/>
        <w:tblInd w:w="6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7655"/>
      </w:tblGrid>
      <w:tr w:rsidR="00D52D8D" w:rsidRPr="00AC139F" w:rsidTr="00B36EA7">
        <w:tc>
          <w:tcPr>
            <w:tcW w:w="7655" w:type="dxa"/>
            <w:shd w:val="clear" w:color="auto" w:fill="auto"/>
          </w:tcPr>
          <w:p w:rsidR="00D52D8D" w:rsidRPr="00AC139F" w:rsidRDefault="00D52D8D" w:rsidP="00B36EA7">
            <w:pPr>
              <w:pStyle w:val="ListParagraph"/>
              <w:spacing w:before="40"/>
              <w:jc w:val="center"/>
              <w:rPr>
                <w:rFonts w:eastAsia="MS Mincho" w:cs="Arial"/>
                <w:i/>
                <w:color w:val="7F7F7F"/>
                <w:sz w:val="20"/>
                <w:szCs w:val="20"/>
                <w:lang w:val="en-GB" w:eastAsia="ja-JP"/>
              </w:rPr>
            </w:pPr>
            <w:r w:rsidRPr="00AC139F">
              <w:rPr>
                <w:rFonts w:eastAsia="MS Mincho" w:cs="Arial"/>
                <w:i/>
                <w:color w:val="7F7F7F"/>
                <w:sz w:val="20"/>
                <w:szCs w:val="20"/>
                <w:lang w:val="en-GB" w:eastAsia="ja-JP"/>
              </w:rPr>
              <w:t>---- Remove this text box after reading ---</w:t>
            </w:r>
          </w:p>
          <w:p w:rsidR="00D52D8D" w:rsidRPr="00AC139F" w:rsidRDefault="00D52D8D" w:rsidP="00B36EA7">
            <w:pPr>
              <w:pStyle w:val="ListParagraph"/>
              <w:spacing w:before="40" w:after="40"/>
              <w:jc w:val="center"/>
              <w:rPr>
                <w:rFonts w:eastAsia="Times New Roman" w:cs="Arial"/>
                <w:color w:val="7F7F7F"/>
                <w:sz w:val="20"/>
                <w:szCs w:val="20"/>
                <w:u w:val="single"/>
                <w:lang w:val="en-GB"/>
              </w:rPr>
            </w:pPr>
            <w:r w:rsidRPr="00AC139F">
              <w:rPr>
                <w:rFonts w:eastAsia="Times New Roman" w:cs="Arial"/>
                <w:color w:val="7F7F7F"/>
                <w:sz w:val="20"/>
                <w:szCs w:val="20"/>
                <w:u w:val="single"/>
                <w:lang w:val="en-GB"/>
              </w:rPr>
              <w:t xml:space="preserve">Help text for this </w:t>
            </w:r>
            <w:proofErr w:type="spellStart"/>
            <w:r w:rsidRPr="00AC139F">
              <w:rPr>
                <w:rFonts w:eastAsia="Times New Roman" w:cs="Arial"/>
                <w:color w:val="7F7F7F"/>
                <w:sz w:val="20"/>
                <w:szCs w:val="20"/>
                <w:u w:val="single"/>
                <w:lang w:val="en-GB"/>
              </w:rPr>
              <w:t>Artifact</w:t>
            </w:r>
            <w:proofErr w:type="spellEnd"/>
            <w:r w:rsidRPr="00AC139F">
              <w:rPr>
                <w:rFonts w:eastAsia="Times New Roman" w:cs="Arial"/>
                <w:color w:val="7F7F7F"/>
                <w:sz w:val="20"/>
                <w:szCs w:val="20"/>
                <w:u w:val="single"/>
                <w:lang w:val="en-GB"/>
              </w:rPr>
              <w:t xml:space="preserve"> Template Version 2012-01</w:t>
            </w:r>
          </w:p>
          <w:p w:rsidR="00D52D8D" w:rsidRPr="00AC139F" w:rsidRDefault="00D52D8D" w:rsidP="00B36EA7">
            <w:pPr>
              <w:pStyle w:val="ListParagraph"/>
              <w:spacing w:before="40" w:after="40"/>
              <w:jc w:val="center"/>
              <w:rPr>
                <w:rFonts w:eastAsia="Times New Roman" w:cs="Arial"/>
                <w:color w:val="7F7F7F"/>
                <w:sz w:val="20"/>
                <w:szCs w:val="20"/>
                <w:lang w:val="en-GB"/>
              </w:rPr>
            </w:pPr>
          </w:p>
          <w:p w:rsidR="00D52D8D" w:rsidRPr="00AC139F" w:rsidRDefault="00D52D8D" w:rsidP="00B36EA7">
            <w:pPr>
              <w:widowControl w:val="0"/>
              <w:spacing w:line="200" w:lineRule="atLeast"/>
              <w:rPr>
                <w:rFonts w:eastAsia="Times New Roman" w:cs="Arial"/>
                <w:b/>
                <w:i/>
                <w:color w:val="7F7F7F"/>
                <w:szCs w:val="20"/>
                <w:lang w:val="en-GB"/>
              </w:rPr>
            </w:pPr>
            <w:r w:rsidRPr="00AC139F">
              <w:rPr>
                <w:rFonts w:eastAsia="Times New Roman" w:cs="Arial"/>
                <w:b/>
                <w:i/>
                <w:color w:val="7F7F7F"/>
                <w:szCs w:val="20"/>
                <w:lang w:val="en-GB"/>
              </w:rPr>
              <w:t>Key to symbols used in this template:</w:t>
            </w:r>
          </w:p>
          <w:p w:rsidR="00D52D8D" w:rsidRPr="00AC139F" w:rsidRDefault="00D52D8D" w:rsidP="00B36EA7">
            <w:pPr>
              <w:widowControl w:val="0"/>
              <w:spacing w:line="200" w:lineRule="atLeast"/>
              <w:ind w:left="360"/>
              <w:rPr>
                <w:rFonts w:eastAsia="Times New Roman" w:cs="Arial"/>
                <w:i/>
                <w:color w:val="7F7F7F"/>
                <w:szCs w:val="20"/>
                <w:lang w:val="en-GB"/>
              </w:rPr>
            </w:pPr>
            <w:r w:rsidRPr="00AC139F">
              <w:rPr>
                <w:rFonts w:eastAsia="Times New Roman" w:cs="Arial"/>
                <w:i/>
                <w:color w:val="7F7F7F"/>
                <w:szCs w:val="20"/>
                <w:lang w:val="en-GB"/>
              </w:rPr>
              <w:t>[] indicates text to be replaced by the user of this template.</w:t>
            </w:r>
          </w:p>
          <w:p w:rsidR="00D52D8D" w:rsidRPr="00AC139F" w:rsidRDefault="00D52D8D" w:rsidP="00B36EA7">
            <w:pPr>
              <w:widowControl w:val="0"/>
              <w:spacing w:line="200" w:lineRule="atLeast"/>
              <w:ind w:left="360"/>
              <w:rPr>
                <w:rFonts w:eastAsia="Times New Roman" w:cs="Arial"/>
                <w:i/>
                <w:color w:val="7F7F7F"/>
                <w:szCs w:val="20"/>
                <w:lang w:val="en-GB"/>
              </w:rPr>
            </w:pPr>
            <w:r w:rsidRPr="00AC139F">
              <w:rPr>
                <w:rFonts w:eastAsia="Times New Roman" w:cs="Arial"/>
                <w:i/>
                <w:color w:val="7F7F7F"/>
                <w:szCs w:val="20"/>
                <w:lang w:val="en-GB"/>
              </w:rPr>
              <w:t>&lt;&gt; indicates text that is updated using Document Properties button.</w:t>
            </w:r>
          </w:p>
          <w:p w:rsidR="00D52D8D" w:rsidRPr="00AC139F" w:rsidRDefault="00D52D8D" w:rsidP="00B36EA7">
            <w:pPr>
              <w:pStyle w:val="ListParagraph"/>
              <w:spacing w:before="40" w:after="40"/>
              <w:jc w:val="left"/>
              <w:rPr>
                <w:rFonts w:eastAsia="MS Mincho" w:cs="Arial"/>
                <w:color w:val="7F7F7F"/>
                <w:sz w:val="12"/>
                <w:szCs w:val="20"/>
                <w:lang w:val="en-GB" w:eastAsia="ja-JP"/>
              </w:rPr>
            </w:pPr>
          </w:p>
          <w:p w:rsidR="00D52D8D" w:rsidRPr="00AC139F" w:rsidRDefault="00D52D8D" w:rsidP="00B36EA7">
            <w:pPr>
              <w:pStyle w:val="InfoBlue"/>
              <w:rPr>
                <w:rFonts w:ascii="Arial" w:hAnsi="Arial" w:cs="Arial"/>
                <w:lang w:val="en-GB"/>
              </w:rPr>
            </w:pPr>
            <w:r w:rsidRPr="00AC139F">
              <w:rPr>
                <w:rFonts w:ascii="Arial" w:hAnsi="Arial" w:cs="Arial"/>
                <w:b/>
                <w:i/>
                <w:color w:val="7F7F7F"/>
                <w:lang w:val="en-GB"/>
              </w:rPr>
              <w:t>Click here to update the Document Properties  &gt;&gt;</w:t>
            </w:r>
            <w:r w:rsidRPr="00AC139F">
              <w:rPr>
                <w:rFonts w:ascii="Arial" w:hAnsi="Arial" w:cs="Arial"/>
                <w:lang w:val="en-GB"/>
              </w:rPr>
              <w:t xml:space="preserve">  </w:t>
            </w:r>
            <w:r w:rsidRPr="00AC139F">
              <w:rPr>
                <w:rStyle w:val="Hyperlink"/>
                <w:rFonts w:cs="Arial"/>
                <w:color w:val="0070C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9.5pt" o:ole="">
                  <v:imagedata r:id="rId11" o:title=""/>
                </v:shape>
                <w:control r:id="rId12" w:name="UpdateDoc1" w:shapeid="_x0000_i1029"/>
              </w:object>
            </w:r>
          </w:p>
          <w:p w:rsidR="00D52D8D" w:rsidRPr="00AC139F" w:rsidRDefault="00D52D8D" w:rsidP="00D52D8D">
            <w:pPr>
              <w:widowControl w:val="0"/>
              <w:numPr>
                <w:ilvl w:val="0"/>
                <w:numId w:val="1"/>
              </w:numPr>
              <w:spacing w:line="200" w:lineRule="atLeast"/>
              <w:rPr>
                <w:rFonts w:eastAsia="Times New Roman" w:cs="Arial"/>
                <w:i/>
                <w:color w:val="7F7F7F"/>
                <w:szCs w:val="20"/>
                <w:lang w:val="en-GB"/>
              </w:rPr>
            </w:pPr>
            <w:r w:rsidRPr="00AC139F">
              <w:rPr>
                <w:rFonts w:eastAsia="Times New Roman" w:cs="Arial"/>
                <w:i/>
                <w:color w:val="7F7F7F"/>
                <w:szCs w:val="20"/>
                <w:lang w:val="en-GB"/>
              </w:rPr>
              <w:t>This button is also available on the next page.</w:t>
            </w:r>
          </w:p>
          <w:p w:rsidR="00D52D8D" w:rsidRPr="00AC139F" w:rsidRDefault="00D52D8D" w:rsidP="00B36EA7">
            <w:pPr>
              <w:widowControl w:val="0"/>
              <w:spacing w:line="200" w:lineRule="atLeast"/>
              <w:rPr>
                <w:rFonts w:eastAsia="Times New Roman" w:cs="Arial"/>
                <w:i/>
                <w:color w:val="7F7F7F"/>
                <w:szCs w:val="20"/>
                <w:lang w:val="en-GB"/>
              </w:rPr>
            </w:pPr>
          </w:p>
          <w:p w:rsidR="00D52D8D" w:rsidRPr="00AC139F" w:rsidRDefault="00D52D8D" w:rsidP="00B36EA7">
            <w:pPr>
              <w:pStyle w:val="InfoBlue"/>
              <w:rPr>
                <w:rFonts w:ascii="Arial" w:hAnsi="Arial" w:cs="Arial"/>
                <w:b/>
                <w:i/>
                <w:color w:val="7F7F7F"/>
                <w:lang w:val="en-GB"/>
              </w:rPr>
            </w:pPr>
            <w:r w:rsidRPr="00AC139F">
              <w:rPr>
                <w:rFonts w:ascii="Arial" w:hAnsi="Arial" w:cs="Arial"/>
                <w:b/>
                <w:i/>
                <w:color w:val="7F7F7F"/>
                <w:lang w:val="en-GB"/>
              </w:rPr>
              <w:t>Other information:</w:t>
            </w:r>
          </w:p>
          <w:p w:rsidR="00D52D8D" w:rsidRPr="00AC139F" w:rsidRDefault="00D52D8D" w:rsidP="00D52D8D">
            <w:pPr>
              <w:widowControl w:val="0"/>
              <w:numPr>
                <w:ilvl w:val="0"/>
                <w:numId w:val="1"/>
              </w:numPr>
              <w:spacing w:line="200" w:lineRule="atLeast"/>
              <w:rPr>
                <w:rStyle w:val="Hyperlink"/>
                <w:rFonts w:eastAsia="Times New Roman" w:cs="Arial"/>
                <w:b w:val="0"/>
                <w:i/>
                <w:color w:val="7F7F7F"/>
                <w:szCs w:val="20"/>
                <w:lang w:val="en-GB"/>
              </w:rPr>
            </w:pPr>
            <w:r w:rsidRPr="00AC139F">
              <w:rPr>
                <w:rFonts w:eastAsia="Times New Roman" w:cs="Arial"/>
                <w:i/>
                <w:color w:val="7F7F7F"/>
                <w:szCs w:val="20"/>
                <w:lang w:val="en-GB"/>
              </w:rPr>
              <w:t xml:space="preserve">Check that  you are  using the latest template </w:t>
            </w:r>
            <w:r w:rsidRPr="00AC139F">
              <w:rPr>
                <w:rFonts w:cs="Arial"/>
                <w:lang w:val="en-GB"/>
              </w:rPr>
              <w:t>–</w:t>
            </w:r>
            <w:r w:rsidRPr="00AC139F">
              <w:rPr>
                <w:rFonts w:cs="Arial"/>
                <w:b/>
                <w:lang w:val="en-GB"/>
              </w:rPr>
              <w:t xml:space="preserve"> </w:t>
            </w:r>
            <w:hyperlink r:id="rId13" w:history="1">
              <w:r w:rsidRPr="00AC139F">
                <w:rPr>
                  <w:rStyle w:val="Hyperlink"/>
                  <w:rFonts w:cs="Arial"/>
                  <w:color w:val="548DD4"/>
                  <w:lang w:val="en-GB"/>
                </w:rPr>
                <w:t>click</w:t>
              </w:r>
            </w:hyperlink>
          </w:p>
          <w:p w:rsidR="00D52D8D" w:rsidRPr="00AC139F" w:rsidRDefault="00D52D8D" w:rsidP="00D52D8D">
            <w:pPr>
              <w:widowControl w:val="0"/>
              <w:numPr>
                <w:ilvl w:val="0"/>
                <w:numId w:val="1"/>
              </w:numPr>
              <w:spacing w:line="200" w:lineRule="atLeast"/>
              <w:rPr>
                <w:rFonts w:eastAsia="Times New Roman" w:cs="Arial"/>
                <w:i/>
                <w:color w:val="7F7F7F"/>
                <w:szCs w:val="20"/>
                <w:lang w:val="en-GB"/>
              </w:rPr>
            </w:pPr>
            <w:r w:rsidRPr="00AC139F">
              <w:rPr>
                <w:rFonts w:eastAsia="Times New Roman" w:cs="Arial"/>
                <w:i/>
                <w:color w:val="7F7F7F"/>
                <w:szCs w:val="20"/>
                <w:lang w:val="en-GB"/>
              </w:rPr>
              <w:t>While working on the document, you may choose to leave some of the blue text guidance.</w:t>
            </w:r>
          </w:p>
          <w:p w:rsidR="00D52D8D" w:rsidRPr="00AC139F" w:rsidRDefault="00D52D8D" w:rsidP="00B36EA7">
            <w:pPr>
              <w:pStyle w:val="InfoBlue"/>
              <w:ind w:left="360"/>
              <w:rPr>
                <w:rFonts w:ascii="Arial" w:hAnsi="Arial" w:cs="Arial"/>
                <w:lang w:val="en-GB"/>
              </w:rPr>
            </w:pPr>
          </w:p>
        </w:tc>
      </w:tr>
    </w:tbl>
    <w:p w:rsidR="00D52D8D" w:rsidRPr="00AC139F" w:rsidRDefault="00D52D8D">
      <w:pPr>
        <w:rPr>
          <w:lang w:val="en-GB"/>
        </w:rPr>
      </w:pPr>
    </w:p>
    <w:p w:rsidR="00D52D8D" w:rsidRPr="00AC139F" w:rsidRDefault="00D52D8D">
      <w:pPr>
        <w:spacing w:after="200" w:line="276" w:lineRule="auto"/>
        <w:rPr>
          <w:lang w:val="en-GB"/>
        </w:rPr>
      </w:pPr>
      <w:r w:rsidRPr="00AC139F">
        <w:rPr>
          <w:lang w:val="en-GB"/>
        </w:rPr>
        <w:br w:type="page"/>
      </w:r>
    </w:p>
    <w:p w:rsidR="00D52D8D" w:rsidRPr="00AC139F" w:rsidRDefault="00D52D8D" w:rsidP="00D52D8D">
      <w:pPr>
        <w:spacing w:before="240" w:after="120"/>
        <w:rPr>
          <w:rFonts w:cs="Arial"/>
          <w:b/>
          <w:color w:val="000000"/>
          <w:sz w:val="28"/>
          <w:szCs w:val="28"/>
          <w:lang w:val="en-GB"/>
        </w:rPr>
      </w:pPr>
      <w:r w:rsidRPr="00AC139F">
        <w:rPr>
          <w:rFonts w:cs="Arial"/>
          <w:b/>
          <w:color w:val="000000"/>
          <w:sz w:val="28"/>
          <w:szCs w:val="28"/>
          <w:lang w:val="en-GB"/>
        </w:rPr>
        <w:lastRenderedPageBreak/>
        <w:t xml:space="preserve">Document Control Information  </w:t>
      </w:r>
      <w:r w:rsidRPr="003B39E6">
        <w:rPr>
          <w:rStyle w:val="Hyperlink"/>
          <w:rFonts w:cs="Arial"/>
          <w:color w:val="0070C0"/>
        </w:rPr>
        <w:object w:dxaOrig="225" w:dyaOrig="225">
          <v:shape id="_x0000_i1031" type="#_x0000_t75" style="width:112.5pt;height:19.5pt" o:ole="">
            <v:imagedata r:id="rId14" o:title=""/>
          </v:shape>
          <w:control r:id="rId15" w:name="UpdateDoc11" w:shapeid="_x0000_i1031"/>
        </w:objec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4"/>
        <w:gridCol w:w="5918"/>
      </w:tblGrid>
      <w:tr w:rsidR="00D52D8D" w:rsidRPr="00AC139F" w:rsidTr="00B36EA7">
        <w:tc>
          <w:tcPr>
            <w:tcW w:w="2694" w:type="dxa"/>
            <w:shd w:val="clear" w:color="auto" w:fill="D9D9D9"/>
          </w:tcPr>
          <w:p w:rsidR="00D52D8D" w:rsidRPr="00AC139F" w:rsidRDefault="00D52D8D" w:rsidP="00B36EA7">
            <w:pPr>
              <w:spacing w:before="20" w:after="20"/>
              <w:rPr>
                <w:rFonts w:cs="Arial"/>
                <w:b/>
                <w:sz w:val="18"/>
                <w:szCs w:val="18"/>
                <w:lang w:val="en-GB"/>
              </w:rPr>
            </w:pPr>
            <w:r w:rsidRPr="00AC139F">
              <w:rPr>
                <w:rFonts w:cs="Arial"/>
                <w:b/>
                <w:sz w:val="18"/>
                <w:szCs w:val="18"/>
                <w:lang w:val="en-GB"/>
              </w:rPr>
              <w:t>Settings</w:t>
            </w:r>
          </w:p>
        </w:tc>
        <w:tc>
          <w:tcPr>
            <w:tcW w:w="5918" w:type="dxa"/>
            <w:tcBorders>
              <w:bottom w:val="single" w:sz="4" w:space="0" w:color="auto"/>
            </w:tcBorders>
            <w:shd w:val="clear" w:color="auto" w:fill="D9D9D9"/>
          </w:tcPr>
          <w:p w:rsidR="00D52D8D" w:rsidRPr="00AC139F" w:rsidRDefault="00D52D8D" w:rsidP="00B36EA7">
            <w:pPr>
              <w:spacing w:before="20" w:after="20"/>
              <w:rPr>
                <w:rFonts w:cs="Arial"/>
                <w:b/>
                <w:sz w:val="18"/>
                <w:szCs w:val="18"/>
                <w:lang w:val="en-GB"/>
              </w:rPr>
            </w:pPr>
            <w:r w:rsidRPr="00AC139F">
              <w:rPr>
                <w:rFonts w:cs="Arial"/>
                <w:b/>
                <w:sz w:val="18"/>
                <w:szCs w:val="18"/>
                <w:lang w:val="en-GB"/>
              </w:rPr>
              <w:t xml:space="preserve">Value </w:t>
            </w:r>
          </w:p>
        </w:tc>
      </w:tr>
      <w:tr w:rsidR="00D52D8D" w:rsidRPr="00AC139F" w:rsidTr="00B36EA7">
        <w:tc>
          <w:tcPr>
            <w:tcW w:w="2694" w:type="dxa"/>
            <w:shd w:val="clear" w:color="auto" w:fill="auto"/>
          </w:tcPr>
          <w:p w:rsidR="00D52D8D" w:rsidRPr="00AC139F" w:rsidRDefault="00D52D8D" w:rsidP="00B36EA7">
            <w:pPr>
              <w:spacing w:before="20" w:after="20"/>
              <w:rPr>
                <w:rFonts w:cs="Arial"/>
                <w:b/>
                <w:lang w:val="en-GB"/>
              </w:rPr>
            </w:pPr>
            <w:r w:rsidRPr="00AC139F">
              <w:rPr>
                <w:rFonts w:cs="Arial"/>
                <w:b/>
                <w:bCs/>
                <w:lang w:val="en-GB"/>
              </w:rPr>
              <w:t>Directorate:</w:t>
            </w:r>
          </w:p>
        </w:tc>
        <w:tc>
          <w:tcPr>
            <w:tcW w:w="5918" w:type="dxa"/>
            <w:shd w:val="clear" w:color="auto" w:fill="FFFFFF"/>
          </w:tcPr>
          <w:p w:rsidR="00D52D8D" w:rsidRPr="00AC139F" w:rsidRDefault="00910DF7" w:rsidP="00B36EA7">
            <w:pPr>
              <w:spacing w:before="20" w:after="20"/>
              <w:rPr>
                <w:rFonts w:cs="Arial"/>
                <w:bCs/>
                <w:lang w:val="en-GB"/>
              </w:rPr>
            </w:pPr>
            <w:r w:rsidRPr="00AC139F">
              <w:rPr>
                <w:lang w:val="en-GB"/>
              </w:rPr>
              <w:fldChar w:fldCharType="begin"/>
            </w:r>
            <w:r w:rsidRPr="00AC139F">
              <w:rPr>
                <w:lang w:val="en-GB"/>
              </w:rPr>
              <w:instrText xml:space="preserve"> DOCPROPERTY  Directorate  \* MERGEFORMAT </w:instrText>
            </w:r>
            <w:r w:rsidRPr="00AC139F">
              <w:rPr>
                <w:lang w:val="en-GB"/>
              </w:rPr>
              <w:fldChar w:fldCharType="separate"/>
            </w:r>
            <w:r w:rsidR="00D52D8D" w:rsidRPr="00AC139F">
              <w:rPr>
                <w:rFonts w:cs="Arial"/>
                <w:bCs/>
                <w:highlight w:val="lightGray"/>
                <w:lang w:val="en-GB"/>
              </w:rPr>
              <w:t>&lt;INFORMATICS&gt;</w:t>
            </w:r>
            <w:r w:rsidRPr="00AC139F">
              <w:rPr>
                <w:rFonts w:cs="Arial"/>
                <w:bCs/>
                <w:highlight w:val="lightGray"/>
                <w:lang w:val="en-GB"/>
              </w:rPr>
              <w:fldChar w:fldCharType="end"/>
            </w:r>
          </w:p>
        </w:tc>
      </w:tr>
      <w:tr w:rsidR="00D52D8D" w:rsidRPr="00AC139F" w:rsidTr="00B36EA7">
        <w:tc>
          <w:tcPr>
            <w:tcW w:w="2694" w:type="dxa"/>
            <w:shd w:val="clear" w:color="auto" w:fill="auto"/>
          </w:tcPr>
          <w:p w:rsidR="00D52D8D" w:rsidRPr="00AC139F" w:rsidRDefault="00D52D8D" w:rsidP="00B36EA7">
            <w:pPr>
              <w:spacing w:before="20" w:after="20"/>
              <w:rPr>
                <w:rFonts w:cs="Arial"/>
                <w:b/>
                <w:bCs/>
                <w:lang w:val="en-GB"/>
              </w:rPr>
            </w:pPr>
            <w:r w:rsidRPr="00AC139F">
              <w:rPr>
                <w:rFonts w:cs="Arial"/>
                <w:b/>
                <w:bCs/>
                <w:lang w:val="en-GB"/>
              </w:rPr>
              <w:t>Project Name:</w:t>
            </w:r>
          </w:p>
        </w:tc>
        <w:tc>
          <w:tcPr>
            <w:tcW w:w="5918" w:type="dxa"/>
            <w:shd w:val="clear" w:color="auto" w:fill="FFFFFF"/>
          </w:tcPr>
          <w:p w:rsidR="00D52D8D" w:rsidRPr="00AC139F" w:rsidRDefault="00D52D8D" w:rsidP="00B36EA7">
            <w:pPr>
              <w:spacing w:before="20" w:after="20"/>
              <w:rPr>
                <w:rFonts w:cs="Arial"/>
                <w:lang w:val="en-GB"/>
              </w:rPr>
            </w:pPr>
            <w:r w:rsidRPr="00AC139F">
              <w:rPr>
                <w:rFonts w:cs="Arial"/>
                <w:lang w:val="en-GB"/>
              </w:rPr>
              <w:fldChar w:fldCharType="begin"/>
            </w:r>
            <w:r w:rsidRPr="00AC139F">
              <w:rPr>
                <w:rFonts w:cs="Arial"/>
                <w:lang w:val="en-GB"/>
              </w:rPr>
              <w:instrText xml:space="preserve"> DOCPROPERTY  ProjectName  \* MERGEFORMAT </w:instrText>
            </w:r>
            <w:r w:rsidRPr="00AC139F">
              <w:rPr>
                <w:rFonts w:cs="Arial"/>
                <w:lang w:val="en-GB"/>
              </w:rPr>
              <w:fldChar w:fldCharType="separate"/>
            </w:r>
            <w:r w:rsidRPr="00AC139F">
              <w:rPr>
                <w:rFonts w:cs="Arial"/>
                <w:highlight w:val="lightGray"/>
                <w:lang w:val="en-GB"/>
              </w:rPr>
              <w:t>e-TrustEx</w:t>
            </w:r>
            <w:r w:rsidRPr="00AC139F">
              <w:rPr>
                <w:rFonts w:cs="Arial"/>
                <w:highlight w:val="lightGray"/>
                <w:lang w:val="en-GB"/>
              </w:rPr>
              <w:fldChar w:fldCharType="end"/>
            </w:r>
          </w:p>
        </w:tc>
      </w:tr>
      <w:tr w:rsidR="00D52D8D" w:rsidRPr="00AC139F" w:rsidTr="00B36EA7">
        <w:tc>
          <w:tcPr>
            <w:tcW w:w="2694" w:type="dxa"/>
            <w:shd w:val="clear" w:color="auto" w:fill="auto"/>
          </w:tcPr>
          <w:p w:rsidR="00D52D8D" w:rsidRPr="00AC139F" w:rsidRDefault="00D52D8D" w:rsidP="00B36EA7">
            <w:pPr>
              <w:spacing w:before="20" w:after="20"/>
              <w:rPr>
                <w:rFonts w:cs="Arial"/>
                <w:b/>
                <w:lang w:val="en-GB"/>
              </w:rPr>
            </w:pPr>
            <w:r w:rsidRPr="00AC139F">
              <w:rPr>
                <w:rFonts w:cs="Arial"/>
                <w:b/>
                <w:lang w:val="en-GB"/>
              </w:rPr>
              <w:t xml:space="preserve">Document Author: </w:t>
            </w:r>
          </w:p>
        </w:tc>
        <w:tc>
          <w:tcPr>
            <w:tcW w:w="5918" w:type="dxa"/>
            <w:shd w:val="clear" w:color="auto" w:fill="FFFFFF"/>
          </w:tcPr>
          <w:p w:rsidR="00D52D8D" w:rsidRPr="00AC139F" w:rsidRDefault="00D52D8D" w:rsidP="00B36EA7">
            <w:pPr>
              <w:spacing w:before="20" w:after="20"/>
              <w:rPr>
                <w:rFonts w:cs="Arial"/>
                <w:lang w:val="en-GB"/>
              </w:rPr>
            </w:pPr>
            <w:r w:rsidRPr="00AC139F">
              <w:rPr>
                <w:rFonts w:cs="Arial"/>
                <w:lang w:val="en-GB"/>
              </w:rPr>
              <w:fldChar w:fldCharType="begin"/>
            </w:r>
            <w:r w:rsidRPr="00AC139F">
              <w:rPr>
                <w:rFonts w:cs="Arial"/>
                <w:lang w:val="en-GB"/>
              </w:rPr>
              <w:instrText xml:space="preserve"> DOCPROPERTY  Author  \* MERGEFORMAT </w:instrText>
            </w:r>
            <w:r w:rsidRPr="00AC139F">
              <w:rPr>
                <w:rFonts w:cs="Arial"/>
                <w:lang w:val="en-GB"/>
              </w:rPr>
              <w:fldChar w:fldCharType="separate"/>
            </w:r>
            <w:r w:rsidRPr="00AC139F">
              <w:rPr>
                <w:rFonts w:cs="Arial"/>
                <w:highlight w:val="lightGray"/>
                <w:lang w:val="en-GB"/>
              </w:rPr>
              <w:t xml:space="preserve">Alice </w:t>
            </w:r>
            <w:proofErr w:type="spellStart"/>
            <w:r w:rsidRPr="00AC139F">
              <w:rPr>
                <w:rFonts w:cs="Arial"/>
                <w:highlight w:val="lightGray"/>
                <w:lang w:val="en-GB"/>
              </w:rPr>
              <w:t>Vasilescu</w:t>
            </w:r>
            <w:proofErr w:type="spellEnd"/>
            <w:r w:rsidRPr="00AC139F">
              <w:rPr>
                <w:rFonts w:cs="Arial"/>
                <w:highlight w:val="lightGray"/>
                <w:lang w:val="en-GB"/>
              </w:rPr>
              <w:fldChar w:fldCharType="end"/>
            </w:r>
          </w:p>
        </w:tc>
      </w:tr>
      <w:tr w:rsidR="00D52D8D" w:rsidRPr="00AC139F" w:rsidTr="00B36EA7">
        <w:tc>
          <w:tcPr>
            <w:tcW w:w="2694" w:type="dxa"/>
            <w:shd w:val="clear" w:color="auto" w:fill="auto"/>
          </w:tcPr>
          <w:p w:rsidR="00D52D8D" w:rsidRPr="00AC139F" w:rsidRDefault="00D52D8D" w:rsidP="00B36EA7">
            <w:pPr>
              <w:spacing w:before="20" w:after="20"/>
              <w:rPr>
                <w:rFonts w:cs="Arial"/>
                <w:b/>
                <w:lang w:val="en-GB"/>
              </w:rPr>
            </w:pPr>
            <w:r w:rsidRPr="00AC139F">
              <w:rPr>
                <w:rFonts w:cs="Arial"/>
                <w:b/>
                <w:bCs/>
                <w:lang w:val="en-GB"/>
              </w:rPr>
              <w:t>System Owner:</w:t>
            </w:r>
            <w:r w:rsidRPr="00AC139F">
              <w:rPr>
                <w:rFonts w:cs="Arial"/>
                <w:b/>
                <w:lang w:val="en-GB"/>
              </w:rPr>
              <w:t xml:space="preserve">  </w:t>
            </w:r>
          </w:p>
        </w:tc>
        <w:tc>
          <w:tcPr>
            <w:tcW w:w="5918" w:type="dxa"/>
            <w:shd w:val="clear" w:color="auto" w:fill="FFFFFF"/>
          </w:tcPr>
          <w:p w:rsidR="00D52D8D" w:rsidRPr="00AC139F" w:rsidRDefault="00D52D8D" w:rsidP="00B36EA7">
            <w:pPr>
              <w:spacing w:before="20" w:after="20"/>
              <w:rPr>
                <w:rFonts w:cs="Arial"/>
                <w:lang w:val="en-GB"/>
              </w:rPr>
            </w:pPr>
            <w:r w:rsidRPr="00AC139F">
              <w:rPr>
                <w:rFonts w:cs="Arial"/>
                <w:lang w:val="en-GB"/>
              </w:rPr>
              <w:fldChar w:fldCharType="begin"/>
            </w:r>
            <w:r w:rsidRPr="00AC139F">
              <w:rPr>
                <w:rFonts w:cs="Arial"/>
                <w:lang w:val="en-GB"/>
              </w:rPr>
              <w:instrText xml:space="preserve"> DOCPROPERTY  SysOwner  \* MERGEFORMAT </w:instrText>
            </w:r>
            <w:r w:rsidRPr="00AC139F">
              <w:rPr>
                <w:rFonts w:cs="Arial"/>
                <w:lang w:val="en-GB"/>
              </w:rPr>
              <w:fldChar w:fldCharType="separate"/>
            </w:r>
            <w:r w:rsidRPr="00AC139F">
              <w:rPr>
                <w:rFonts w:cs="Arial"/>
                <w:highlight w:val="lightGray"/>
                <w:lang w:val="en-GB"/>
              </w:rPr>
              <w:t xml:space="preserve">Tanya </w:t>
            </w:r>
            <w:proofErr w:type="spellStart"/>
            <w:r w:rsidRPr="00AC139F">
              <w:rPr>
                <w:rFonts w:cs="Arial"/>
                <w:highlight w:val="lightGray"/>
                <w:lang w:val="en-GB"/>
              </w:rPr>
              <w:t>Chetcutti</w:t>
            </w:r>
            <w:proofErr w:type="spellEnd"/>
            <w:r w:rsidRPr="00AC139F">
              <w:rPr>
                <w:rFonts w:cs="Arial"/>
                <w:highlight w:val="lightGray"/>
                <w:lang w:val="en-GB"/>
              </w:rPr>
              <w:fldChar w:fldCharType="end"/>
            </w:r>
          </w:p>
        </w:tc>
      </w:tr>
      <w:tr w:rsidR="00D52D8D" w:rsidRPr="00AC139F" w:rsidTr="00B36EA7">
        <w:tc>
          <w:tcPr>
            <w:tcW w:w="2694" w:type="dxa"/>
            <w:shd w:val="clear" w:color="auto" w:fill="auto"/>
          </w:tcPr>
          <w:p w:rsidR="00D52D8D" w:rsidRPr="00AC139F" w:rsidRDefault="00D52D8D" w:rsidP="00B36EA7">
            <w:pPr>
              <w:spacing w:before="20" w:after="20"/>
              <w:rPr>
                <w:rFonts w:cs="Arial"/>
                <w:b/>
                <w:lang w:val="en-GB"/>
              </w:rPr>
            </w:pPr>
            <w:r w:rsidRPr="00AC139F">
              <w:rPr>
                <w:rStyle w:val="BodyTextChar"/>
                <w:rFonts w:cs="Arial"/>
                <w:b/>
                <w:szCs w:val="20"/>
                <w:lang w:val="en-GB"/>
              </w:rPr>
              <w:t>Project Manager:</w:t>
            </w:r>
            <w:r w:rsidRPr="00AC139F">
              <w:rPr>
                <w:rFonts w:cs="Arial"/>
                <w:b/>
                <w:lang w:val="en-GB"/>
              </w:rPr>
              <w:t xml:space="preserve">  </w:t>
            </w:r>
          </w:p>
        </w:tc>
        <w:tc>
          <w:tcPr>
            <w:tcW w:w="5918" w:type="dxa"/>
            <w:shd w:val="clear" w:color="auto" w:fill="FFFFFF"/>
          </w:tcPr>
          <w:p w:rsidR="00D52D8D" w:rsidRPr="00AC139F" w:rsidRDefault="00D52D8D" w:rsidP="00B36EA7">
            <w:pPr>
              <w:spacing w:before="20" w:after="20"/>
              <w:rPr>
                <w:rFonts w:cs="Arial"/>
                <w:lang w:val="en-GB"/>
              </w:rPr>
            </w:pPr>
            <w:r w:rsidRPr="00AC139F">
              <w:rPr>
                <w:rFonts w:cs="Arial"/>
                <w:lang w:val="en-GB"/>
              </w:rPr>
              <w:fldChar w:fldCharType="begin"/>
            </w:r>
            <w:r w:rsidRPr="00AC139F">
              <w:rPr>
                <w:rFonts w:cs="Arial"/>
                <w:lang w:val="en-GB"/>
              </w:rPr>
              <w:instrText xml:space="preserve"> DOCPROPERTY  ProjManager  \* MERGEFORMAT </w:instrText>
            </w:r>
            <w:r w:rsidRPr="00AC139F">
              <w:rPr>
                <w:rFonts w:cs="Arial"/>
                <w:lang w:val="en-GB"/>
              </w:rPr>
              <w:fldChar w:fldCharType="separate"/>
            </w:r>
            <w:r w:rsidRPr="00AC139F">
              <w:rPr>
                <w:rFonts w:cs="Arial"/>
                <w:highlight w:val="lightGray"/>
                <w:lang w:val="en-GB"/>
              </w:rPr>
              <w:t xml:space="preserve">Tanya </w:t>
            </w:r>
            <w:proofErr w:type="spellStart"/>
            <w:r w:rsidRPr="00AC139F">
              <w:rPr>
                <w:rFonts w:cs="Arial"/>
                <w:highlight w:val="lightGray"/>
                <w:lang w:val="en-GB"/>
              </w:rPr>
              <w:t>Chetcutti</w:t>
            </w:r>
            <w:proofErr w:type="spellEnd"/>
            <w:r w:rsidRPr="00AC139F">
              <w:rPr>
                <w:rFonts w:cs="Arial"/>
                <w:highlight w:val="lightGray"/>
                <w:lang w:val="en-GB"/>
              </w:rPr>
              <w:fldChar w:fldCharType="end"/>
            </w:r>
          </w:p>
        </w:tc>
      </w:tr>
      <w:tr w:rsidR="00D52D8D" w:rsidRPr="00AC139F" w:rsidTr="00B36EA7">
        <w:tc>
          <w:tcPr>
            <w:tcW w:w="2694" w:type="dxa"/>
            <w:shd w:val="clear" w:color="auto" w:fill="auto"/>
          </w:tcPr>
          <w:p w:rsidR="00D52D8D" w:rsidRPr="00AC139F" w:rsidRDefault="00D52D8D" w:rsidP="00B36EA7">
            <w:pPr>
              <w:spacing w:before="20" w:after="20"/>
              <w:rPr>
                <w:rFonts w:cs="Arial"/>
                <w:b/>
                <w:lang w:val="en-GB"/>
              </w:rPr>
            </w:pPr>
            <w:r w:rsidRPr="00AC139F">
              <w:rPr>
                <w:rFonts w:cs="Arial"/>
                <w:b/>
                <w:bCs/>
                <w:lang w:val="en-GB"/>
              </w:rPr>
              <w:t xml:space="preserve">Revision Status: </w:t>
            </w:r>
          </w:p>
        </w:tc>
        <w:tc>
          <w:tcPr>
            <w:tcW w:w="5918" w:type="dxa"/>
            <w:shd w:val="clear" w:color="auto" w:fill="FFFFFF"/>
          </w:tcPr>
          <w:p w:rsidR="00D52D8D" w:rsidRPr="00AC139F" w:rsidRDefault="00910DF7" w:rsidP="00B36EA7">
            <w:pPr>
              <w:spacing w:before="20" w:after="20"/>
              <w:rPr>
                <w:rFonts w:cs="Arial"/>
                <w:lang w:val="en-GB"/>
              </w:rPr>
            </w:pPr>
            <w:r w:rsidRPr="00AC139F">
              <w:rPr>
                <w:lang w:val="en-GB"/>
              </w:rPr>
              <w:fldChar w:fldCharType="begin"/>
            </w:r>
            <w:r w:rsidRPr="00AC139F">
              <w:rPr>
                <w:lang w:val="en-GB"/>
              </w:rPr>
              <w:instrText xml:space="preserve"> DOCPROPERTY  RevStatus  \* MERGEFORMAT </w:instrText>
            </w:r>
            <w:r w:rsidRPr="00AC139F">
              <w:rPr>
                <w:lang w:val="en-GB"/>
              </w:rPr>
              <w:fldChar w:fldCharType="separate"/>
            </w:r>
            <w:r w:rsidR="00D52D8D" w:rsidRPr="00AC139F">
              <w:rPr>
                <w:rFonts w:cs="Arial"/>
                <w:highlight w:val="lightGray"/>
                <w:lang w:val="en-GB"/>
              </w:rPr>
              <w:t>Draft</w:t>
            </w:r>
            <w:r w:rsidRPr="00AC139F">
              <w:rPr>
                <w:rFonts w:cs="Arial"/>
                <w:highlight w:val="lightGray"/>
                <w:lang w:val="en-GB"/>
              </w:rPr>
              <w:fldChar w:fldCharType="end"/>
            </w:r>
          </w:p>
        </w:tc>
      </w:tr>
      <w:tr w:rsidR="00D52D8D" w:rsidRPr="00AC139F" w:rsidTr="00B36EA7">
        <w:tc>
          <w:tcPr>
            <w:tcW w:w="2694" w:type="dxa"/>
            <w:shd w:val="clear" w:color="auto" w:fill="auto"/>
          </w:tcPr>
          <w:p w:rsidR="00D52D8D" w:rsidRPr="00AC139F" w:rsidRDefault="00D52D8D" w:rsidP="00B36EA7">
            <w:pPr>
              <w:spacing w:before="20" w:after="20"/>
              <w:rPr>
                <w:rFonts w:cs="Arial"/>
                <w:b/>
                <w:bCs/>
                <w:lang w:val="en-GB"/>
              </w:rPr>
            </w:pPr>
            <w:r w:rsidRPr="00AC139F">
              <w:rPr>
                <w:rFonts w:cs="Arial"/>
                <w:b/>
                <w:bCs/>
                <w:lang w:val="en-GB"/>
              </w:rPr>
              <w:t xml:space="preserve">Sensitivity: </w:t>
            </w:r>
          </w:p>
        </w:tc>
        <w:tc>
          <w:tcPr>
            <w:tcW w:w="5918" w:type="dxa"/>
            <w:shd w:val="clear" w:color="auto" w:fill="FFFFFF"/>
          </w:tcPr>
          <w:p w:rsidR="00D52D8D" w:rsidRPr="00AC139F" w:rsidRDefault="00910DF7" w:rsidP="00B36EA7">
            <w:pPr>
              <w:spacing w:before="20" w:after="20"/>
              <w:rPr>
                <w:rFonts w:cs="Arial"/>
                <w:bCs/>
                <w:lang w:val="en-GB"/>
              </w:rPr>
            </w:pPr>
            <w:r w:rsidRPr="00AC139F">
              <w:rPr>
                <w:lang w:val="en-GB"/>
              </w:rPr>
              <w:fldChar w:fldCharType="begin"/>
            </w:r>
            <w:r w:rsidRPr="00AC139F">
              <w:rPr>
                <w:lang w:val="en-GB"/>
              </w:rPr>
              <w:instrText xml:space="preserve"> DOCPROPERTY  Sensitivity  \* MERGEFORMAT </w:instrText>
            </w:r>
            <w:r w:rsidRPr="00AC139F">
              <w:rPr>
                <w:lang w:val="en-GB"/>
              </w:rPr>
              <w:fldChar w:fldCharType="separate"/>
            </w:r>
            <w:r w:rsidR="00D52D8D" w:rsidRPr="00AC139F">
              <w:rPr>
                <w:rFonts w:cs="Arial"/>
                <w:bCs/>
                <w:highlight w:val="lightGray"/>
                <w:lang w:val="en-GB"/>
              </w:rPr>
              <w:t>Limited DG</w:t>
            </w:r>
            <w:r w:rsidRPr="00AC139F">
              <w:rPr>
                <w:rFonts w:cs="Arial"/>
                <w:bCs/>
                <w:highlight w:val="lightGray"/>
                <w:lang w:val="en-GB"/>
              </w:rPr>
              <w:fldChar w:fldCharType="end"/>
            </w:r>
            <w:r w:rsidR="00D52D8D" w:rsidRPr="00AC139F">
              <w:rPr>
                <w:rStyle w:val="Hyperlink"/>
                <w:rFonts w:cs="Arial"/>
                <w:lang w:val="en-GB"/>
              </w:rPr>
              <w:t xml:space="preserve"> </w:t>
            </w:r>
          </w:p>
        </w:tc>
      </w:tr>
      <w:tr w:rsidR="00D52D8D" w:rsidRPr="00AC139F" w:rsidTr="00B36EA7">
        <w:tc>
          <w:tcPr>
            <w:tcW w:w="2694" w:type="dxa"/>
            <w:shd w:val="clear" w:color="auto" w:fill="auto"/>
          </w:tcPr>
          <w:p w:rsidR="00D52D8D" w:rsidRPr="00AC139F" w:rsidRDefault="00D52D8D" w:rsidP="00B36EA7">
            <w:pPr>
              <w:spacing w:before="20" w:after="20"/>
              <w:rPr>
                <w:rFonts w:cs="Arial"/>
                <w:b/>
                <w:bCs/>
                <w:lang w:val="en-GB"/>
              </w:rPr>
            </w:pPr>
            <w:r w:rsidRPr="00AC139F">
              <w:rPr>
                <w:rFonts w:cs="Arial"/>
                <w:b/>
                <w:bCs/>
                <w:lang w:val="en-GB"/>
              </w:rPr>
              <w:t xml:space="preserve">Issue Date: </w:t>
            </w:r>
          </w:p>
        </w:tc>
        <w:tc>
          <w:tcPr>
            <w:tcW w:w="5918" w:type="dxa"/>
            <w:shd w:val="clear" w:color="auto" w:fill="FFFFFF"/>
          </w:tcPr>
          <w:p w:rsidR="00D52D8D" w:rsidRPr="00AC139F" w:rsidRDefault="00910DF7" w:rsidP="00B36EA7">
            <w:pPr>
              <w:spacing w:before="20" w:after="20"/>
              <w:rPr>
                <w:rFonts w:cs="Arial"/>
                <w:bCs/>
                <w:lang w:val="en-GB"/>
              </w:rPr>
            </w:pPr>
            <w:r w:rsidRPr="00AC139F">
              <w:rPr>
                <w:lang w:val="en-GB"/>
              </w:rPr>
              <w:fldChar w:fldCharType="begin"/>
            </w:r>
            <w:r w:rsidRPr="00AC139F">
              <w:rPr>
                <w:lang w:val="en-GB"/>
              </w:rPr>
              <w:instrText xml:space="preserve"> DOCPROPERTY  IssDate  \* MERGEFORMAT </w:instrText>
            </w:r>
            <w:r w:rsidRPr="00AC139F">
              <w:rPr>
                <w:lang w:val="en-GB"/>
              </w:rPr>
              <w:fldChar w:fldCharType="separate"/>
            </w:r>
            <w:r w:rsidR="00D52D8D" w:rsidRPr="00AC139F">
              <w:rPr>
                <w:rFonts w:cs="Arial"/>
                <w:bCs/>
                <w:highlight w:val="lightGray"/>
                <w:lang w:val="en-GB"/>
              </w:rPr>
              <w:t>&lt;Issue Date&gt;</w:t>
            </w:r>
            <w:r w:rsidRPr="00AC139F">
              <w:rPr>
                <w:rFonts w:cs="Arial"/>
                <w:bCs/>
                <w:highlight w:val="lightGray"/>
                <w:lang w:val="en-GB"/>
              </w:rPr>
              <w:fldChar w:fldCharType="end"/>
            </w:r>
          </w:p>
        </w:tc>
      </w:tr>
    </w:tbl>
    <w:p w:rsidR="00D52D8D" w:rsidRPr="00AC139F" w:rsidRDefault="00D52D8D" w:rsidP="00D52D8D">
      <w:pPr>
        <w:spacing w:after="60"/>
        <w:rPr>
          <w:rFonts w:cs="Arial"/>
          <w:b/>
          <w:bCs/>
          <w:lang w:val="en-GB"/>
        </w:rPr>
      </w:pPr>
    </w:p>
    <w:p w:rsidR="00D52D8D" w:rsidRPr="00AC139F" w:rsidRDefault="00D52D8D" w:rsidP="00D52D8D">
      <w:pPr>
        <w:spacing w:after="60"/>
        <w:rPr>
          <w:rFonts w:cs="Arial"/>
          <w:bCs/>
          <w:lang w:val="en-GB"/>
        </w:rPr>
      </w:pPr>
      <w:r w:rsidRPr="00AC139F">
        <w:rPr>
          <w:rFonts w:cs="Arial"/>
          <w:b/>
          <w:bCs/>
          <w:lang w:val="en-GB"/>
        </w:rPr>
        <w:t>Document Approver(s):</w:t>
      </w:r>
      <w:r w:rsidRPr="00AC139F">
        <w:rPr>
          <w:rFonts w:cs="Arial"/>
          <w:bCs/>
          <w:lang w:val="en-GB"/>
        </w:rPr>
        <w:t xml:space="preserve"> </w:t>
      </w:r>
    </w:p>
    <w:p w:rsidR="00D52D8D" w:rsidRPr="00AC139F" w:rsidRDefault="00D52D8D" w:rsidP="00D52D8D">
      <w:pPr>
        <w:spacing w:after="40"/>
        <w:rPr>
          <w:rFonts w:cs="Arial"/>
          <w:lang w:val="en-GB"/>
        </w:rPr>
      </w:pPr>
      <w:r w:rsidRPr="00AC139F">
        <w:rPr>
          <w:rFonts w:cs="Arial"/>
          <w:bCs/>
          <w:lang w:val="en-GB"/>
        </w:rPr>
        <w:t xml:space="preserve"> </w:t>
      </w:r>
      <w:r w:rsidRPr="00AC139F">
        <w:rPr>
          <w:rFonts w:cs="Arial"/>
          <w:lang w:val="en-GB"/>
        </w:rPr>
        <w:t>(All Approvers are required. Records of each approver must be maintained.)</w:t>
      </w:r>
    </w:p>
    <w:tbl>
      <w:tblPr>
        <w:tblW w:w="8647"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4253"/>
        <w:gridCol w:w="4394"/>
      </w:tblGrid>
      <w:tr w:rsidR="00D52D8D" w:rsidRPr="00AC139F" w:rsidTr="00B36EA7">
        <w:tc>
          <w:tcPr>
            <w:tcW w:w="4253" w:type="dxa"/>
            <w:shd w:val="clear" w:color="auto" w:fill="D9D9D9"/>
          </w:tcPr>
          <w:p w:rsidR="00D52D8D" w:rsidRPr="00AC139F" w:rsidRDefault="00D52D8D" w:rsidP="00B36EA7">
            <w:pPr>
              <w:spacing w:before="20" w:after="20"/>
              <w:rPr>
                <w:rFonts w:cs="Arial"/>
                <w:b/>
                <w:bCs/>
                <w:color w:val="000000"/>
                <w:sz w:val="18"/>
                <w:szCs w:val="18"/>
                <w:lang w:val="en-GB"/>
              </w:rPr>
            </w:pPr>
            <w:r w:rsidRPr="00AC139F">
              <w:rPr>
                <w:rFonts w:cs="Arial"/>
                <w:b/>
                <w:bCs/>
                <w:color w:val="000000"/>
                <w:sz w:val="18"/>
                <w:szCs w:val="18"/>
                <w:lang w:val="en-GB"/>
              </w:rPr>
              <w:t>Approver Name</w:t>
            </w:r>
          </w:p>
        </w:tc>
        <w:tc>
          <w:tcPr>
            <w:tcW w:w="4394" w:type="dxa"/>
            <w:shd w:val="clear" w:color="auto" w:fill="D9D9D9"/>
          </w:tcPr>
          <w:p w:rsidR="00D52D8D" w:rsidRPr="00AC139F" w:rsidRDefault="00D52D8D" w:rsidP="00B36EA7">
            <w:pPr>
              <w:spacing w:before="20" w:after="20"/>
              <w:rPr>
                <w:rFonts w:cs="Arial"/>
                <w:b/>
                <w:bCs/>
                <w:color w:val="000000"/>
                <w:sz w:val="18"/>
                <w:szCs w:val="18"/>
                <w:lang w:val="en-GB"/>
              </w:rPr>
            </w:pPr>
            <w:r w:rsidRPr="00AC139F">
              <w:rPr>
                <w:rFonts w:cs="Arial"/>
                <w:b/>
                <w:bCs/>
                <w:color w:val="000000"/>
                <w:sz w:val="18"/>
                <w:szCs w:val="18"/>
                <w:lang w:val="en-GB"/>
              </w:rPr>
              <w:t>Role</w:t>
            </w:r>
          </w:p>
        </w:tc>
      </w:tr>
      <w:tr w:rsidR="00D52D8D" w:rsidRPr="00AC139F" w:rsidTr="00B36EA7">
        <w:tc>
          <w:tcPr>
            <w:tcW w:w="4253" w:type="dxa"/>
          </w:tcPr>
          <w:p w:rsidR="00D52D8D" w:rsidRPr="00AC139F" w:rsidRDefault="00D52D8D" w:rsidP="00B36EA7">
            <w:pPr>
              <w:pStyle w:val="InfoBlue"/>
              <w:rPr>
                <w:rFonts w:ascii="Arial" w:hAnsi="Arial" w:cs="Arial"/>
                <w:lang w:val="en-GB"/>
              </w:rPr>
            </w:pPr>
            <w:r w:rsidRPr="00AC139F">
              <w:rPr>
                <w:rFonts w:ascii="Arial" w:hAnsi="Arial" w:cs="Arial"/>
                <w:lang w:val="en-GB"/>
              </w:rPr>
              <w:t>[Name]</w:t>
            </w:r>
          </w:p>
        </w:tc>
        <w:tc>
          <w:tcPr>
            <w:tcW w:w="4394" w:type="dxa"/>
          </w:tcPr>
          <w:p w:rsidR="00D52D8D" w:rsidRPr="00AC139F" w:rsidRDefault="00D52D8D" w:rsidP="00B36EA7">
            <w:pPr>
              <w:pStyle w:val="InfoBlue"/>
              <w:rPr>
                <w:rFonts w:ascii="Arial" w:hAnsi="Arial" w:cs="Arial"/>
                <w:lang w:val="en-GB"/>
              </w:rPr>
            </w:pPr>
            <w:r w:rsidRPr="00AC139F">
              <w:rPr>
                <w:rFonts w:ascii="Arial" w:hAnsi="Arial" w:cs="Arial"/>
                <w:lang w:val="en-GB"/>
              </w:rPr>
              <w:t>[Role]</w:t>
            </w:r>
          </w:p>
        </w:tc>
      </w:tr>
      <w:tr w:rsidR="00D52D8D" w:rsidRPr="00AC139F" w:rsidTr="00B36EA7">
        <w:tc>
          <w:tcPr>
            <w:tcW w:w="4253" w:type="dxa"/>
          </w:tcPr>
          <w:p w:rsidR="00D52D8D" w:rsidRPr="00AC139F" w:rsidRDefault="00D52D8D" w:rsidP="00B36EA7">
            <w:pPr>
              <w:spacing w:before="20" w:after="20"/>
              <w:rPr>
                <w:rFonts w:cs="Arial"/>
                <w:sz w:val="18"/>
                <w:szCs w:val="18"/>
                <w:lang w:val="en-GB"/>
              </w:rPr>
            </w:pPr>
          </w:p>
        </w:tc>
        <w:tc>
          <w:tcPr>
            <w:tcW w:w="4394" w:type="dxa"/>
          </w:tcPr>
          <w:p w:rsidR="00D52D8D" w:rsidRPr="00AC139F" w:rsidRDefault="00D52D8D" w:rsidP="00B36EA7">
            <w:pPr>
              <w:spacing w:before="20" w:after="20"/>
              <w:rPr>
                <w:rFonts w:cs="Arial"/>
                <w:bCs/>
                <w:sz w:val="18"/>
                <w:szCs w:val="18"/>
                <w:lang w:val="en-GB"/>
              </w:rPr>
            </w:pPr>
          </w:p>
        </w:tc>
      </w:tr>
      <w:tr w:rsidR="00D52D8D" w:rsidRPr="00AC139F" w:rsidTr="00B36EA7">
        <w:tc>
          <w:tcPr>
            <w:tcW w:w="4253" w:type="dxa"/>
          </w:tcPr>
          <w:p w:rsidR="00D52D8D" w:rsidRPr="00AC139F" w:rsidRDefault="00D52D8D" w:rsidP="00B36EA7">
            <w:pPr>
              <w:spacing w:before="20" w:after="20"/>
              <w:rPr>
                <w:rFonts w:cs="Arial"/>
                <w:sz w:val="18"/>
                <w:szCs w:val="18"/>
                <w:lang w:val="en-GB"/>
              </w:rPr>
            </w:pPr>
          </w:p>
        </w:tc>
        <w:tc>
          <w:tcPr>
            <w:tcW w:w="4394" w:type="dxa"/>
          </w:tcPr>
          <w:p w:rsidR="00D52D8D" w:rsidRPr="00AC139F" w:rsidRDefault="00D52D8D" w:rsidP="00B36EA7">
            <w:pPr>
              <w:spacing w:before="20" w:after="20"/>
              <w:rPr>
                <w:rFonts w:cs="Arial"/>
                <w:bCs/>
                <w:sz w:val="18"/>
                <w:szCs w:val="18"/>
                <w:lang w:val="en-GB"/>
              </w:rPr>
            </w:pPr>
          </w:p>
        </w:tc>
      </w:tr>
    </w:tbl>
    <w:p w:rsidR="00D52D8D" w:rsidRPr="00AC139F" w:rsidRDefault="00D52D8D" w:rsidP="00D52D8D">
      <w:pPr>
        <w:rPr>
          <w:rFonts w:cs="Arial"/>
          <w:bCs/>
          <w:color w:val="000000"/>
          <w:sz w:val="18"/>
          <w:szCs w:val="18"/>
          <w:lang w:val="en-GB"/>
        </w:rPr>
      </w:pPr>
    </w:p>
    <w:p w:rsidR="00D52D8D" w:rsidRPr="00AC139F" w:rsidRDefault="00D52D8D" w:rsidP="00D52D8D">
      <w:pPr>
        <w:rPr>
          <w:rFonts w:cs="Arial"/>
          <w:bCs/>
          <w:color w:val="000000"/>
          <w:sz w:val="18"/>
          <w:szCs w:val="18"/>
          <w:lang w:val="en-GB"/>
        </w:rPr>
      </w:pPr>
    </w:p>
    <w:p w:rsidR="00D52D8D" w:rsidRPr="00AC139F" w:rsidRDefault="00D52D8D" w:rsidP="00D52D8D">
      <w:pPr>
        <w:spacing w:after="60"/>
        <w:rPr>
          <w:rFonts w:cs="Arial"/>
          <w:lang w:val="en-GB"/>
        </w:rPr>
      </w:pPr>
      <w:r w:rsidRPr="00AC139F">
        <w:rPr>
          <w:rFonts w:cs="Arial"/>
          <w:b/>
          <w:bCs/>
          <w:lang w:val="en-GB"/>
        </w:rPr>
        <w:t>Document Reviewers</w:t>
      </w:r>
      <w:r w:rsidRPr="00AC139F">
        <w:rPr>
          <w:rFonts w:cs="Arial"/>
          <w:b/>
          <w:lang w:val="en-GB"/>
        </w:rPr>
        <w:t>:</w:t>
      </w:r>
      <w:r w:rsidRPr="00AC139F">
        <w:rPr>
          <w:rFonts w:cs="Arial"/>
          <w:lang w:val="en-GB"/>
        </w:rPr>
        <w:t xml:space="preserve"> (Records of each required reviewer must be maintained.)</w:t>
      </w:r>
    </w:p>
    <w:tbl>
      <w:tblPr>
        <w:tblW w:w="8647"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4253"/>
        <w:gridCol w:w="4394"/>
      </w:tblGrid>
      <w:tr w:rsidR="00D52D8D" w:rsidRPr="00AC139F" w:rsidTr="00B36EA7">
        <w:tc>
          <w:tcPr>
            <w:tcW w:w="4253" w:type="dxa"/>
            <w:shd w:val="clear" w:color="auto" w:fill="D9D9D9"/>
          </w:tcPr>
          <w:p w:rsidR="00D52D8D" w:rsidRPr="00AC139F" w:rsidRDefault="00D52D8D" w:rsidP="00B36EA7">
            <w:pPr>
              <w:spacing w:before="20" w:after="20"/>
              <w:rPr>
                <w:rFonts w:cs="Arial"/>
                <w:b/>
                <w:bCs/>
                <w:color w:val="000000"/>
                <w:sz w:val="18"/>
                <w:szCs w:val="18"/>
                <w:lang w:val="en-GB"/>
              </w:rPr>
            </w:pPr>
            <w:r w:rsidRPr="00AC139F">
              <w:rPr>
                <w:rFonts w:cs="Arial"/>
                <w:b/>
                <w:bCs/>
                <w:color w:val="000000"/>
                <w:sz w:val="18"/>
                <w:szCs w:val="18"/>
                <w:lang w:val="en-GB"/>
              </w:rPr>
              <w:t>Reviewer Name</w:t>
            </w:r>
          </w:p>
        </w:tc>
        <w:tc>
          <w:tcPr>
            <w:tcW w:w="4394" w:type="dxa"/>
            <w:shd w:val="clear" w:color="auto" w:fill="D9D9D9"/>
          </w:tcPr>
          <w:p w:rsidR="00D52D8D" w:rsidRPr="00AC139F" w:rsidRDefault="00D52D8D" w:rsidP="00B36EA7">
            <w:pPr>
              <w:spacing w:before="20" w:after="20"/>
              <w:rPr>
                <w:rFonts w:cs="Arial"/>
                <w:b/>
                <w:bCs/>
                <w:color w:val="000000"/>
                <w:sz w:val="18"/>
                <w:szCs w:val="18"/>
                <w:lang w:val="en-GB"/>
              </w:rPr>
            </w:pPr>
            <w:r w:rsidRPr="00AC139F">
              <w:rPr>
                <w:rFonts w:cs="Arial"/>
                <w:b/>
                <w:bCs/>
                <w:color w:val="000000"/>
                <w:sz w:val="18"/>
                <w:szCs w:val="18"/>
                <w:lang w:val="en-GB"/>
              </w:rPr>
              <w:t>Role</w:t>
            </w:r>
          </w:p>
        </w:tc>
      </w:tr>
      <w:tr w:rsidR="00D52D8D" w:rsidRPr="00AC139F" w:rsidTr="00B36EA7">
        <w:tc>
          <w:tcPr>
            <w:tcW w:w="4253" w:type="dxa"/>
          </w:tcPr>
          <w:p w:rsidR="00D52D8D" w:rsidRPr="00AC139F" w:rsidRDefault="00D52D8D" w:rsidP="00B36EA7">
            <w:pPr>
              <w:pStyle w:val="InfoBlue"/>
              <w:rPr>
                <w:rFonts w:ascii="Arial" w:hAnsi="Arial" w:cs="Arial"/>
                <w:lang w:val="en-GB"/>
              </w:rPr>
            </w:pPr>
            <w:r w:rsidRPr="00AC139F">
              <w:rPr>
                <w:rFonts w:ascii="Arial" w:hAnsi="Arial" w:cs="Arial"/>
                <w:lang w:val="en-GB"/>
              </w:rPr>
              <w:t>[Name]</w:t>
            </w:r>
          </w:p>
        </w:tc>
        <w:tc>
          <w:tcPr>
            <w:tcW w:w="4394" w:type="dxa"/>
          </w:tcPr>
          <w:p w:rsidR="00D52D8D" w:rsidRPr="00AC139F" w:rsidRDefault="00D52D8D" w:rsidP="00B36EA7">
            <w:pPr>
              <w:pStyle w:val="InfoBlue"/>
              <w:rPr>
                <w:rFonts w:ascii="Arial" w:hAnsi="Arial" w:cs="Arial"/>
                <w:lang w:val="en-GB"/>
              </w:rPr>
            </w:pPr>
            <w:r w:rsidRPr="00AC139F">
              <w:rPr>
                <w:rFonts w:ascii="Arial" w:hAnsi="Arial" w:cs="Arial"/>
                <w:lang w:val="en-GB"/>
              </w:rPr>
              <w:t>[Role]</w:t>
            </w:r>
          </w:p>
        </w:tc>
      </w:tr>
      <w:tr w:rsidR="00D52D8D" w:rsidRPr="00AC139F" w:rsidTr="00B36EA7">
        <w:tc>
          <w:tcPr>
            <w:tcW w:w="4253" w:type="dxa"/>
          </w:tcPr>
          <w:p w:rsidR="00D52D8D" w:rsidRPr="00AC139F" w:rsidRDefault="00D52D8D" w:rsidP="00B36EA7">
            <w:pPr>
              <w:spacing w:before="20" w:after="20"/>
              <w:rPr>
                <w:rFonts w:cs="Arial"/>
                <w:sz w:val="18"/>
                <w:szCs w:val="18"/>
                <w:lang w:val="en-GB"/>
              </w:rPr>
            </w:pPr>
          </w:p>
        </w:tc>
        <w:tc>
          <w:tcPr>
            <w:tcW w:w="4394" w:type="dxa"/>
          </w:tcPr>
          <w:p w:rsidR="00D52D8D" w:rsidRPr="00AC139F" w:rsidRDefault="00D52D8D" w:rsidP="00B36EA7">
            <w:pPr>
              <w:spacing w:before="20" w:after="20"/>
              <w:rPr>
                <w:rFonts w:cs="Arial"/>
                <w:sz w:val="18"/>
                <w:szCs w:val="18"/>
                <w:lang w:val="en-GB"/>
              </w:rPr>
            </w:pPr>
          </w:p>
        </w:tc>
      </w:tr>
      <w:tr w:rsidR="00D52D8D" w:rsidRPr="00AC139F" w:rsidTr="00B36EA7">
        <w:tc>
          <w:tcPr>
            <w:tcW w:w="4253" w:type="dxa"/>
          </w:tcPr>
          <w:p w:rsidR="00D52D8D" w:rsidRPr="00AC139F" w:rsidRDefault="00D52D8D" w:rsidP="00B36EA7">
            <w:pPr>
              <w:spacing w:before="20" w:after="20"/>
              <w:rPr>
                <w:rFonts w:cs="Arial"/>
                <w:sz w:val="18"/>
                <w:szCs w:val="18"/>
                <w:lang w:val="en-GB"/>
              </w:rPr>
            </w:pPr>
          </w:p>
        </w:tc>
        <w:tc>
          <w:tcPr>
            <w:tcW w:w="4394" w:type="dxa"/>
          </w:tcPr>
          <w:p w:rsidR="00D52D8D" w:rsidRPr="00AC139F" w:rsidRDefault="00D52D8D" w:rsidP="00B36EA7">
            <w:pPr>
              <w:spacing w:before="20" w:after="20"/>
              <w:rPr>
                <w:rFonts w:cs="Arial"/>
                <w:sz w:val="18"/>
                <w:szCs w:val="18"/>
                <w:lang w:val="en-GB"/>
              </w:rPr>
            </w:pPr>
          </w:p>
        </w:tc>
      </w:tr>
    </w:tbl>
    <w:p w:rsidR="00D52D8D" w:rsidRPr="00AC139F" w:rsidRDefault="00D52D8D" w:rsidP="00D52D8D">
      <w:pPr>
        <w:rPr>
          <w:rFonts w:cs="Arial"/>
          <w:bCs/>
          <w:color w:val="000000"/>
          <w:sz w:val="18"/>
          <w:szCs w:val="18"/>
          <w:lang w:val="en-GB"/>
        </w:rPr>
      </w:pPr>
    </w:p>
    <w:p w:rsidR="00D52D8D" w:rsidRPr="00AC139F" w:rsidRDefault="00D52D8D" w:rsidP="00D52D8D">
      <w:pPr>
        <w:rPr>
          <w:rFonts w:cs="Arial"/>
          <w:bCs/>
          <w:lang w:val="en-GB"/>
        </w:rPr>
      </w:pPr>
      <w:r w:rsidRPr="00AC139F">
        <w:rPr>
          <w:rFonts w:cs="Arial"/>
          <w:bCs/>
          <w:lang w:val="en-GB"/>
        </w:rPr>
        <w:t>NOTE</w:t>
      </w:r>
      <w:r w:rsidRPr="00AC139F">
        <w:rPr>
          <w:rFonts w:cs="Arial"/>
          <w:lang w:val="en-GB"/>
        </w:rPr>
        <w:t>:  All Reviewers in the list are considered</w:t>
      </w:r>
      <w:r w:rsidRPr="00AC139F">
        <w:rPr>
          <w:rFonts w:cs="Arial"/>
          <w:bCs/>
          <w:lang w:val="en-GB"/>
        </w:rPr>
        <w:t xml:space="preserve"> required </w:t>
      </w:r>
      <w:r w:rsidRPr="00AC139F">
        <w:rPr>
          <w:rFonts w:cs="Arial"/>
          <w:lang w:val="en-GB"/>
        </w:rPr>
        <w:t xml:space="preserve">unless explicitly listed as </w:t>
      </w:r>
      <w:r w:rsidRPr="00AC139F">
        <w:rPr>
          <w:rFonts w:cs="Arial"/>
          <w:bCs/>
          <w:lang w:val="en-GB"/>
        </w:rPr>
        <w:t>Optional.</w:t>
      </w:r>
    </w:p>
    <w:p w:rsidR="00D52D8D" w:rsidRPr="00AC139F" w:rsidRDefault="00D52D8D" w:rsidP="00D52D8D">
      <w:pPr>
        <w:rPr>
          <w:rFonts w:cs="Arial"/>
          <w:bCs/>
          <w:color w:val="0000FF"/>
          <w:lang w:val="en-GB"/>
        </w:rPr>
      </w:pPr>
    </w:p>
    <w:p w:rsidR="00D52D8D" w:rsidRPr="00AC139F" w:rsidRDefault="00D52D8D" w:rsidP="00D52D8D">
      <w:pPr>
        <w:rPr>
          <w:rFonts w:cs="Arial"/>
          <w:bCs/>
          <w:color w:val="0000FF"/>
          <w:lang w:val="en-GB"/>
        </w:rPr>
      </w:pPr>
    </w:p>
    <w:p w:rsidR="00D52D8D" w:rsidRPr="00AC139F" w:rsidRDefault="00D52D8D" w:rsidP="00D52D8D">
      <w:pPr>
        <w:spacing w:after="60"/>
        <w:rPr>
          <w:rFonts w:cs="Arial"/>
          <w:b/>
          <w:bCs/>
          <w:color w:val="000000"/>
          <w:sz w:val="22"/>
          <w:lang w:val="en-GB"/>
        </w:rPr>
      </w:pPr>
      <w:r w:rsidRPr="00AC139F">
        <w:rPr>
          <w:rFonts w:cs="Arial"/>
          <w:b/>
          <w:bCs/>
          <w:color w:val="000000"/>
          <w:sz w:val="22"/>
          <w:lang w:val="en-GB"/>
        </w:rPr>
        <w:t>Summary of Changes:</w:t>
      </w:r>
    </w:p>
    <w:p w:rsidR="00D52D8D" w:rsidRPr="00AC139F" w:rsidRDefault="00D52D8D" w:rsidP="00D52D8D">
      <w:pPr>
        <w:spacing w:after="120"/>
        <w:rPr>
          <w:rFonts w:cs="Arial"/>
          <w:lang w:val="en-GB"/>
        </w:rPr>
      </w:pPr>
      <w:r w:rsidRPr="00AC139F">
        <w:rPr>
          <w:rFonts w:cs="Arial"/>
          <w:lang w:val="en-GB"/>
        </w:rPr>
        <w:t>The Document Author is authorized to make the following types of changes to the document without requiring that the document be re-approved:</w:t>
      </w:r>
    </w:p>
    <w:p w:rsidR="00D52D8D" w:rsidRPr="00AC139F" w:rsidRDefault="00D52D8D" w:rsidP="00D52D8D">
      <w:pPr>
        <w:widowControl w:val="0"/>
        <w:numPr>
          <w:ilvl w:val="0"/>
          <w:numId w:val="2"/>
        </w:numPr>
        <w:spacing w:line="240" w:lineRule="atLeast"/>
        <w:rPr>
          <w:rFonts w:cs="Arial"/>
          <w:lang w:val="en-GB"/>
        </w:rPr>
      </w:pPr>
      <w:r w:rsidRPr="00AC139F">
        <w:rPr>
          <w:rFonts w:cs="Arial"/>
          <w:lang w:val="en-GB"/>
        </w:rPr>
        <w:t>Editorial, formatting, and spelling</w:t>
      </w:r>
    </w:p>
    <w:p w:rsidR="00D52D8D" w:rsidRPr="00AC139F" w:rsidRDefault="00D52D8D" w:rsidP="00D52D8D">
      <w:pPr>
        <w:widowControl w:val="0"/>
        <w:numPr>
          <w:ilvl w:val="0"/>
          <w:numId w:val="2"/>
        </w:numPr>
        <w:spacing w:line="240" w:lineRule="atLeast"/>
        <w:rPr>
          <w:rFonts w:cs="Arial"/>
          <w:lang w:val="en-GB"/>
        </w:rPr>
      </w:pPr>
      <w:r w:rsidRPr="00AC139F">
        <w:rPr>
          <w:rFonts w:cs="Arial"/>
          <w:lang w:val="en-GB"/>
        </w:rPr>
        <w:t>Clarification</w:t>
      </w:r>
    </w:p>
    <w:p w:rsidR="00D52D8D" w:rsidRPr="00AC139F" w:rsidRDefault="00D52D8D" w:rsidP="00D52D8D">
      <w:pPr>
        <w:rPr>
          <w:rFonts w:cs="Arial"/>
          <w:color w:val="000000"/>
          <w:lang w:val="en-GB"/>
        </w:rPr>
      </w:pPr>
    </w:p>
    <w:p w:rsidR="00D52D8D" w:rsidRPr="00AC139F" w:rsidRDefault="00D52D8D" w:rsidP="00D52D8D">
      <w:pPr>
        <w:spacing w:after="120"/>
        <w:rPr>
          <w:rFonts w:cs="Arial"/>
          <w:color w:val="000000"/>
          <w:lang w:val="en-GB"/>
        </w:rPr>
      </w:pPr>
      <w:r w:rsidRPr="00AC139F">
        <w:rPr>
          <w:rFonts w:cs="Arial"/>
          <w:color w:val="000000"/>
          <w:lang w:val="en-GB"/>
        </w:rPr>
        <w:t>To request a change to this document, contact the Document Author or Owner.</w:t>
      </w:r>
    </w:p>
    <w:p w:rsidR="00D52D8D" w:rsidRPr="00AC139F" w:rsidRDefault="00D52D8D" w:rsidP="00D52D8D">
      <w:pPr>
        <w:rPr>
          <w:rFonts w:cs="Arial"/>
          <w:color w:val="000000"/>
          <w:lang w:val="en-GB"/>
        </w:rPr>
      </w:pPr>
      <w:r w:rsidRPr="00AC139F">
        <w:rPr>
          <w:rFonts w:cs="Arial"/>
          <w:color w:val="000000"/>
          <w:lang w:val="en-GB"/>
        </w:rPr>
        <w:t>Changes to this document are summarized in the following table in reverse chronological order (latest version first).</w:t>
      </w:r>
    </w:p>
    <w:p w:rsidR="00D52D8D" w:rsidRPr="00AC139F" w:rsidRDefault="00D52D8D" w:rsidP="00D52D8D">
      <w:pPr>
        <w:rPr>
          <w:rFonts w:cs="Arial"/>
          <w:color w:val="000000"/>
          <w:lang w:val="en-GB"/>
        </w:rPr>
      </w:pPr>
    </w:p>
    <w:tbl>
      <w:tblPr>
        <w:tblW w:w="8647"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851"/>
        <w:gridCol w:w="1309"/>
        <w:gridCol w:w="2518"/>
        <w:gridCol w:w="3969"/>
      </w:tblGrid>
      <w:tr w:rsidR="00D52D8D" w:rsidRPr="00AC139F" w:rsidTr="00B36EA7">
        <w:tc>
          <w:tcPr>
            <w:tcW w:w="851" w:type="dxa"/>
            <w:shd w:val="clear" w:color="auto" w:fill="D9D9D9"/>
          </w:tcPr>
          <w:p w:rsidR="00D52D8D" w:rsidRPr="00AC139F" w:rsidRDefault="00D52D8D" w:rsidP="00B36EA7">
            <w:pPr>
              <w:spacing w:before="20" w:after="20"/>
              <w:rPr>
                <w:rFonts w:cs="Arial"/>
                <w:b/>
                <w:bCs/>
                <w:color w:val="000000"/>
                <w:sz w:val="18"/>
                <w:szCs w:val="18"/>
                <w:lang w:val="en-GB"/>
              </w:rPr>
            </w:pPr>
            <w:r w:rsidRPr="00AC139F">
              <w:rPr>
                <w:rFonts w:cs="Arial"/>
                <w:b/>
                <w:bCs/>
                <w:color w:val="000000"/>
                <w:sz w:val="18"/>
                <w:szCs w:val="18"/>
                <w:lang w:val="en-GB"/>
              </w:rPr>
              <w:t>Revision</w:t>
            </w:r>
          </w:p>
        </w:tc>
        <w:tc>
          <w:tcPr>
            <w:tcW w:w="1309" w:type="dxa"/>
            <w:shd w:val="clear" w:color="auto" w:fill="D9D9D9"/>
          </w:tcPr>
          <w:p w:rsidR="00D52D8D" w:rsidRPr="00AC139F" w:rsidRDefault="00D52D8D" w:rsidP="00B36EA7">
            <w:pPr>
              <w:spacing w:before="20" w:after="20"/>
              <w:rPr>
                <w:rFonts w:cs="Arial"/>
                <w:b/>
                <w:bCs/>
                <w:color w:val="000000"/>
                <w:sz w:val="18"/>
                <w:szCs w:val="18"/>
                <w:lang w:val="en-GB"/>
              </w:rPr>
            </w:pPr>
            <w:r w:rsidRPr="00AC139F">
              <w:rPr>
                <w:rFonts w:cs="Arial"/>
                <w:b/>
                <w:bCs/>
                <w:color w:val="000000"/>
                <w:sz w:val="18"/>
                <w:szCs w:val="18"/>
                <w:lang w:val="en-GB"/>
              </w:rPr>
              <w:t>Date</w:t>
            </w:r>
          </w:p>
        </w:tc>
        <w:tc>
          <w:tcPr>
            <w:tcW w:w="2518" w:type="dxa"/>
            <w:shd w:val="clear" w:color="auto" w:fill="D9D9D9"/>
          </w:tcPr>
          <w:p w:rsidR="00D52D8D" w:rsidRPr="00AC139F" w:rsidRDefault="00D52D8D" w:rsidP="00B36EA7">
            <w:pPr>
              <w:spacing w:before="20" w:after="20"/>
              <w:rPr>
                <w:rFonts w:cs="Arial"/>
                <w:b/>
                <w:bCs/>
                <w:color w:val="000000"/>
                <w:sz w:val="18"/>
                <w:szCs w:val="18"/>
                <w:lang w:val="en-GB"/>
              </w:rPr>
            </w:pPr>
            <w:r w:rsidRPr="00AC139F">
              <w:rPr>
                <w:rFonts w:cs="Arial"/>
                <w:b/>
                <w:bCs/>
                <w:color w:val="000000"/>
                <w:sz w:val="18"/>
                <w:szCs w:val="18"/>
                <w:lang w:val="en-GB"/>
              </w:rPr>
              <w:t>Created by</w:t>
            </w:r>
          </w:p>
        </w:tc>
        <w:tc>
          <w:tcPr>
            <w:tcW w:w="3969" w:type="dxa"/>
            <w:shd w:val="clear" w:color="auto" w:fill="D9D9D9"/>
          </w:tcPr>
          <w:p w:rsidR="00D52D8D" w:rsidRPr="00AC139F" w:rsidRDefault="00D52D8D" w:rsidP="00B36EA7">
            <w:pPr>
              <w:spacing w:before="20" w:after="20"/>
              <w:rPr>
                <w:rFonts w:cs="Arial"/>
                <w:b/>
                <w:bCs/>
                <w:color w:val="000000"/>
                <w:sz w:val="18"/>
                <w:szCs w:val="18"/>
                <w:lang w:val="en-GB"/>
              </w:rPr>
            </w:pPr>
            <w:r w:rsidRPr="00AC139F">
              <w:rPr>
                <w:rFonts w:cs="Arial"/>
                <w:b/>
                <w:bCs/>
                <w:color w:val="000000"/>
                <w:sz w:val="18"/>
                <w:szCs w:val="18"/>
                <w:lang w:val="en-GB"/>
              </w:rPr>
              <w:t>Short Description of Changes</w:t>
            </w:r>
          </w:p>
        </w:tc>
      </w:tr>
      <w:tr w:rsidR="00417B62" w:rsidRPr="00AC139F" w:rsidTr="00B36EA7">
        <w:tc>
          <w:tcPr>
            <w:tcW w:w="851" w:type="dxa"/>
          </w:tcPr>
          <w:p w:rsidR="00417B62" w:rsidRPr="00AC139F" w:rsidRDefault="00417B62" w:rsidP="00B36EA7">
            <w:pPr>
              <w:pStyle w:val="InfoBlue"/>
              <w:rPr>
                <w:rFonts w:ascii="Arial" w:hAnsi="Arial" w:cs="Arial"/>
                <w:sz w:val="18"/>
                <w:szCs w:val="18"/>
                <w:lang w:val="en-GB"/>
              </w:rPr>
            </w:pPr>
            <w:r w:rsidRPr="00AC139F">
              <w:rPr>
                <w:rFonts w:ascii="Arial" w:hAnsi="Arial" w:cs="Arial"/>
                <w:lang w:val="en-GB"/>
              </w:rPr>
              <w:t>[0.1]</w:t>
            </w:r>
          </w:p>
        </w:tc>
        <w:tc>
          <w:tcPr>
            <w:tcW w:w="1309" w:type="dxa"/>
          </w:tcPr>
          <w:p w:rsidR="00417B62" w:rsidRPr="00AC139F" w:rsidRDefault="00417B62" w:rsidP="00286C0B">
            <w:pPr>
              <w:pStyle w:val="InfoBlue"/>
              <w:rPr>
                <w:rFonts w:ascii="Arial" w:hAnsi="Arial" w:cs="Arial"/>
                <w:i/>
                <w:iCs/>
                <w:szCs w:val="18"/>
                <w:lang w:val="en-GB"/>
              </w:rPr>
            </w:pPr>
            <w:r w:rsidRPr="00AC139F">
              <w:rPr>
                <w:rFonts w:ascii="Arial" w:hAnsi="Arial" w:cs="Arial"/>
                <w:lang w:val="en-GB"/>
              </w:rPr>
              <w:t>[</w:t>
            </w:r>
            <w:r w:rsidR="00286C0B" w:rsidRPr="00AC139F">
              <w:rPr>
                <w:rFonts w:ascii="Arial" w:hAnsi="Arial" w:cs="Arial"/>
                <w:lang w:val="en-GB"/>
              </w:rPr>
              <w:t>21/</w:t>
            </w:r>
            <w:r w:rsidRPr="00AC139F">
              <w:rPr>
                <w:rFonts w:ascii="Arial" w:hAnsi="Arial" w:cs="Arial"/>
                <w:lang w:val="en-GB"/>
              </w:rPr>
              <w:t>06/2013]</w:t>
            </w:r>
          </w:p>
        </w:tc>
        <w:tc>
          <w:tcPr>
            <w:tcW w:w="2518" w:type="dxa"/>
          </w:tcPr>
          <w:p w:rsidR="00417B62" w:rsidRPr="00AC139F" w:rsidRDefault="00417B62" w:rsidP="00B36EA7">
            <w:pPr>
              <w:pStyle w:val="InfoBlue"/>
              <w:rPr>
                <w:rFonts w:ascii="Arial" w:hAnsi="Arial" w:cs="Arial"/>
                <w:lang w:val="en-GB"/>
              </w:rPr>
            </w:pPr>
            <w:r w:rsidRPr="00AC139F">
              <w:rPr>
                <w:rFonts w:ascii="Arial" w:hAnsi="Arial" w:cs="Arial"/>
                <w:lang w:val="en-GB"/>
              </w:rPr>
              <w:t>[Alice Vasilescu]</w:t>
            </w:r>
          </w:p>
        </w:tc>
        <w:tc>
          <w:tcPr>
            <w:tcW w:w="3969" w:type="dxa"/>
          </w:tcPr>
          <w:p w:rsidR="00417B62" w:rsidRPr="00AC139F" w:rsidRDefault="00417B62" w:rsidP="00B36EA7">
            <w:pPr>
              <w:pStyle w:val="InfoBlue"/>
              <w:rPr>
                <w:rFonts w:ascii="Arial" w:hAnsi="Arial" w:cs="Arial"/>
                <w:lang w:val="en-GB"/>
              </w:rPr>
            </w:pPr>
            <w:r w:rsidRPr="00AC139F">
              <w:rPr>
                <w:rFonts w:ascii="Arial" w:hAnsi="Arial" w:cs="Arial"/>
                <w:lang w:val="en-GB"/>
              </w:rPr>
              <w:t>[Initial Version of approved document]</w:t>
            </w:r>
          </w:p>
        </w:tc>
      </w:tr>
      <w:tr w:rsidR="00417B62" w:rsidRPr="00AC139F" w:rsidTr="00B36EA7">
        <w:tc>
          <w:tcPr>
            <w:tcW w:w="851" w:type="dxa"/>
          </w:tcPr>
          <w:p w:rsidR="00417B62" w:rsidRPr="00AC139F" w:rsidRDefault="00417B62" w:rsidP="00B36EA7">
            <w:pPr>
              <w:pStyle w:val="InfoBlue"/>
              <w:rPr>
                <w:rFonts w:ascii="Arial" w:hAnsi="Arial" w:cs="Arial"/>
                <w:sz w:val="18"/>
                <w:szCs w:val="18"/>
                <w:lang w:val="en-GB"/>
              </w:rPr>
            </w:pPr>
            <w:r w:rsidRPr="00AC139F">
              <w:rPr>
                <w:rFonts w:ascii="Arial" w:hAnsi="Arial" w:cs="Arial"/>
                <w:lang w:val="en-GB"/>
              </w:rPr>
              <w:t>[0.2-0.3]</w:t>
            </w:r>
          </w:p>
        </w:tc>
        <w:tc>
          <w:tcPr>
            <w:tcW w:w="1309" w:type="dxa"/>
          </w:tcPr>
          <w:p w:rsidR="00417B62" w:rsidRPr="00AC139F" w:rsidRDefault="00417B62" w:rsidP="00286C0B">
            <w:pPr>
              <w:pStyle w:val="InfoBlue"/>
              <w:rPr>
                <w:rFonts w:ascii="Arial" w:hAnsi="Arial" w:cs="Arial"/>
                <w:i/>
                <w:iCs/>
                <w:szCs w:val="18"/>
                <w:lang w:val="en-GB"/>
              </w:rPr>
            </w:pPr>
            <w:r w:rsidRPr="00AC139F">
              <w:rPr>
                <w:rFonts w:ascii="Arial" w:hAnsi="Arial" w:cs="Arial"/>
                <w:lang w:val="en-GB"/>
              </w:rPr>
              <w:t>[</w:t>
            </w:r>
            <w:r w:rsidR="00286C0B" w:rsidRPr="00AC139F">
              <w:rPr>
                <w:rFonts w:ascii="Arial" w:hAnsi="Arial" w:cs="Arial"/>
                <w:lang w:val="en-GB"/>
              </w:rPr>
              <w:t>25/</w:t>
            </w:r>
            <w:r w:rsidRPr="00AC139F">
              <w:rPr>
                <w:rFonts w:ascii="Arial" w:hAnsi="Arial" w:cs="Arial"/>
                <w:lang w:val="en-GB"/>
              </w:rPr>
              <w:t>09/2013]</w:t>
            </w:r>
          </w:p>
        </w:tc>
        <w:tc>
          <w:tcPr>
            <w:tcW w:w="2518" w:type="dxa"/>
          </w:tcPr>
          <w:p w:rsidR="00417B62" w:rsidRPr="00AC139F" w:rsidRDefault="00417B62" w:rsidP="00B36EA7">
            <w:pPr>
              <w:pStyle w:val="InfoBlue"/>
              <w:rPr>
                <w:rFonts w:ascii="Arial" w:hAnsi="Arial" w:cs="Arial"/>
                <w:lang w:val="en-GB"/>
              </w:rPr>
            </w:pPr>
            <w:r w:rsidRPr="00AC139F">
              <w:rPr>
                <w:rFonts w:ascii="Arial" w:hAnsi="Arial" w:cs="Arial"/>
                <w:lang w:val="en-GB"/>
              </w:rPr>
              <w:t>[Alice Vasilescu]</w:t>
            </w:r>
          </w:p>
        </w:tc>
        <w:tc>
          <w:tcPr>
            <w:tcW w:w="3969" w:type="dxa"/>
          </w:tcPr>
          <w:p w:rsidR="00417B62" w:rsidRPr="00AC139F" w:rsidRDefault="00417B62" w:rsidP="00B36EA7">
            <w:pPr>
              <w:pStyle w:val="InfoBlue"/>
              <w:rPr>
                <w:rFonts w:ascii="Arial" w:hAnsi="Arial" w:cs="Arial"/>
                <w:lang w:val="en-GB"/>
              </w:rPr>
            </w:pPr>
            <w:r w:rsidRPr="00AC139F">
              <w:rPr>
                <w:rFonts w:ascii="Arial" w:hAnsi="Arial" w:cs="Arial"/>
                <w:lang w:val="en-GB"/>
              </w:rPr>
              <w:t>[Internal review]</w:t>
            </w:r>
          </w:p>
        </w:tc>
      </w:tr>
      <w:tr w:rsidR="009D6BD7" w:rsidRPr="00AC139F" w:rsidTr="00B36EA7">
        <w:tc>
          <w:tcPr>
            <w:tcW w:w="851" w:type="dxa"/>
          </w:tcPr>
          <w:p w:rsidR="009D6BD7" w:rsidRPr="00AC139F" w:rsidRDefault="009D6BD7" w:rsidP="00427DD2">
            <w:pPr>
              <w:pStyle w:val="InfoBlue"/>
              <w:rPr>
                <w:rFonts w:ascii="Arial" w:hAnsi="Arial" w:cs="Arial"/>
                <w:lang w:val="en-GB"/>
              </w:rPr>
            </w:pPr>
            <w:r w:rsidRPr="00AC139F">
              <w:rPr>
                <w:rFonts w:ascii="Arial" w:hAnsi="Arial" w:cs="Arial"/>
                <w:lang w:val="en-GB"/>
              </w:rPr>
              <w:t>[0.4]</w:t>
            </w:r>
          </w:p>
        </w:tc>
        <w:tc>
          <w:tcPr>
            <w:tcW w:w="1309" w:type="dxa"/>
          </w:tcPr>
          <w:p w:rsidR="009D6BD7" w:rsidRPr="00AC139F" w:rsidRDefault="009D6BD7" w:rsidP="00286C0B">
            <w:pPr>
              <w:pStyle w:val="InfoBlue"/>
              <w:rPr>
                <w:rFonts w:ascii="Arial" w:hAnsi="Arial" w:cs="Arial"/>
                <w:lang w:val="en-GB"/>
              </w:rPr>
            </w:pPr>
            <w:r w:rsidRPr="00AC139F">
              <w:rPr>
                <w:rFonts w:ascii="Arial" w:hAnsi="Arial" w:cs="Arial"/>
                <w:lang w:val="en-GB"/>
              </w:rPr>
              <w:t>[</w:t>
            </w:r>
            <w:r w:rsidR="00286C0B" w:rsidRPr="00AC139F">
              <w:rPr>
                <w:rFonts w:ascii="Arial" w:hAnsi="Arial" w:cs="Arial"/>
                <w:lang w:val="en-GB"/>
              </w:rPr>
              <w:t>22/</w:t>
            </w:r>
            <w:r w:rsidRPr="00AC139F">
              <w:rPr>
                <w:rFonts w:ascii="Arial" w:hAnsi="Arial" w:cs="Arial"/>
                <w:lang w:val="en-GB"/>
              </w:rPr>
              <w:t>05/2015]</w:t>
            </w:r>
          </w:p>
        </w:tc>
        <w:tc>
          <w:tcPr>
            <w:tcW w:w="2518" w:type="dxa"/>
          </w:tcPr>
          <w:p w:rsidR="009D6BD7" w:rsidRPr="00AC139F" w:rsidRDefault="009D6BD7" w:rsidP="00427DD2">
            <w:pPr>
              <w:pStyle w:val="InfoBlue"/>
              <w:rPr>
                <w:rFonts w:ascii="Arial" w:hAnsi="Arial" w:cs="Arial"/>
                <w:lang w:val="en-GB"/>
              </w:rPr>
            </w:pPr>
            <w:r w:rsidRPr="00AC139F">
              <w:rPr>
                <w:rFonts w:ascii="Arial" w:hAnsi="Arial" w:cs="Arial"/>
                <w:lang w:val="en-GB"/>
              </w:rPr>
              <w:t>[Anamaria Batrinu]</w:t>
            </w:r>
          </w:p>
        </w:tc>
        <w:tc>
          <w:tcPr>
            <w:tcW w:w="3969" w:type="dxa"/>
          </w:tcPr>
          <w:p w:rsidR="009D6BD7" w:rsidRPr="00AC139F" w:rsidRDefault="009D6BD7" w:rsidP="00427DD2">
            <w:pPr>
              <w:pStyle w:val="InfoBlue"/>
              <w:rPr>
                <w:rFonts w:ascii="Arial" w:hAnsi="Arial" w:cs="Arial"/>
                <w:lang w:val="en-GB"/>
              </w:rPr>
            </w:pPr>
            <w:r w:rsidRPr="00AC139F">
              <w:rPr>
                <w:rFonts w:ascii="Arial" w:hAnsi="Arial" w:cs="Arial"/>
                <w:lang w:val="en-GB"/>
              </w:rPr>
              <w:t xml:space="preserve">[JIRA </w:t>
            </w:r>
            <w:hyperlink r:id="rId16" w:history="1">
              <w:r w:rsidR="00334BCF" w:rsidRPr="00AC139F">
                <w:rPr>
                  <w:rFonts w:ascii="Arial" w:hAnsi="Arial" w:cs="Arial"/>
                  <w:b/>
                  <w:lang w:val="en-GB"/>
                </w:rPr>
                <w:t>ETRUSTEX-857</w:t>
              </w:r>
            </w:hyperlink>
            <w:r w:rsidR="00BB1668" w:rsidRPr="00AC139F">
              <w:rPr>
                <w:rFonts w:ascii="Arial" w:hAnsi="Arial" w:cs="Arial"/>
                <w:lang w:val="en-GB"/>
              </w:rPr>
              <w:t xml:space="preserve"> + updated broken cross-references</w:t>
            </w:r>
            <w:r w:rsidRPr="00AC139F">
              <w:rPr>
                <w:rFonts w:ascii="Arial" w:hAnsi="Arial" w:cs="Arial"/>
                <w:lang w:val="en-GB"/>
              </w:rPr>
              <w:t>]</w:t>
            </w:r>
          </w:p>
        </w:tc>
      </w:tr>
      <w:tr w:rsidR="00286C0B" w:rsidRPr="00AC139F" w:rsidTr="00B36EA7">
        <w:tc>
          <w:tcPr>
            <w:tcW w:w="851" w:type="dxa"/>
          </w:tcPr>
          <w:p w:rsidR="00286C0B" w:rsidRPr="00AC139F" w:rsidRDefault="00286C0B" w:rsidP="00A168FF">
            <w:pPr>
              <w:pStyle w:val="InfoBlue"/>
              <w:rPr>
                <w:rFonts w:cs="Arial"/>
                <w:lang w:val="en-GB"/>
              </w:rPr>
            </w:pPr>
            <w:r w:rsidRPr="00A168FF">
              <w:rPr>
                <w:rFonts w:ascii="Arial" w:hAnsi="Arial" w:cs="Arial"/>
                <w:lang w:val="en-GB"/>
              </w:rPr>
              <w:t>[0.5]</w:t>
            </w:r>
          </w:p>
        </w:tc>
        <w:tc>
          <w:tcPr>
            <w:tcW w:w="1309" w:type="dxa"/>
          </w:tcPr>
          <w:p w:rsidR="00286C0B" w:rsidRPr="00AC139F" w:rsidRDefault="00286C0B" w:rsidP="00A168FF">
            <w:pPr>
              <w:pStyle w:val="InfoBlue"/>
              <w:rPr>
                <w:rFonts w:cs="Arial"/>
                <w:lang w:val="en-GB"/>
              </w:rPr>
            </w:pPr>
            <w:r w:rsidRPr="00A168FF">
              <w:rPr>
                <w:rFonts w:ascii="Arial" w:hAnsi="Arial" w:cs="Arial"/>
                <w:lang w:val="en-GB"/>
              </w:rPr>
              <w:t>[02/09/2015]</w:t>
            </w:r>
          </w:p>
        </w:tc>
        <w:tc>
          <w:tcPr>
            <w:tcW w:w="2518" w:type="dxa"/>
          </w:tcPr>
          <w:p w:rsidR="00286C0B" w:rsidRPr="00AC139F" w:rsidRDefault="00286C0B" w:rsidP="00A168FF">
            <w:pPr>
              <w:pStyle w:val="InfoBlue"/>
              <w:rPr>
                <w:rFonts w:cs="Arial"/>
                <w:lang w:val="en-GB"/>
              </w:rPr>
            </w:pPr>
            <w:r w:rsidRPr="00A168FF">
              <w:rPr>
                <w:rFonts w:ascii="Arial" w:hAnsi="Arial" w:cs="Arial"/>
                <w:lang w:val="en-GB"/>
              </w:rPr>
              <w:t>[Anamaria Batrinu]</w:t>
            </w:r>
          </w:p>
        </w:tc>
        <w:tc>
          <w:tcPr>
            <w:tcW w:w="3969" w:type="dxa"/>
          </w:tcPr>
          <w:p w:rsidR="00286C0B" w:rsidRPr="00AC139F" w:rsidRDefault="00286C0B" w:rsidP="00A168FF">
            <w:pPr>
              <w:pStyle w:val="InfoBlue"/>
              <w:rPr>
                <w:rFonts w:cs="Arial"/>
                <w:lang w:val="en-GB"/>
              </w:rPr>
            </w:pPr>
            <w:r w:rsidRPr="00A168FF">
              <w:rPr>
                <w:rFonts w:ascii="Arial" w:hAnsi="Arial" w:cs="Arial"/>
                <w:lang w:val="en-GB"/>
              </w:rPr>
              <w:t xml:space="preserve">[Internal review: JIRA </w:t>
            </w:r>
            <w:hyperlink r:id="rId17" w:history="1">
              <w:r w:rsidR="007132D7" w:rsidRPr="00A168FF">
                <w:rPr>
                  <w:rFonts w:ascii="Arial" w:hAnsi="Arial" w:cs="Arial"/>
                  <w:b/>
                  <w:lang w:val="en-GB"/>
                </w:rPr>
                <w:t>ETRUSTEX-1083</w:t>
              </w:r>
            </w:hyperlink>
            <w:r w:rsidRPr="00A168FF">
              <w:rPr>
                <w:rFonts w:ascii="Arial" w:hAnsi="Arial" w:cs="Arial"/>
                <w:lang w:val="en-GB"/>
              </w:rPr>
              <w:t>]</w:t>
            </w:r>
          </w:p>
        </w:tc>
      </w:tr>
    </w:tbl>
    <w:p w:rsidR="00D52D8D" w:rsidRPr="00AC139F" w:rsidRDefault="00D52D8D" w:rsidP="00D52D8D">
      <w:pPr>
        <w:rPr>
          <w:rFonts w:cs="Arial"/>
          <w:color w:val="0000FF"/>
          <w:sz w:val="18"/>
          <w:szCs w:val="18"/>
          <w:lang w:val="en-GB"/>
        </w:rPr>
      </w:pPr>
    </w:p>
    <w:p w:rsidR="00D52D8D" w:rsidRPr="00AC139F" w:rsidRDefault="00D52D8D" w:rsidP="00D52D8D">
      <w:pPr>
        <w:spacing w:after="60"/>
        <w:rPr>
          <w:rFonts w:cs="Arial"/>
          <w:color w:val="0000FF"/>
          <w:sz w:val="18"/>
          <w:szCs w:val="18"/>
          <w:lang w:val="en-GB"/>
        </w:rPr>
      </w:pPr>
    </w:p>
    <w:p w:rsidR="00D52D8D" w:rsidRPr="00AC139F" w:rsidRDefault="00D52D8D" w:rsidP="00D52D8D">
      <w:pPr>
        <w:spacing w:after="60"/>
        <w:rPr>
          <w:rFonts w:cs="Arial"/>
          <w:b/>
          <w:bCs/>
          <w:color w:val="000000"/>
          <w:lang w:val="en-GB"/>
        </w:rPr>
      </w:pPr>
      <w:r w:rsidRPr="00AC139F">
        <w:rPr>
          <w:rFonts w:cs="Arial"/>
          <w:b/>
          <w:bCs/>
          <w:color w:val="000000"/>
          <w:lang w:val="en-GB"/>
        </w:rPr>
        <w:t xml:space="preserve">Configuration Management: Document Location </w:t>
      </w:r>
    </w:p>
    <w:p w:rsidR="00D52D8D" w:rsidRPr="00AC139F" w:rsidRDefault="00D52D8D" w:rsidP="00D52D8D">
      <w:pPr>
        <w:rPr>
          <w:rFonts w:cs="Arial"/>
          <w:sz w:val="24"/>
          <w:lang w:val="en-GB"/>
        </w:rPr>
      </w:pPr>
      <w:r w:rsidRPr="00AC139F">
        <w:rPr>
          <w:rFonts w:cs="Arial"/>
          <w:lang w:val="en-GB"/>
        </w:rPr>
        <w:t xml:space="preserve">The latest version of this controlled document is stored in </w:t>
      </w:r>
      <w:r w:rsidRPr="00AC139F">
        <w:rPr>
          <w:rFonts w:eastAsia="Times New Roman" w:cs="Arial"/>
          <w:color w:val="0000FF"/>
          <w:szCs w:val="20"/>
          <w:lang w:val="en-GB"/>
        </w:rPr>
        <w:t>[this location]</w:t>
      </w:r>
      <w:r w:rsidRPr="00AC139F">
        <w:rPr>
          <w:rFonts w:cs="Arial"/>
          <w:color w:val="7F7F7F"/>
          <w:lang w:val="en-GB"/>
        </w:rPr>
        <w:t xml:space="preserve">. </w:t>
      </w:r>
    </w:p>
    <w:p w:rsidR="00E915F6" w:rsidRPr="00AC139F" w:rsidRDefault="00E915F6">
      <w:pPr>
        <w:spacing w:after="200" w:line="276" w:lineRule="auto"/>
        <w:rPr>
          <w:lang w:val="en-GB"/>
        </w:rPr>
      </w:pPr>
      <w:r w:rsidRPr="00AC139F">
        <w:rPr>
          <w:lang w:val="en-GB"/>
        </w:rPr>
        <w:br w:type="page"/>
      </w:r>
    </w:p>
    <w:sdt>
      <w:sdtPr>
        <w:rPr>
          <w:rFonts w:ascii="Arial" w:eastAsia="PMingLiU" w:hAnsi="Arial" w:cs="Times New Roman"/>
          <w:b w:val="0"/>
          <w:bCs w:val="0"/>
          <w:color w:val="auto"/>
          <w:sz w:val="20"/>
          <w:szCs w:val="24"/>
          <w:lang w:val="en-GB" w:eastAsia="en-US"/>
        </w:rPr>
        <w:id w:val="-1759594693"/>
        <w:docPartObj>
          <w:docPartGallery w:val="Table of Contents"/>
          <w:docPartUnique/>
        </w:docPartObj>
      </w:sdtPr>
      <w:sdtEndPr>
        <w:rPr>
          <w:noProof/>
        </w:rPr>
      </w:sdtEndPr>
      <w:sdtContent>
        <w:p w:rsidR="00E915F6" w:rsidRPr="00AC139F" w:rsidRDefault="00E915F6">
          <w:pPr>
            <w:pStyle w:val="TOCHeading"/>
            <w:rPr>
              <w:lang w:val="en-GB"/>
            </w:rPr>
          </w:pPr>
          <w:r w:rsidRPr="00AC139F">
            <w:rPr>
              <w:lang w:val="en-GB"/>
            </w:rPr>
            <w:t>Contents</w:t>
          </w:r>
        </w:p>
        <w:p w:rsidR="00A168FF" w:rsidRDefault="00E915F6">
          <w:pPr>
            <w:pStyle w:val="TOC1"/>
            <w:tabs>
              <w:tab w:val="left" w:pos="440"/>
              <w:tab w:val="right" w:leader="dot" w:pos="9350"/>
            </w:tabs>
            <w:rPr>
              <w:rFonts w:asciiTheme="minorHAnsi" w:eastAsiaTheme="minorEastAsia" w:hAnsiTheme="minorHAnsi" w:cstheme="minorBidi"/>
              <w:noProof/>
              <w:sz w:val="22"/>
              <w:szCs w:val="22"/>
              <w:lang w:val="en-GB" w:eastAsia="en-GB"/>
            </w:rPr>
          </w:pPr>
          <w:r w:rsidRPr="00AC139F">
            <w:rPr>
              <w:lang w:val="en-GB"/>
            </w:rPr>
            <w:fldChar w:fldCharType="begin"/>
          </w:r>
          <w:r w:rsidRPr="00AC139F">
            <w:rPr>
              <w:lang w:val="en-GB"/>
            </w:rPr>
            <w:instrText xml:space="preserve"> TOC \o "1-3" \h \z \u </w:instrText>
          </w:r>
          <w:r w:rsidRPr="00AC139F">
            <w:rPr>
              <w:lang w:val="en-GB"/>
            </w:rPr>
            <w:fldChar w:fldCharType="separate"/>
          </w:r>
          <w:hyperlink w:anchor="_Toc429996138" w:history="1">
            <w:r w:rsidR="00A168FF" w:rsidRPr="007B256D">
              <w:rPr>
                <w:rStyle w:val="Hyperlink"/>
                <w:noProof/>
                <w:lang w:val="en-GB"/>
              </w:rPr>
              <w:t>1.</w:t>
            </w:r>
            <w:r w:rsidR="00A168FF">
              <w:rPr>
                <w:rFonts w:asciiTheme="minorHAnsi" w:eastAsiaTheme="minorEastAsia" w:hAnsiTheme="minorHAnsi" w:cstheme="minorBidi"/>
                <w:noProof/>
                <w:sz w:val="22"/>
                <w:szCs w:val="22"/>
                <w:lang w:val="en-GB" w:eastAsia="en-GB"/>
              </w:rPr>
              <w:tab/>
            </w:r>
            <w:r w:rsidR="00A168FF" w:rsidRPr="007B256D">
              <w:rPr>
                <w:rStyle w:val="Hyperlink"/>
                <w:noProof/>
                <w:lang w:val="en-GB"/>
              </w:rPr>
              <w:t>Use Case description</w:t>
            </w:r>
            <w:r w:rsidR="00A168FF">
              <w:rPr>
                <w:noProof/>
                <w:webHidden/>
              </w:rPr>
              <w:tab/>
            </w:r>
            <w:r w:rsidR="00A168FF">
              <w:rPr>
                <w:noProof/>
                <w:webHidden/>
              </w:rPr>
              <w:fldChar w:fldCharType="begin"/>
            </w:r>
            <w:r w:rsidR="00A168FF">
              <w:rPr>
                <w:noProof/>
                <w:webHidden/>
              </w:rPr>
              <w:instrText xml:space="preserve"> PAGEREF _Toc429996138 \h </w:instrText>
            </w:r>
            <w:r w:rsidR="00A168FF">
              <w:rPr>
                <w:noProof/>
                <w:webHidden/>
              </w:rPr>
            </w:r>
            <w:r w:rsidR="00A168FF">
              <w:rPr>
                <w:noProof/>
                <w:webHidden/>
              </w:rPr>
              <w:fldChar w:fldCharType="separate"/>
            </w:r>
            <w:r w:rsidR="00A168FF">
              <w:rPr>
                <w:noProof/>
                <w:webHidden/>
              </w:rPr>
              <w:t>4</w:t>
            </w:r>
            <w:r w:rsidR="00A168FF">
              <w:rPr>
                <w:noProof/>
                <w:webHidden/>
              </w:rPr>
              <w:fldChar w:fldCharType="end"/>
            </w:r>
          </w:hyperlink>
        </w:p>
        <w:p w:rsidR="00A168FF" w:rsidRDefault="00114B4A">
          <w:pPr>
            <w:pStyle w:val="TOC1"/>
            <w:tabs>
              <w:tab w:val="left" w:pos="440"/>
              <w:tab w:val="right" w:leader="dot" w:pos="9350"/>
            </w:tabs>
            <w:rPr>
              <w:rFonts w:asciiTheme="minorHAnsi" w:eastAsiaTheme="minorEastAsia" w:hAnsiTheme="minorHAnsi" w:cstheme="minorBidi"/>
              <w:noProof/>
              <w:sz w:val="22"/>
              <w:szCs w:val="22"/>
              <w:lang w:val="en-GB" w:eastAsia="en-GB"/>
            </w:rPr>
          </w:pPr>
          <w:hyperlink w:anchor="_Toc429996139" w:history="1">
            <w:r w:rsidR="00A168FF" w:rsidRPr="007B256D">
              <w:rPr>
                <w:rStyle w:val="Hyperlink"/>
                <w:noProof/>
                <w:lang w:val="en-GB"/>
              </w:rPr>
              <w:t>2.</w:t>
            </w:r>
            <w:r w:rsidR="00A168FF">
              <w:rPr>
                <w:rFonts w:asciiTheme="minorHAnsi" w:eastAsiaTheme="minorEastAsia" w:hAnsiTheme="minorHAnsi" w:cstheme="minorBidi"/>
                <w:noProof/>
                <w:sz w:val="22"/>
                <w:szCs w:val="22"/>
                <w:lang w:val="en-GB" w:eastAsia="en-GB"/>
              </w:rPr>
              <w:tab/>
            </w:r>
            <w:r w:rsidR="00A168FF" w:rsidRPr="007B256D">
              <w:rPr>
                <w:rStyle w:val="Hyperlink"/>
                <w:noProof/>
                <w:lang w:val="en-GB"/>
              </w:rPr>
              <w:t>References</w:t>
            </w:r>
            <w:r w:rsidR="00A168FF">
              <w:rPr>
                <w:noProof/>
                <w:webHidden/>
              </w:rPr>
              <w:tab/>
            </w:r>
            <w:r w:rsidR="00A168FF">
              <w:rPr>
                <w:noProof/>
                <w:webHidden/>
              </w:rPr>
              <w:fldChar w:fldCharType="begin"/>
            </w:r>
            <w:r w:rsidR="00A168FF">
              <w:rPr>
                <w:noProof/>
                <w:webHidden/>
              </w:rPr>
              <w:instrText xml:space="preserve"> PAGEREF _Toc429996139 \h </w:instrText>
            </w:r>
            <w:r w:rsidR="00A168FF">
              <w:rPr>
                <w:noProof/>
                <w:webHidden/>
              </w:rPr>
            </w:r>
            <w:r w:rsidR="00A168FF">
              <w:rPr>
                <w:noProof/>
                <w:webHidden/>
              </w:rPr>
              <w:fldChar w:fldCharType="separate"/>
            </w:r>
            <w:r w:rsidR="00A168FF">
              <w:rPr>
                <w:noProof/>
                <w:webHidden/>
              </w:rPr>
              <w:t>4</w:t>
            </w:r>
            <w:r w:rsidR="00A168FF">
              <w:rPr>
                <w:noProof/>
                <w:webHidden/>
              </w:rPr>
              <w:fldChar w:fldCharType="end"/>
            </w:r>
          </w:hyperlink>
        </w:p>
        <w:p w:rsidR="00A168FF" w:rsidRDefault="00114B4A">
          <w:pPr>
            <w:pStyle w:val="TOC1"/>
            <w:tabs>
              <w:tab w:val="left" w:pos="440"/>
              <w:tab w:val="right" w:leader="dot" w:pos="9350"/>
            </w:tabs>
            <w:rPr>
              <w:rFonts w:asciiTheme="minorHAnsi" w:eastAsiaTheme="minorEastAsia" w:hAnsiTheme="minorHAnsi" w:cstheme="minorBidi"/>
              <w:noProof/>
              <w:sz w:val="22"/>
              <w:szCs w:val="22"/>
              <w:lang w:val="en-GB" w:eastAsia="en-GB"/>
            </w:rPr>
          </w:pPr>
          <w:hyperlink w:anchor="_Toc429996140" w:history="1">
            <w:r w:rsidR="00A168FF" w:rsidRPr="007B256D">
              <w:rPr>
                <w:rStyle w:val="Hyperlink"/>
                <w:noProof/>
                <w:lang w:val="en-GB"/>
              </w:rPr>
              <w:t>3.</w:t>
            </w:r>
            <w:r w:rsidR="00A168FF">
              <w:rPr>
                <w:rFonts w:asciiTheme="minorHAnsi" w:eastAsiaTheme="minorEastAsia" w:hAnsiTheme="minorHAnsi" w:cstheme="minorBidi"/>
                <w:noProof/>
                <w:sz w:val="22"/>
                <w:szCs w:val="22"/>
                <w:lang w:val="en-GB" w:eastAsia="en-GB"/>
              </w:rPr>
              <w:tab/>
            </w:r>
            <w:r w:rsidR="00A168FF" w:rsidRPr="007B256D">
              <w:rPr>
                <w:rStyle w:val="Hyperlink"/>
                <w:noProof/>
                <w:lang w:val="en-GB"/>
              </w:rPr>
              <w:t>Flow of events</w:t>
            </w:r>
            <w:r w:rsidR="00A168FF">
              <w:rPr>
                <w:noProof/>
                <w:webHidden/>
              </w:rPr>
              <w:tab/>
            </w:r>
            <w:r w:rsidR="00A168FF">
              <w:rPr>
                <w:noProof/>
                <w:webHidden/>
              </w:rPr>
              <w:fldChar w:fldCharType="begin"/>
            </w:r>
            <w:r w:rsidR="00A168FF">
              <w:rPr>
                <w:noProof/>
                <w:webHidden/>
              </w:rPr>
              <w:instrText xml:space="preserve"> PAGEREF _Toc429996140 \h </w:instrText>
            </w:r>
            <w:r w:rsidR="00A168FF">
              <w:rPr>
                <w:noProof/>
                <w:webHidden/>
              </w:rPr>
            </w:r>
            <w:r w:rsidR="00A168FF">
              <w:rPr>
                <w:noProof/>
                <w:webHidden/>
              </w:rPr>
              <w:fldChar w:fldCharType="separate"/>
            </w:r>
            <w:r w:rsidR="00A168FF">
              <w:rPr>
                <w:noProof/>
                <w:webHidden/>
              </w:rPr>
              <w:t>4</w:t>
            </w:r>
            <w:r w:rsidR="00A168FF">
              <w:rPr>
                <w:noProof/>
                <w:webHidden/>
              </w:rPr>
              <w:fldChar w:fldCharType="end"/>
            </w:r>
          </w:hyperlink>
        </w:p>
        <w:p w:rsidR="00A168FF" w:rsidRDefault="00114B4A">
          <w:pPr>
            <w:pStyle w:val="TOC1"/>
            <w:tabs>
              <w:tab w:val="left" w:pos="660"/>
              <w:tab w:val="right" w:leader="dot" w:pos="9350"/>
            </w:tabs>
            <w:rPr>
              <w:rFonts w:asciiTheme="minorHAnsi" w:eastAsiaTheme="minorEastAsia" w:hAnsiTheme="minorHAnsi" w:cstheme="minorBidi"/>
              <w:noProof/>
              <w:sz w:val="22"/>
              <w:szCs w:val="22"/>
              <w:lang w:val="en-GB" w:eastAsia="en-GB"/>
            </w:rPr>
          </w:pPr>
          <w:hyperlink w:anchor="_Toc429996141" w:history="1">
            <w:r w:rsidR="00A168FF" w:rsidRPr="007B256D">
              <w:rPr>
                <w:rStyle w:val="Hyperlink"/>
                <w:noProof/>
                <w:lang w:val="en-GB"/>
              </w:rPr>
              <w:t>3.1.</w:t>
            </w:r>
            <w:r w:rsidR="00A168FF">
              <w:rPr>
                <w:rFonts w:asciiTheme="minorHAnsi" w:eastAsiaTheme="minorEastAsia" w:hAnsiTheme="minorHAnsi" w:cstheme="minorBidi"/>
                <w:noProof/>
                <w:sz w:val="22"/>
                <w:szCs w:val="22"/>
                <w:lang w:val="en-GB" w:eastAsia="en-GB"/>
              </w:rPr>
              <w:tab/>
            </w:r>
            <w:r w:rsidR="00A168FF" w:rsidRPr="007B256D">
              <w:rPr>
                <w:rStyle w:val="Hyperlink"/>
                <w:noProof/>
                <w:lang w:val="en-GB"/>
              </w:rPr>
              <w:t>System performs the specific checks</w:t>
            </w:r>
            <w:r w:rsidR="00A168FF">
              <w:rPr>
                <w:noProof/>
                <w:webHidden/>
              </w:rPr>
              <w:tab/>
            </w:r>
            <w:r w:rsidR="00A168FF">
              <w:rPr>
                <w:noProof/>
                <w:webHidden/>
              </w:rPr>
              <w:fldChar w:fldCharType="begin"/>
            </w:r>
            <w:r w:rsidR="00A168FF">
              <w:rPr>
                <w:noProof/>
                <w:webHidden/>
              </w:rPr>
              <w:instrText xml:space="preserve"> PAGEREF _Toc429996141 \h </w:instrText>
            </w:r>
            <w:r w:rsidR="00A168FF">
              <w:rPr>
                <w:noProof/>
                <w:webHidden/>
              </w:rPr>
            </w:r>
            <w:r w:rsidR="00A168FF">
              <w:rPr>
                <w:noProof/>
                <w:webHidden/>
              </w:rPr>
              <w:fldChar w:fldCharType="separate"/>
            </w:r>
            <w:r w:rsidR="00A168FF">
              <w:rPr>
                <w:noProof/>
                <w:webHidden/>
              </w:rPr>
              <w:t>4</w:t>
            </w:r>
            <w:r w:rsidR="00A168FF">
              <w:rPr>
                <w:noProof/>
                <w:webHidden/>
              </w:rPr>
              <w:fldChar w:fldCharType="end"/>
            </w:r>
          </w:hyperlink>
        </w:p>
        <w:p w:rsidR="00A168FF" w:rsidRDefault="00114B4A">
          <w:pPr>
            <w:pStyle w:val="TOC1"/>
            <w:tabs>
              <w:tab w:val="left" w:pos="660"/>
              <w:tab w:val="right" w:leader="dot" w:pos="9350"/>
            </w:tabs>
            <w:rPr>
              <w:rFonts w:asciiTheme="minorHAnsi" w:eastAsiaTheme="minorEastAsia" w:hAnsiTheme="minorHAnsi" w:cstheme="minorBidi"/>
              <w:noProof/>
              <w:sz w:val="22"/>
              <w:szCs w:val="22"/>
              <w:lang w:val="en-GB" w:eastAsia="en-GB"/>
            </w:rPr>
          </w:pPr>
          <w:hyperlink w:anchor="_Toc429996142" w:history="1">
            <w:r w:rsidR="00A168FF" w:rsidRPr="007B256D">
              <w:rPr>
                <w:rStyle w:val="Hyperlink"/>
                <w:noProof/>
                <w:lang w:val="en-GB"/>
              </w:rPr>
              <w:t>3.2.</w:t>
            </w:r>
            <w:r w:rsidR="00A168FF">
              <w:rPr>
                <w:rFonts w:asciiTheme="minorHAnsi" w:eastAsiaTheme="minorEastAsia" w:hAnsiTheme="minorHAnsi" w:cstheme="minorBidi"/>
                <w:noProof/>
                <w:sz w:val="22"/>
                <w:szCs w:val="22"/>
                <w:lang w:val="en-GB" w:eastAsia="en-GB"/>
              </w:rPr>
              <w:tab/>
            </w:r>
            <w:r w:rsidR="00A168FF" w:rsidRPr="007B256D">
              <w:rPr>
                <w:rStyle w:val="Hyperlink"/>
                <w:noProof/>
                <w:lang w:val="en-GB"/>
              </w:rPr>
              <w:t>System queries the message repository</w:t>
            </w:r>
            <w:r w:rsidR="00A168FF">
              <w:rPr>
                <w:noProof/>
                <w:webHidden/>
              </w:rPr>
              <w:tab/>
            </w:r>
            <w:r w:rsidR="00A168FF">
              <w:rPr>
                <w:noProof/>
                <w:webHidden/>
              </w:rPr>
              <w:fldChar w:fldCharType="begin"/>
            </w:r>
            <w:r w:rsidR="00A168FF">
              <w:rPr>
                <w:noProof/>
                <w:webHidden/>
              </w:rPr>
              <w:instrText xml:space="preserve"> PAGEREF _Toc429996142 \h </w:instrText>
            </w:r>
            <w:r w:rsidR="00A168FF">
              <w:rPr>
                <w:noProof/>
                <w:webHidden/>
              </w:rPr>
            </w:r>
            <w:r w:rsidR="00A168FF">
              <w:rPr>
                <w:noProof/>
                <w:webHidden/>
              </w:rPr>
              <w:fldChar w:fldCharType="separate"/>
            </w:r>
            <w:r w:rsidR="00A168FF">
              <w:rPr>
                <w:noProof/>
                <w:webHidden/>
              </w:rPr>
              <w:t>4</w:t>
            </w:r>
            <w:r w:rsidR="00A168FF">
              <w:rPr>
                <w:noProof/>
                <w:webHidden/>
              </w:rPr>
              <w:fldChar w:fldCharType="end"/>
            </w:r>
          </w:hyperlink>
        </w:p>
        <w:p w:rsidR="00A168FF" w:rsidRDefault="00114B4A">
          <w:pPr>
            <w:pStyle w:val="TOC1"/>
            <w:tabs>
              <w:tab w:val="left" w:pos="660"/>
              <w:tab w:val="right" w:leader="dot" w:pos="9350"/>
            </w:tabs>
            <w:rPr>
              <w:rFonts w:asciiTheme="minorHAnsi" w:eastAsiaTheme="minorEastAsia" w:hAnsiTheme="minorHAnsi" w:cstheme="minorBidi"/>
              <w:noProof/>
              <w:sz w:val="22"/>
              <w:szCs w:val="22"/>
              <w:lang w:val="en-GB" w:eastAsia="en-GB"/>
            </w:rPr>
          </w:pPr>
          <w:hyperlink w:anchor="_Toc429996143" w:history="1">
            <w:r w:rsidR="00A168FF" w:rsidRPr="007B256D">
              <w:rPr>
                <w:rStyle w:val="Hyperlink"/>
                <w:noProof/>
                <w:lang w:val="en-GB"/>
              </w:rPr>
              <w:t>3.3.</w:t>
            </w:r>
            <w:r w:rsidR="00A168FF">
              <w:rPr>
                <w:rFonts w:asciiTheme="minorHAnsi" w:eastAsiaTheme="minorEastAsia" w:hAnsiTheme="minorHAnsi" w:cstheme="minorBidi"/>
                <w:noProof/>
                <w:sz w:val="22"/>
                <w:szCs w:val="22"/>
                <w:lang w:val="en-GB" w:eastAsia="en-GB"/>
              </w:rPr>
              <w:tab/>
            </w:r>
            <w:r w:rsidR="00A168FF" w:rsidRPr="007B256D">
              <w:rPr>
                <w:rStyle w:val="Hyperlink"/>
                <w:noProof/>
                <w:lang w:val="en-GB"/>
              </w:rPr>
              <w:t>System builds the Query Response</w:t>
            </w:r>
            <w:r w:rsidR="00A168FF">
              <w:rPr>
                <w:noProof/>
                <w:webHidden/>
              </w:rPr>
              <w:tab/>
            </w:r>
            <w:r w:rsidR="00A168FF">
              <w:rPr>
                <w:noProof/>
                <w:webHidden/>
              </w:rPr>
              <w:fldChar w:fldCharType="begin"/>
            </w:r>
            <w:r w:rsidR="00A168FF">
              <w:rPr>
                <w:noProof/>
                <w:webHidden/>
              </w:rPr>
              <w:instrText xml:space="preserve"> PAGEREF _Toc429996143 \h </w:instrText>
            </w:r>
            <w:r w:rsidR="00A168FF">
              <w:rPr>
                <w:noProof/>
                <w:webHidden/>
              </w:rPr>
            </w:r>
            <w:r w:rsidR="00A168FF">
              <w:rPr>
                <w:noProof/>
                <w:webHidden/>
              </w:rPr>
              <w:fldChar w:fldCharType="separate"/>
            </w:r>
            <w:r w:rsidR="00A168FF">
              <w:rPr>
                <w:noProof/>
                <w:webHidden/>
              </w:rPr>
              <w:t>6</w:t>
            </w:r>
            <w:r w:rsidR="00A168FF">
              <w:rPr>
                <w:noProof/>
                <w:webHidden/>
              </w:rPr>
              <w:fldChar w:fldCharType="end"/>
            </w:r>
          </w:hyperlink>
        </w:p>
        <w:p w:rsidR="00A168FF" w:rsidRDefault="00114B4A">
          <w:pPr>
            <w:pStyle w:val="TOC1"/>
            <w:tabs>
              <w:tab w:val="left" w:pos="660"/>
              <w:tab w:val="right" w:leader="dot" w:pos="9350"/>
            </w:tabs>
            <w:rPr>
              <w:rFonts w:asciiTheme="minorHAnsi" w:eastAsiaTheme="minorEastAsia" w:hAnsiTheme="minorHAnsi" w:cstheme="minorBidi"/>
              <w:noProof/>
              <w:sz w:val="22"/>
              <w:szCs w:val="22"/>
              <w:lang w:val="en-GB" w:eastAsia="en-GB"/>
            </w:rPr>
          </w:pPr>
          <w:hyperlink w:anchor="_Toc429996144" w:history="1">
            <w:r w:rsidR="00A168FF" w:rsidRPr="007B256D">
              <w:rPr>
                <w:rStyle w:val="Hyperlink"/>
                <w:noProof/>
                <w:lang w:val="en-GB"/>
              </w:rPr>
              <w:t>3.4.</w:t>
            </w:r>
            <w:r w:rsidR="00A168FF">
              <w:rPr>
                <w:rFonts w:asciiTheme="minorHAnsi" w:eastAsiaTheme="minorEastAsia" w:hAnsiTheme="minorHAnsi" w:cstheme="minorBidi"/>
                <w:noProof/>
                <w:sz w:val="22"/>
                <w:szCs w:val="22"/>
                <w:lang w:val="en-GB" w:eastAsia="en-GB"/>
              </w:rPr>
              <w:tab/>
            </w:r>
            <w:r w:rsidR="00A168FF" w:rsidRPr="007B256D">
              <w:rPr>
                <w:rStyle w:val="Hyperlink"/>
                <w:noProof/>
                <w:lang w:val="en-GB"/>
              </w:rPr>
              <w:t>System submits the Query Response</w:t>
            </w:r>
            <w:r w:rsidR="00A168FF">
              <w:rPr>
                <w:noProof/>
                <w:webHidden/>
              </w:rPr>
              <w:tab/>
            </w:r>
            <w:r w:rsidR="00A168FF">
              <w:rPr>
                <w:noProof/>
                <w:webHidden/>
              </w:rPr>
              <w:fldChar w:fldCharType="begin"/>
            </w:r>
            <w:r w:rsidR="00A168FF">
              <w:rPr>
                <w:noProof/>
                <w:webHidden/>
              </w:rPr>
              <w:instrText xml:space="preserve"> PAGEREF _Toc429996144 \h </w:instrText>
            </w:r>
            <w:r w:rsidR="00A168FF">
              <w:rPr>
                <w:noProof/>
                <w:webHidden/>
              </w:rPr>
            </w:r>
            <w:r w:rsidR="00A168FF">
              <w:rPr>
                <w:noProof/>
                <w:webHidden/>
              </w:rPr>
              <w:fldChar w:fldCharType="separate"/>
            </w:r>
            <w:r w:rsidR="00A168FF">
              <w:rPr>
                <w:noProof/>
                <w:webHidden/>
              </w:rPr>
              <w:t>7</w:t>
            </w:r>
            <w:r w:rsidR="00A168FF">
              <w:rPr>
                <w:noProof/>
                <w:webHidden/>
              </w:rPr>
              <w:fldChar w:fldCharType="end"/>
            </w:r>
          </w:hyperlink>
        </w:p>
        <w:p w:rsidR="00A168FF" w:rsidRDefault="00114B4A">
          <w:pPr>
            <w:pStyle w:val="TOC1"/>
            <w:tabs>
              <w:tab w:val="left" w:pos="440"/>
              <w:tab w:val="right" w:leader="dot" w:pos="9350"/>
            </w:tabs>
            <w:rPr>
              <w:rFonts w:asciiTheme="minorHAnsi" w:eastAsiaTheme="minorEastAsia" w:hAnsiTheme="minorHAnsi" w:cstheme="minorBidi"/>
              <w:noProof/>
              <w:sz w:val="22"/>
              <w:szCs w:val="22"/>
              <w:lang w:val="en-GB" w:eastAsia="en-GB"/>
            </w:rPr>
          </w:pPr>
          <w:hyperlink w:anchor="_Toc429996145" w:history="1">
            <w:r w:rsidR="00A168FF" w:rsidRPr="007B256D">
              <w:rPr>
                <w:rStyle w:val="Hyperlink"/>
                <w:noProof/>
                <w:lang w:val="en-GB"/>
              </w:rPr>
              <w:t>4.</w:t>
            </w:r>
            <w:r w:rsidR="00A168FF">
              <w:rPr>
                <w:rFonts w:asciiTheme="minorHAnsi" w:eastAsiaTheme="minorEastAsia" w:hAnsiTheme="minorHAnsi" w:cstheme="minorBidi"/>
                <w:noProof/>
                <w:sz w:val="22"/>
                <w:szCs w:val="22"/>
                <w:lang w:val="en-GB" w:eastAsia="en-GB"/>
              </w:rPr>
              <w:tab/>
            </w:r>
            <w:r w:rsidR="00A168FF" w:rsidRPr="007B256D">
              <w:rPr>
                <w:rStyle w:val="Hyperlink"/>
                <w:noProof/>
                <w:lang w:val="en-GB"/>
              </w:rPr>
              <w:t>Alternative Flows</w:t>
            </w:r>
            <w:r w:rsidR="00A168FF">
              <w:rPr>
                <w:noProof/>
                <w:webHidden/>
              </w:rPr>
              <w:tab/>
            </w:r>
            <w:r w:rsidR="00A168FF">
              <w:rPr>
                <w:noProof/>
                <w:webHidden/>
              </w:rPr>
              <w:fldChar w:fldCharType="begin"/>
            </w:r>
            <w:r w:rsidR="00A168FF">
              <w:rPr>
                <w:noProof/>
                <w:webHidden/>
              </w:rPr>
              <w:instrText xml:space="preserve"> PAGEREF _Toc429996145 \h </w:instrText>
            </w:r>
            <w:r w:rsidR="00A168FF">
              <w:rPr>
                <w:noProof/>
                <w:webHidden/>
              </w:rPr>
            </w:r>
            <w:r w:rsidR="00A168FF">
              <w:rPr>
                <w:noProof/>
                <w:webHidden/>
              </w:rPr>
              <w:fldChar w:fldCharType="separate"/>
            </w:r>
            <w:r w:rsidR="00A168FF">
              <w:rPr>
                <w:noProof/>
                <w:webHidden/>
              </w:rPr>
              <w:t>7</w:t>
            </w:r>
            <w:r w:rsidR="00A168FF">
              <w:rPr>
                <w:noProof/>
                <w:webHidden/>
              </w:rPr>
              <w:fldChar w:fldCharType="end"/>
            </w:r>
          </w:hyperlink>
        </w:p>
        <w:p w:rsidR="00A168FF" w:rsidRDefault="00114B4A">
          <w:pPr>
            <w:pStyle w:val="TOC1"/>
            <w:tabs>
              <w:tab w:val="left" w:pos="660"/>
              <w:tab w:val="right" w:leader="dot" w:pos="9350"/>
            </w:tabs>
            <w:rPr>
              <w:rFonts w:asciiTheme="minorHAnsi" w:eastAsiaTheme="minorEastAsia" w:hAnsiTheme="minorHAnsi" w:cstheme="minorBidi"/>
              <w:noProof/>
              <w:sz w:val="22"/>
              <w:szCs w:val="22"/>
              <w:lang w:val="en-GB" w:eastAsia="en-GB"/>
            </w:rPr>
          </w:pPr>
          <w:hyperlink w:anchor="_Toc429996146" w:history="1">
            <w:r w:rsidR="00A168FF" w:rsidRPr="007B256D">
              <w:rPr>
                <w:rStyle w:val="Hyperlink"/>
                <w:noProof/>
                <w:lang w:val="en-GB"/>
              </w:rPr>
              <w:t>4.1.</w:t>
            </w:r>
            <w:r w:rsidR="00A168FF">
              <w:rPr>
                <w:rFonts w:asciiTheme="minorHAnsi" w:eastAsiaTheme="minorEastAsia" w:hAnsiTheme="minorHAnsi" w:cstheme="minorBidi"/>
                <w:noProof/>
                <w:sz w:val="22"/>
                <w:szCs w:val="22"/>
                <w:lang w:val="en-GB" w:eastAsia="en-GB"/>
              </w:rPr>
              <w:tab/>
            </w:r>
            <w:r w:rsidR="00A168FF" w:rsidRPr="007B256D">
              <w:rPr>
                <w:rStyle w:val="Hyperlink"/>
                <w:noProof/>
                <w:lang w:val="en-GB"/>
              </w:rPr>
              <w:t>A1: At step 3.2 “System queries the message repository” and no search criteria is being specified</w:t>
            </w:r>
            <w:r w:rsidR="00A168FF">
              <w:rPr>
                <w:noProof/>
                <w:webHidden/>
              </w:rPr>
              <w:tab/>
            </w:r>
            <w:r w:rsidR="00A168FF">
              <w:rPr>
                <w:noProof/>
                <w:webHidden/>
              </w:rPr>
              <w:fldChar w:fldCharType="begin"/>
            </w:r>
            <w:r w:rsidR="00A168FF">
              <w:rPr>
                <w:noProof/>
                <w:webHidden/>
              </w:rPr>
              <w:instrText xml:space="preserve"> PAGEREF _Toc429996146 \h </w:instrText>
            </w:r>
            <w:r w:rsidR="00A168FF">
              <w:rPr>
                <w:noProof/>
                <w:webHidden/>
              </w:rPr>
            </w:r>
            <w:r w:rsidR="00A168FF">
              <w:rPr>
                <w:noProof/>
                <w:webHidden/>
              </w:rPr>
              <w:fldChar w:fldCharType="separate"/>
            </w:r>
            <w:r w:rsidR="00A168FF">
              <w:rPr>
                <w:noProof/>
                <w:webHidden/>
              </w:rPr>
              <w:t>7</w:t>
            </w:r>
            <w:r w:rsidR="00A168FF">
              <w:rPr>
                <w:noProof/>
                <w:webHidden/>
              </w:rPr>
              <w:fldChar w:fldCharType="end"/>
            </w:r>
          </w:hyperlink>
        </w:p>
        <w:p w:rsidR="00A168FF" w:rsidRDefault="00114B4A">
          <w:pPr>
            <w:pStyle w:val="TOC1"/>
            <w:tabs>
              <w:tab w:val="left" w:pos="660"/>
              <w:tab w:val="right" w:leader="dot" w:pos="9350"/>
            </w:tabs>
            <w:rPr>
              <w:rFonts w:asciiTheme="minorHAnsi" w:eastAsiaTheme="minorEastAsia" w:hAnsiTheme="minorHAnsi" w:cstheme="minorBidi"/>
              <w:noProof/>
              <w:sz w:val="22"/>
              <w:szCs w:val="22"/>
              <w:lang w:val="en-GB" w:eastAsia="en-GB"/>
            </w:rPr>
          </w:pPr>
          <w:hyperlink w:anchor="_Toc429996147" w:history="1">
            <w:r w:rsidR="00A168FF" w:rsidRPr="007B256D">
              <w:rPr>
                <w:rStyle w:val="Hyperlink"/>
                <w:noProof/>
                <w:lang w:val="en-GB"/>
              </w:rPr>
              <w:t>4.2.</w:t>
            </w:r>
            <w:r w:rsidR="00A168FF">
              <w:rPr>
                <w:rFonts w:asciiTheme="minorHAnsi" w:eastAsiaTheme="minorEastAsia" w:hAnsiTheme="minorHAnsi" w:cstheme="minorBidi"/>
                <w:noProof/>
                <w:sz w:val="22"/>
                <w:szCs w:val="22"/>
                <w:lang w:val="en-GB" w:eastAsia="en-GB"/>
              </w:rPr>
              <w:tab/>
            </w:r>
            <w:r w:rsidR="00A168FF" w:rsidRPr="007B256D">
              <w:rPr>
                <w:rStyle w:val="Hyperlink"/>
                <w:noProof/>
                <w:lang w:val="en-GB"/>
              </w:rPr>
              <w:t>A2: At step 3.2 “System queries the message repository” and only Receiver Party Endpoint ID is filled in with the Endpoint ID of the request Sender Party</w:t>
            </w:r>
            <w:r w:rsidR="00A168FF">
              <w:rPr>
                <w:noProof/>
                <w:webHidden/>
              </w:rPr>
              <w:tab/>
            </w:r>
            <w:r w:rsidR="00A168FF">
              <w:rPr>
                <w:noProof/>
                <w:webHidden/>
              </w:rPr>
              <w:fldChar w:fldCharType="begin"/>
            </w:r>
            <w:r w:rsidR="00A168FF">
              <w:rPr>
                <w:noProof/>
                <w:webHidden/>
              </w:rPr>
              <w:instrText xml:space="preserve"> PAGEREF _Toc429996147 \h </w:instrText>
            </w:r>
            <w:r w:rsidR="00A168FF">
              <w:rPr>
                <w:noProof/>
                <w:webHidden/>
              </w:rPr>
            </w:r>
            <w:r w:rsidR="00A168FF">
              <w:rPr>
                <w:noProof/>
                <w:webHidden/>
              </w:rPr>
              <w:fldChar w:fldCharType="separate"/>
            </w:r>
            <w:r w:rsidR="00A168FF">
              <w:rPr>
                <w:noProof/>
                <w:webHidden/>
              </w:rPr>
              <w:t>7</w:t>
            </w:r>
            <w:r w:rsidR="00A168FF">
              <w:rPr>
                <w:noProof/>
                <w:webHidden/>
              </w:rPr>
              <w:fldChar w:fldCharType="end"/>
            </w:r>
          </w:hyperlink>
        </w:p>
        <w:p w:rsidR="00A168FF" w:rsidRDefault="00114B4A">
          <w:pPr>
            <w:pStyle w:val="TOC1"/>
            <w:tabs>
              <w:tab w:val="left" w:pos="660"/>
              <w:tab w:val="right" w:leader="dot" w:pos="9350"/>
            </w:tabs>
            <w:rPr>
              <w:rFonts w:asciiTheme="minorHAnsi" w:eastAsiaTheme="minorEastAsia" w:hAnsiTheme="minorHAnsi" w:cstheme="minorBidi"/>
              <w:noProof/>
              <w:sz w:val="22"/>
              <w:szCs w:val="22"/>
              <w:lang w:val="en-GB" w:eastAsia="en-GB"/>
            </w:rPr>
          </w:pPr>
          <w:hyperlink w:anchor="_Toc429996148" w:history="1">
            <w:r w:rsidR="00A168FF" w:rsidRPr="007B256D">
              <w:rPr>
                <w:rStyle w:val="Hyperlink"/>
                <w:noProof/>
                <w:lang w:val="en-GB"/>
              </w:rPr>
              <w:t>4.3.</w:t>
            </w:r>
            <w:r w:rsidR="00A168FF">
              <w:rPr>
                <w:rFonts w:asciiTheme="minorHAnsi" w:eastAsiaTheme="minorEastAsia" w:hAnsiTheme="minorHAnsi" w:cstheme="minorBidi"/>
                <w:noProof/>
                <w:sz w:val="22"/>
                <w:szCs w:val="22"/>
                <w:lang w:val="en-GB" w:eastAsia="en-GB"/>
              </w:rPr>
              <w:tab/>
            </w:r>
            <w:r w:rsidR="00A168FF" w:rsidRPr="007B256D">
              <w:rPr>
                <w:rStyle w:val="Hyperlink"/>
                <w:noProof/>
                <w:lang w:val="en-GB"/>
              </w:rPr>
              <w:t>A3: At step 3.2 “System queries the message repository”, invalid document types are identified in the Set of Document Types specified in the request</w:t>
            </w:r>
            <w:r w:rsidR="00A168FF">
              <w:rPr>
                <w:noProof/>
                <w:webHidden/>
              </w:rPr>
              <w:tab/>
            </w:r>
            <w:r w:rsidR="00A168FF">
              <w:rPr>
                <w:noProof/>
                <w:webHidden/>
              </w:rPr>
              <w:fldChar w:fldCharType="begin"/>
            </w:r>
            <w:r w:rsidR="00A168FF">
              <w:rPr>
                <w:noProof/>
                <w:webHidden/>
              </w:rPr>
              <w:instrText xml:space="preserve"> PAGEREF _Toc429996148 \h </w:instrText>
            </w:r>
            <w:r w:rsidR="00A168FF">
              <w:rPr>
                <w:noProof/>
                <w:webHidden/>
              </w:rPr>
            </w:r>
            <w:r w:rsidR="00A168FF">
              <w:rPr>
                <w:noProof/>
                <w:webHidden/>
              </w:rPr>
              <w:fldChar w:fldCharType="separate"/>
            </w:r>
            <w:r w:rsidR="00A168FF">
              <w:rPr>
                <w:noProof/>
                <w:webHidden/>
              </w:rPr>
              <w:t>7</w:t>
            </w:r>
            <w:r w:rsidR="00A168FF">
              <w:rPr>
                <w:noProof/>
                <w:webHidden/>
              </w:rPr>
              <w:fldChar w:fldCharType="end"/>
            </w:r>
          </w:hyperlink>
        </w:p>
        <w:p w:rsidR="00A168FF" w:rsidRDefault="00114B4A">
          <w:pPr>
            <w:pStyle w:val="TOC1"/>
            <w:tabs>
              <w:tab w:val="left" w:pos="660"/>
              <w:tab w:val="right" w:leader="dot" w:pos="9350"/>
            </w:tabs>
            <w:rPr>
              <w:rFonts w:asciiTheme="minorHAnsi" w:eastAsiaTheme="minorEastAsia" w:hAnsiTheme="minorHAnsi" w:cstheme="minorBidi"/>
              <w:noProof/>
              <w:sz w:val="22"/>
              <w:szCs w:val="22"/>
              <w:lang w:val="en-GB" w:eastAsia="en-GB"/>
            </w:rPr>
          </w:pPr>
          <w:hyperlink w:anchor="_Toc429996149" w:history="1">
            <w:r w:rsidR="00A168FF" w:rsidRPr="007B256D">
              <w:rPr>
                <w:rStyle w:val="Hyperlink"/>
                <w:noProof/>
                <w:lang w:val="en-GB"/>
              </w:rPr>
              <w:t>4.4.</w:t>
            </w:r>
            <w:r w:rsidR="00A168FF">
              <w:rPr>
                <w:rFonts w:asciiTheme="minorHAnsi" w:eastAsiaTheme="minorEastAsia" w:hAnsiTheme="minorHAnsi" w:cstheme="minorBidi"/>
                <w:noProof/>
                <w:sz w:val="22"/>
                <w:szCs w:val="22"/>
                <w:lang w:val="en-GB" w:eastAsia="en-GB"/>
              </w:rPr>
              <w:tab/>
            </w:r>
            <w:r w:rsidR="00A168FF" w:rsidRPr="007B256D">
              <w:rPr>
                <w:rStyle w:val="Hyperlink"/>
                <w:noProof/>
                <w:lang w:val="en-GB"/>
              </w:rPr>
              <w:t>A4: At step 3.2 “System queries the message repository”, invalid Endpoint IDs are identified in the Set of Endpoint IDs specified in the request</w:t>
            </w:r>
            <w:r w:rsidR="00A168FF">
              <w:rPr>
                <w:noProof/>
                <w:webHidden/>
              </w:rPr>
              <w:tab/>
            </w:r>
            <w:r w:rsidR="00A168FF">
              <w:rPr>
                <w:noProof/>
                <w:webHidden/>
              </w:rPr>
              <w:fldChar w:fldCharType="begin"/>
            </w:r>
            <w:r w:rsidR="00A168FF">
              <w:rPr>
                <w:noProof/>
                <w:webHidden/>
              </w:rPr>
              <w:instrText xml:space="preserve"> PAGEREF _Toc429996149 \h </w:instrText>
            </w:r>
            <w:r w:rsidR="00A168FF">
              <w:rPr>
                <w:noProof/>
                <w:webHidden/>
              </w:rPr>
            </w:r>
            <w:r w:rsidR="00A168FF">
              <w:rPr>
                <w:noProof/>
                <w:webHidden/>
              </w:rPr>
              <w:fldChar w:fldCharType="separate"/>
            </w:r>
            <w:r w:rsidR="00A168FF">
              <w:rPr>
                <w:noProof/>
                <w:webHidden/>
              </w:rPr>
              <w:t>8</w:t>
            </w:r>
            <w:r w:rsidR="00A168FF">
              <w:rPr>
                <w:noProof/>
                <w:webHidden/>
              </w:rPr>
              <w:fldChar w:fldCharType="end"/>
            </w:r>
          </w:hyperlink>
        </w:p>
        <w:p w:rsidR="00A168FF" w:rsidRDefault="00114B4A">
          <w:pPr>
            <w:pStyle w:val="TOC1"/>
            <w:tabs>
              <w:tab w:val="left" w:pos="660"/>
              <w:tab w:val="right" w:leader="dot" w:pos="9350"/>
            </w:tabs>
            <w:rPr>
              <w:rFonts w:asciiTheme="minorHAnsi" w:eastAsiaTheme="minorEastAsia" w:hAnsiTheme="minorHAnsi" w:cstheme="minorBidi"/>
              <w:noProof/>
              <w:sz w:val="22"/>
              <w:szCs w:val="22"/>
              <w:lang w:val="en-GB" w:eastAsia="en-GB"/>
            </w:rPr>
          </w:pPr>
          <w:hyperlink w:anchor="_Toc429996150" w:history="1">
            <w:r w:rsidR="00A168FF" w:rsidRPr="007B256D">
              <w:rPr>
                <w:rStyle w:val="Hyperlink"/>
                <w:noProof/>
                <w:lang w:val="en-GB"/>
              </w:rPr>
              <w:t>4.5.</w:t>
            </w:r>
            <w:r w:rsidR="00A168FF">
              <w:rPr>
                <w:rFonts w:asciiTheme="minorHAnsi" w:eastAsiaTheme="minorEastAsia" w:hAnsiTheme="minorHAnsi" w:cstheme="minorBidi"/>
                <w:noProof/>
                <w:sz w:val="22"/>
                <w:szCs w:val="22"/>
                <w:lang w:val="en-GB" w:eastAsia="en-GB"/>
              </w:rPr>
              <w:tab/>
            </w:r>
            <w:r w:rsidR="00A168FF" w:rsidRPr="007B256D">
              <w:rPr>
                <w:rStyle w:val="Hyperlink"/>
                <w:noProof/>
                <w:lang w:val="en-GB"/>
              </w:rPr>
              <w:t>A5: At step 3.3 “System builds the Query Response” and no document matches the query criteria</w:t>
            </w:r>
            <w:r w:rsidR="00A168FF">
              <w:rPr>
                <w:noProof/>
                <w:webHidden/>
              </w:rPr>
              <w:tab/>
            </w:r>
            <w:r w:rsidR="00A168FF">
              <w:rPr>
                <w:noProof/>
                <w:webHidden/>
              </w:rPr>
              <w:fldChar w:fldCharType="begin"/>
            </w:r>
            <w:r w:rsidR="00A168FF">
              <w:rPr>
                <w:noProof/>
                <w:webHidden/>
              </w:rPr>
              <w:instrText xml:space="preserve"> PAGEREF _Toc429996150 \h </w:instrText>
            </w:r>
            <w:r w:rsidR="00A168FF">
              <w:rPr>
                <w:noProof/>
                <w:webHidden/>
              </w:rPr>
            </w:r>
            <w:r w:rsidR="00A168FF">
              <w:rPr>
                <w:noProof/>
                <w:webHidden/>
              </w:rPr>
              <w:fldChar w:fldCharType="separate"/>
            </w:r>
            <w:r w:rsidR="00A168FF">
              <w:rPr>
                <w:noProof/>
                <w:webHidden/>
              </w:rPr>
              <w:t>8</w:t>
            </w:r>
            <w:r w:rsidR="00A168FF">
              <w:rPr>
                <w:noProof/>
                <w:webHidden/>
              </w:rPr>
              <w:fldChar w:fldCharType="end"/>
            </w:r>
          </w:hyperlink>
        </w:p>
        <w:p w:rsidR="00A168FF" w:rsidRDefault="00114B4A">
          <w:pPr>
            <w:pStyle w:val="TOC1"/>
            <w:tabs>
              <w:tab w:val="left" w:pos="660"/>
              <w:tab w:val="right" w:leader="dot" w:pos="9350"/>
            </w:tabs>
            <w:rPr>
              <w:rFonts w:asciiTheme="minorHAnsi" w:eastAsiaTheme="minorEastAsia" w:hAnsiTheme="minorHAnsi" w:cstheme="minorBidi"/>
              <w:noProof/>
              <w:sz w:val="22"/>
              <w:szCs w:val="22"/>
              <w:lang w:val="en-GB" w:eastAsia="en-GB"/>
            </w:rPr>
          </w:pPr>
          <w:hyperlink w:anchor="_Toc429996151" w:history="1">
            <w:r w:rsidR="00A168FF" w:rsidRPr="007B256D">
              <w:rPr>
                <w:rStyle w:val="Hyperlink"/>
                <w:noProof/>
                <w:lang w:val="en-GB"/>
              </w:rPr>
              <w:t>4.6.</w:t>
            </w:r>
            <w:r w:rsidR="00A168FF">
              <w:rPr>
                <w:rFonts w:asciiTheme="minorHAnsi" w:eastAsiaTheme="minorEastAsia" w:hAnsiTheme="minorHAnsi" w:cstheme="minorBidi"/>
                <w:noProof/>
                <w:sz w:val="22"/>
                <w:szCs w:val="22"/>
                <w:lang w:val="en-GB" w:eastAsia="en-GB"/>
              </w:rPr>
              <w:tab/>
            </w:r>
            <w:r w:rsidR="00A168FF" w:rsidRPr="007B256D">
              <w:rPr>
                <w:rStyle w:val="Hyperlink"/>
                <w:noProof/>
                <w:lang w:val="en-GB"/>
              </w:rPr>
              <w:t>A6: At step 3.2 “System queries the message repository” and only Sender Party Endpoint ID is filled in with the Endpoint ID of the request Sender Party</w:t>
            </w:r>
            <w:r w:rsidR="00A168FF">
              <w:rPr>
                <w:noProof/>
                <w:webHidden/>
              </w:rPr>
              <w:tab/>
            </w:r>
            <w:r w:rsidR="00A168FF">
              <w:rPr>
                <w:noProof/>
                <w:webHidden/>
              </w:rPr>
              <w:fldChar w:fldCharType="begin"/>
            </w:r>
            <w:r w:rsidR="00A168FF">
              <w:rPr>
                <w:noProof/>
                <w:webHidden/>
              </w:rPr>
              <w:instrText xml:space="preserve"> PAGEREF _Toc429996151 \h </w:instrText>
            </w:r>
            <w:r w:rsidR="00A168FF">
              <w:rPr>
                <w:noProof/>
                <w:webHidden/>
              </w:rPr>
            </w:r>
            <w:r w:rsidR="00A168FF">
              <w:rPr>
                <w:noProof/>
                <w:webHidden/>
              </w:rPr>
              <w:fldChar w:fldCharType="separate"/>
            </w:r>
            <w:r w:rsidR="00A168FF">
              <w:rPr>
                <w:noProof/>
                <w:webHidden/>
              </w:rPr>
              <w:t>8</w:t>
            </w:r>
            <w:r w:rsidR="00A168FF">
              <w:rPr>
                <w:noProof/>
                <w:webHidden/>
              </w:rPr>
              <w:fldChar w:fldCharType="end"/>
            </w:r>
          </w:hyperlink>
        </w:p>
        <w:p w:rsidR="00A168FF" w:rsidRDefault="00114B4A">
          <w:pPr>
            <w:pStyle w:val="TOC1"/>
            <w:tabs>
              <w:tab w:val="left" w:pos="440"/>
              <w:tab w:val="right" w:leader="dot" w:pos="9350"/>
            </w:tabs>
            <w:rPr>
              <w:rFonts w:asciiTheme="minorHAnsi" w:eastAsiaTheme="minorEastAsia" w:hAnsiTheme="minorHAnsi" w:cstheme="minorBidi"/>
              <w:noProof/>
              <w:sz w:val="22"/>
              <w:szCs w:val="22"/>
              <w:lang w:val="en-GB" w:eastAsia="en-GB"/>
            </w:rPr>
          </w:pPr>
          <w:hyperlink w:anchor="_Toc429996152" w:history="1">
            <w:r w:rsidR="00A168FF" w:rsidRPr="007B256D">
              <w:rPr>
                <w:rStyle w:val="Hyperlink"/>
                <w:noProof/>
                <w:lang w:val="en-GB"/>
              </w:rPr>
              <w:t>5.</w:t>
            </w:r>
            <w:r w:rsidR="00A168FF">
              <w:rPr>
                <w:rFonts w:asciiTheme="minorHAnsi" w:eastAsiaTheme="minorEastAsia" w:hAnsiTheme="minorHAnsi" w:cstheme="minorBidi"/>
                <w:noProof/>
                <w:sz w:val="22"/>
                <w:szCs w:val="22"/>
                <w:lang w:val="en-GB" w:eastAsia="en-GB"/>
              </w:rPr>
              <w:tab/>
            </w:r>
            <w:r w:rsidR="00A168FF" w:rsidRPr="007B256D">
              <w:rPr>
                <w:rStyle w:val="Hyperlink"/>
                <w:noProof/>
                <w:lang w:val="en-GB"/>
              </w:rPr>
              <w:t>Exceptional Flows</w:t>
            </w:r>
            <w:r w:rsidR="00A168FF">
              <w:rPr>
                <w:noProof/>
                <w:webHidden/>
              </w:rPr>
              <w:tab/>
            </w:r>
            <w:r w:rsidR="00A168FF">
              <w:rPr>
                <w:noProof/>
                <w:webHidden/>
              </w:rPr>
              <w:fldChar w:fldCharType="begin"/>
            </w:r>
            <w:r w:rsidR="00A168FF">
              <w:rPr>
                <w:noProof/>
                <w:webHidden/>
              </w:rPr>
              <w:instrText xml:space="preserve"> PAGEREF _Toc429996152 \h </w:instrText>
            </w:r>
            <w:r w:rsidR="00A168FF">
              <w:rPr>
                <w:noProof/>
                <w:webHidden/>
              </w:rPr>
            </w:r>
            <w:r w:rsidR="00A168FF">
              <w:rPr>
                <w:noProof/>
                <w:webHidden/>
              </w:rPr>
              <w:fldChar w:fldCharType="separate"/>
            </w:r>
            <w:r w:rsidR="00A168FF">
              <w:rPr>
                <w:noProof/>
                <w:webHidden/>
              </w:rPr>
              <w:t>8</w:t>
            </w:r>
            <w:r w:rsidR="00A168FF">
              <w:rPr>
                <w:noProof/>
                <w:webHidden/>
              </w:rPr>
              <w:fldChar w:fldCharType="end"/>
            </w:r>
          </w:hyperlink>
        </w:p>
        <w:p w:rsidR="00A168FF" w:rsidRDefault="00114B4A">
          <w:pPr>
            <w:pStyle w:val="TOC1"/>
            <w:tabs>
              <w:tab w:val="left" w:pos="660"/>
              <w:tab w:val="right" w:leader="dot" w:pos="9350"/>
            </w:tabs>
            <w:rPr>
              <w:rFonts w:asciiTheme="minorHAnsi" w:eastAsiaTheme="minorEastAsia" w:hAnsiTheme="minorHAnsi" w:cstheme="minorBidi"/>
              <w:noProof/>
              <w:sz w:val="22"/>
              <w:szCs w:val="22"/>
              <w:lang w:val="en-GB" w:eastAsia="en-GB"/>
            </w:rPr>
          </w:pPr>
          <w:hyperlink w:anchor="_Toc429996153" w:history="1">
            <w:r w:rsidR="00A168FF" w:rsidRPr="007B256D">
              <w:rPr>
                <w:rStyle w:val="Hyperlink"/>
                <w:noProof/>
                <w:lang w:val="en-GB"/>
              </w:rPr>
              <w:t>5.1.</w:t>
            </w:r>
            <w:r w:rsidR="00A168FF">
              <w:rPr>
                <w:rFonts w:asciiTheme="minorHAnsi" w:eastAsiaTheme="minorEastAsia" w:hAnsiTheme="minorHAnsi" w:cstheme="minorBidi"/>
                <w:noProof/>
                <w:sz w:val="22"/>
                <w:szCs w:val="22"/>
                <w:lang w:val="en-GB" w:eastAsia="en-GB"/>
              </w:rPr>
              <w:tab/>
            </w:r>
            <w:r w:rsidR="00A168FF" w:rsidRPr="007B256D">
              <w:rPr>
                <w:rStyle w:val="Hyperlink"/>
                <w:noProof/>
                <w:lang w:val="en-GB"/>
              </w:rPr>
              <w:t>E1: At step 3.2 “System queries the message repository” and a technical failure is reported</w:t>
            </w:r>
            <w:r w:rsidR="00A168FF">
              <w:rPr>
                <w:noProof/>
                <w:webHidden/>
              </w:rPr>
              <w:tab/>
            </w:r>
            <w:r w:rsidR="00A168FF">
              <w:rPr>
                <w:noProof/>
                <w:webHidden/>
              </w:rPr>
              <w:fldChar w:fldCharType="begin"/>
            </w:r>
            <w:r w:rsidR="00A168FF">
              <w:rPr>
                <w:noProof/>
                <w:webHidden/>
              </w:rPr>
              <w:instrText xml:space="preserve"> PAGEREF _Toc429996153 \h </w:instrText>
            </w:r>
            <w:r w:rsidR="00A168FF">
              <w:rPr>
                <w:noProof/>
                <w:webHidden/>
              </w:rPr>
            </w:r>
            <w:r w:rsidR="00A168FF">
              <w:rPr>
                <w:noProof/>
                <w:webHidden/>
              </w:rPr>
              <w:fldChar w:fldCharType="separate"/>
            </w:r>
            <w:r w:rsidR="00A168FF">
              <w:rPr>
                <w:noProof/>
                <w:webHidden/>
              </w:rPr>
              <w:t>8</w:t>
            </w:r>
            <w:r w:rsidR="00A168FF">
              <w:rPr>
                <w:noProof/>
                <w:webHidden/>
              </w:rPr>
              <w:fldChar w:fldCharType="end"/>
            </w:r>
          </w:hyperlink>
        </w:p>
        <w:p w:rsidR="00A168FF" w:rsidRDefault="00114B4A">
          <w:pPr>
            <w:pStyle w:val="TOC1"/>
            <w:tabs>
              <w:tab w:val="left" w:pos="660"/>
              <w:tab w:val="right" w:leader="dot" w:pos="9350"/>
            </w:tabs>
            <w:rPr>
              <w:rFonts w:asciiTheme="minorHAnsi" w:eastAsiaTheme="minorEastAsia" w:hAnsiTheme="minorHAnsi" w:cstheme="minorBidi"/>
              <w:noProof/>
              <w:sz w:val="22"/>
              <w:szCs w:val="22"/>
              <w:lang w:val="en-GB" w:eastAsia="en-GB"/>
            </w:rPr>
          </w:pPr>
          <w:hyperlink w:anchor="_Toc429996154" w:history="1">
            <w:r w:rsidR="00A168FF" w:rsidRPr="007B256D">
              <w:rPr>
                <w:rStyle w:val="Hyperlink"/>
                <w:noProof/>
                <w:lang w:val="en-GB"/>
              </w:rPr>
              <w:t>5.2.</w:t>
            </w:r>
            <w:r w:rsidR="00A168FF">
              <w:rPr>
                <w:rFonts w:asciiTheme="minorHAnsi" w:eastAsiaTheme="minorEastAsia" w:hAnsiTheme="minorHAnsi" w:cstheme="minorBidi"/>
                <w:noProof/>
                <w:sz w:val="22"/>
                <w:szCs w:val="22"/>
                <w:lang w:val="en-GB" w:eastAsia="en-GB"/>
              </w:rPr>
              <w:tab/>
            </w:r>
            <w:r w:rsidR="00A168FF" w:rsidRPr="007B256D">
              <w:rPr>
                <w:rStyle w:val="Hyperlink"/>
                <w:noProof/>
                <w:lang w:val="en-GB"/>
              </w:rPr>
              <w:t>E2: At step 3.3 “System builds the Query Response” and a technical failure is reported regarding the connection with the service’s caller</w:t>
            </w:r>
            <w:r w:rsidR="00A168FF">
              <w:rPr>
                <w:noProof/>
                <w:webHidden/>
              </w:rPr>
              <w:tab/>
            </w:r>
            <w:r w:rsidR="00A168FF">
              <w:rPr>
                <w:noProof/>
                <w:webHidden/>
              </w:rPr>
              <w:fldChar w:fldCharType="begin"/>
            </w:r>
            <w:r w:rsidR="00A168FF">
              <w:rPr>
                <w:noProof/>
                <w:webHidden/>
              </w:rPr>
              <w:instrText xml:space="preserve"> PAGEREF _Toc429996154 \h </w:instrText>
            </w:r>
            <w:r w:rsidR="00A168FF">
              <w:rPr>
                <w:noProof/>
                <w:webHidden/>
              </w:rPr>
            </w:r>
            <w:r w:rsidR="00A168FF">
              <w:rPr>
                <w:noProof/>
                <w:webHidden/>
              </w:rPr>
              <w:fldChar w:fldCharType="separate"/>
            </w:r>
            <w:r w:rsidR="00A168FF">
              <w:rPr>
                <w:noProof/>
                <w:webHidden/>
              </w:rPr>
              <w:t>8</w:t>
            </w:r>
            <w:r w:rsidR="00A168FF">
              <w:rPr>
                <w:noProof/>
                <w:webHidden/>
              </w:rPr>
              <w:fldChar w:fldCharType="end"/>
            </w:r>
          </w:hyperlink>
        </w:p>
        <w:p w:rsidR="00A168FF" w:rsidRDefault="00114B4A">
          <w:pPr>
            <w:pStyle w:val="TOC1"/>
            <w:tabs>
              <w:tab w:val="left" w:pos="440"/>
              <w:tab w:val="right" w:leader="dot" w:pos="9350"/>
            </w:tabs>
            <w:rPr>
              <w:rFonts w:asciiTheme="minorHAnsi" w:eastAsiaTheme="minorEastAsia" w:hAnsiTheme="minorHAnsi" w:cstheme="minorBidi"/>
              <w:noProof/>
              <w:sz w:val="22"/>
              <w:szCs w:val="22"/>
              <w:lang w:val="en-GB" w:eastAsia="en-GB"/>
            </w:rPr>
          </w:pPr>
          <w:hyperlink w:anchor="_Toc429996155" w:history="1">
            <w:r w:rsidR="00A168FF" w:rsidRPr="007B256D">
              <w:rPr>
                <w:rStyle w:val="Hyperlink"/>
                <w:noProof/>
                <w:lang w:val="en-GB"/>
              </w:rPr>
              <w:t>6.</w:t>
            </w:r>
            <w:r w:rsidR="00A168FF">
              <w:rPr>
                <w:rFonts w:asciiTheme="minorHAnsi" w:eastAsiaTheme="minorEastAsia" w:hAnsiTheme="minorHAnsi" w:cstheme="minorBidi"/>
                <w:noProof/>
                <w:sz w:val="22"/>
                <w:szCs w:val="22"/>
                <w:lang w:val="en-GB" w:eastAsia="en-GB"/>
              </w:rPr>
              <w:tab/>
            </w:r>
            <w:r w:rsidR="00A168FF" w:rsidRPr="007B256D">
              <w:rPr>
                <w:rStyle w:val="Hyperlink"/>
                <w:noProof/>
                <w:lang w:val="en-GB"/>
              </w:rPr>
              <w:t>Sub flows</w:t>
            </w:r>
            <w:r w:rsidR="00A168FF">
              <w:rPr>
                <w:noProof/>
                <w:webHidden/>
              </w:rPr>
              <w:tab/>
            </w:r>
            <w:r w:rsidR="00A168FF">
              <w:rPr>
                <w:noProof/>
                <w:webHidden/>
              </w:rPr>
              <w:fldChar w:fldCharType="begin"/>
            </w:r>
            <w:r w:rsidR="00A168FF">
              <w:rPr>
                <w:noProof/>
                <w:webHidden/>
              </w:rPr>
              <w:instrText xml:space="preserve"> PAGEREF _Toc429996155 \h </w:instrText>
            </w:r>
            <w:r w:rsidR="00A168FF">
              <w:rPr>
                <w:noProof/>
                <w:webHidden/>
              </w:rPr>
            </w:r>
            <w:r w:rsidR="00A168FF">
              <w:rPr>
                <w:noProof/>
                <w:webHidden/>
              </w:rPr>
              <w:fldChar w:fldCharType="separate"/>
            </w:r>
            <w:r w:rsidR="00A168FF">
              <w:rPr>
                <w:noProof/>
                <w:webHidden/>
              </w:rPr>
              <w:t>8</w:t>
            </w:r>
            <w:r w:rsidR="00A168FF">
              <w:rPr>
                <w:noProof/>
                <w:webHidden/>
              </w:rPr>
              <w:fldChar w:fldCharType="end"/>
            </w:r>
          </w:hyperlink>
        </w:p>
        <w:p w:rsidR="00A168FF" w:rsidRDefault="00114B4A">
          <w:pPr>
            <w:pStyle w:val="TOC1"/>
            <w:tabs>
              <w:tab w:val="left" w:pos="440"/>
              <w:tab w:val="right" w:leader="dot" w:pos="9350"/>
            </w:tabs>
            <w:rPr>
              <w:rFonts w:asciiTheme="minorHAnsi" w:eastAsiaTheme="minorEastAsia" w:hAnsiTheme="minorHAnsi" w:cstheme="minorBidi"/>
              <w:noProof/>
              <w:sz w:val="22"/>
              <w:szCs w:val="22"/>
              <w:lang w:val="en-GB" w:eastAsia="en-GB"/>
            </w:rPr>
          </w:pPr>
          <w:hyperlink w:anchor="_Toc429996156" w:history="1">
            <w:r w:rsidR="00A168FF" w:rsidRPr="007B256D">
              <w:rPr>
                <w:rStyle w:val="Hyperlink"/>
                <w:noProof/>
                <w:lang w:val="en-GB"/>
              </w:rPr>
              <w:t>7.</w:t>
            </w:r>
            <w:r w:rsidR="00A168FF">
              <w:rPr>
                <w:rFonts w:asciiTheme="minorHAnsi" w:eastAsiaTheme="minorEastAsia" w:hAnsiTheme="minorHAnsi" w:cstheme="minorBidi"/>
                <w:noProof/>
                <w:sz w:val="22"/>
                <w:szCs w:val="22"/>
                <w:lang w:val="en-GB" w:eastAsia="en-GB"/>
              </w:rPr>
              <w:tab/>
            </w:r>
            <w:r w:rsidR="00A168FF" w:rsidRPr="007B256D">
              <w:rPr>
                <w:rStyle w:val="Hyperlink"/>
                <w:noProof/>
                <w:lang w:val="en-GB"/>
              </w:rPr>
              <w:t>Special Requirements</w:t>
            </w:r>
            <w:r w:rsidR="00A168FF">
              <w:rPr>
                <w:noProof/>
                <w:webHidden/>
              </w:rPr>
              <w:tab/>
            </w:r>
            <w:r w:rsidR="00A168FF">
              <w:rPr>
                <w:noProof/>
                <w:webHidden/>
              </w:rPr>
              <w:fldChar w:fldCharType="begin"/>
            </w:r>
            <w:r w:rsidR="00A168FF">
              <w:rPr>
                <w:noProof/>
                <w:webHidden/>
              </w:rPr>
              <w:instrText xml:space="preserve"> PAGEREF _Toc429996156 \h </w:instrText>
            </w:r>
            <w:r w:rsidR="00A168FF">
              <w:rPr>
                <w:noProof/>
                <w:webHidden/>
              </w:rPr>
            </w:r>
            <w:r w:rsidR="00A168FF">
              <w:rPr>
                <w:noProof/>
                <w:webHidden/>
              </w:rPr>
              <w:fldChar w:fldCharType="separate"/>
            </w:r>
            <w:r w:rsidR="00A168FF">
              <w:rPr>
                <w:noProof/>
                <w:webHidden/>
              </w:rPr>
              <w:t>8</w:t>
            </w:r>
            <w:r w:rsidR="00A168FF">
              <w:rPr>
                <w:noProof/>
                <w:webHidden/>
              </w:rPr>
              <w:fldChar w:fldCharType="end"/>
            </w:r>
          </w:hyperlink>
        </w:p>
        <w:p w:rsidR="00A168FF" w:rsidRDefault="00114B4A">
          <w:pPr>
            <w:pStyle w:val="TOC1"/>
            <w:tabs>
              <w:tab w:val="left" w:pos="440"/>
              <w:tab w:val="right" w:leader="dot" w:pos="9350"/>
            </w:tabs>
            <w:rPr>
              <w:rFonts w:asciiTheme="minorHAnsi" w:eastAsiaTheme="minorEastAsia" w:hAnsiTheme="minorHAnsi" w:cstheme="minorBidi"/>
              <w:noProof/>
              <w:sz w:val="22"/>
              <w:szCs w:val="22"/>
              <w:lang w:val="en-GB" w:eastAsia="en-GB"/>
            </w:rPr>
          </w:pPr>
          <w:hyperlink w:anchor="_Toc429996157" w:history="1">
            <w:r w:rsidR="00A168FF" w:rsidRPr="007B256D">
              <w:rPr>
                <w:rStyle w:val="Hyperlink"/>
                <w:noProof/>
                <w:lang w:val="en-GB"/>
              </w:rPr>
              <w:t>8.</w:t>
            </w:r>
            <w:r w:rsidR="00A168FF">
              <w:rPr>
                <w:rFonts w:asciiTheme="minorHAnsi" w:eastAsiaTheme="minorEastAsia" w:hAnsiTheme="minorHAnsi" w:cstheme="minorBidi"/>
                <w:noProof/>
                <w:sz w:val="22"/>
                <w:szCs w:val="22"/>
                <w:lang w:val="en-GB" w:eastAsia="en-GB"/>
              </w:rPr>
              <w:tab/>
            </w:r>
            <w:r w:rsidR="00A168FF" w:rsidRPr="007B256D">
              <w:rPr>
                <w:rStyle w:val="Hyperlink"/>
                <w:noProof/>
                <w:lang w:val="en-GB"/>
              </w:rPr>
              <w:t>Preconditions</w:t>
            </w:r>
            <w:r w:rsidR="00A168FF">
              <w:rPr>
                <w:noProof/>
                <w:webHidden/>
              </w:rPr>
              <w:tab/>
            </w:r>
            <w:r w:rsidR="00A168FF">
              <w:rPr>
                <w:noProof/>
                <w:webHidden/>
              </w:rPr>
              <w:fldChar w:fldCharType="begin"/>
            </w:r>
            <w:r w:rsidR="00A168FF">
              <w:rPr>
                <w:noProof/>
                <w:webHidden/>
              </w:rPr>
              <w:instrText xml:space="preserve"> PAGEREF _Toc429996157 \h </w:instrText>
            </w:r>
            <w:r w:rsidR="00A168FF">
              <w:rPr>
                <w:noProof/>
                <w:webHidden/>
              </w:rPr>
            </w:r>
            <w:r w:rsidR="00A168FF">
              <w:rPr>
                <w:noProof/>
                <w:webHidden/>
              </w:rPr>
              <w:fldChar w:fldCharType="separate"/>
            </w:r>
            <w:r w:rsidR="00A168FF">
              <w:rPr>
                <w:noProof/>
                <w:webHidden/>
              </w:rPr>
              <w:t>9</w:t>
            </w:r>
            <w:r w:rsidR="00A168FF">
              <w:rPr>
                <w:noProof/>
                <w:webHidden/>
              </w:rPr>
              <w:fldChar w:fldCharType="end"/>
            </w:r>
          </w:hyperlink>
        </w:p>
        <w:p w:rsidR="00A168FF" w:rsidRDefault="00114B4A">
          <w:pPr>
            <w:pStyle w:val="TOC1"/>
            <w:tabs>
              <w:tab w:val="left" w:pos="440"/>
              <w:tab w:val="right" w:leader="dot" w:pos="9350"/>
            </w:tabs>
            <w:rPr>
              <w:rFonts w:asciiTheme="minorHAnsi" w:eastAsiaTheme="minorEastAsia" w:hAnsiTheme="minorHAnsi" w:cstheme="minorBidi"/>
              <w:noProof/>
              <w:sz w:val="22"/>
              <w:szCs w:val="22"/>
              <w:lang w:val="en-GB" w:eastAsia="en-GB"/>
            </w:rPr>
          </w:pPr>
          <w:hyperlink w:anchor="_Toc429996158" w:history="1">
            <w:r w:rsidR="00A168FF" w:rsidRPr="007B256D">
              <w:rPr>
                <w:rStyle w:val="Hyperlink"/>
                <w:noProof/>
                <w:lang w:val="en-GB"/>
              </w:rPr>
              <w:t>9.</w:t>
            </w:r>
            <w:r w:rsidR="00A168FF">
              <w:rPr>
                <w:rFonts w:asciiTheme="minorHAnsi" w:eastAsiaTheme="minorEastAsia" w:hAnsiTheme="minorHAnsi" w:cstheme="minorBidi"/>
                <w:noProof/>
                <w:sz w:val="22"/>
                <w:szCs w:val="22"/>
                <w:lang w:val="en-GB" w:eastAsia="en-GB"/>
              </w:rPr>
              <w:tab/>
            </w:r>
            <w:r w:rsidR="00A168FF" w:rsidRPr="007B256D">
              <w:rPr>
                <w:rStyle w:val="Hyperlink"/>
                <w:noProof/>
                <w:lang w:val="en-GB"/>
              </w:rPr>
              <w:t>Post conditions</w:t>
            </w:r>
            <w:r w:rsidR="00A168FF">
              <w:rPr>
                <w:noProof/>
                <w:webHidden/>
              </w:rPr>
              <w:tab/>
            </w:r>
            <w:r w:rsidR="00A168FF">
              <w:rPr>
                <w:noProof/>
                <w:webHidden/>
              </w:rPr>
              <w:fldChar w:fldCharType="begin"/>
            </w:r>
            <w:r w:rsidR="00A168FF">
              <w:rPr>
                <w:noProof/>
                <w:webHidden/>
              </w:rPr>
              <w:instrText xml:space="preserve"> PAGEREF _Toc429996158 \h </w:instrText>
            </w:r>
            <w:r w:rsidR="00A168FF">
              <w:rPr>
                <w:noProof/>
                <w:webHidden/>
              </w:rPr>
            </w:r>
            <w:r w:rsidR="00A168FF">
              <w:rPr>
                <w:noProof/>
                <w:webHidden/>
              </w:rPr>
              <w:fldChar w:fldCharType="separate"/>
            </w:r>
            <w:r w:rsidR="00A168FF">
              <w:rPr>
                <w:noProof/>
                <w:webHidden/>
              </w:rPr>
              <w:t>9</w:t>
            </w:r>
            <w:r w:rsidR="00A168FF">
              <w:rPr>
                <w:noProof/>
                <w:webHidden/>
              </w:rPr>
              <w:fldChar w:fldCharType="end"/>
            </w:r>
          </w:hyperlink>
        </w:p>
        <w:p w:rsidR="00A168FF" w:rsidRDefault="00114B4A">
          <w:pPr>
            <w:pStyle w:val="TOC1"/>
            <w:tabs>
              <w:tab w:val="left" w:pos="660"/>
              <w:tab w:val="right" w:leader="dot" w:pos="9350"/>
            </w:tabs>
            <w:rPr>
              <w:rFonts w:asciiTheme="minorHAnsi" w:eastAsiaTheme="minorEastAsia" w:hAnsiTheme="minorHAnsi" w:cstheme="minorBidi"/>
              <w:noProof/>
              <w:sz w:val="22"/>
              <w:szCs w:val="22"/>
              <w:lang w:val="en-GB" w:eastAsia="en-GB"/>
            </w:rPr>
          </w:pPr>
          <w:hyperlink w:anchor="_Toc429996159" w:history="1">
            <w:r w:rsidR="00A168FF" w:rsidRPr="007B256D">
              <w:rPr>
                <w:rStyle w:val="Hyperlink"/>
                <w:noProof/>
                <w:lang w:val="en-GB"/>
              </w:rPr>
              <w:t>10.</w:t>
            </w:r>
            <w:r w:rsidR="00A168FF">
              <w:rPr>
                <w:rFonts w:asciiTheme="minorHAnsi" w:eastAsiaTheme="minorEastAsia" w:hAnsiTheme="minorHAnsi" w:cstheme="minorBidi"/>
                <w:noProof/>
                <w:sz w:val="22"/>
                <w:szCs w:val="22"/>
                <w:lang w:val="en-GB" w:eastAsia="en-GB"/>
              </w:rPr>
              <w:tab/>
            </w:r>
            <w:r w:rsidR="00A168FF" w:rsidRPr="007B256D">
              <w:rPr>
                <w:rStyle w:val="Hyperlink"/>
                <w:noProof/>
                <w:lang w:val="en-GB"/>
              </w:rPr>
              <w:t>Additional Information</w:t>
            </w:r>
            <w:r w:rsidR="00A168FF">
              <w:rPr>
                <w:noProof/>
                <w:webHidden/>
              </w:rPr>
              <w:tab/>
            </w:r>
            <w:r w:rsidR="00A168FF">
              <w:rPr>
                <w:noProof/>
                <w:webHidden/>
              </w:rPr>
              <w:fldChar w:fldCharType="begin"/>
            </w:r>
            <w:r w:rsidR="00A168FF">
              <w:rPr>
                <w:noProof/>
                <w:webHidden/>
              </w:rPr>
              <w:instrText xml:space="preserve"> PAGEREF _Toc429996159 \h </w:instrText>
            </w:r>
            <w:r w:rsidR="00A168FF">
              <w:rPr>
                <w:noProof/>
                <w:webHidden/>
              </w:rPr>
            </w:r>
            <w:r w:rsidR="00A168FF">
              <w:rPr>
                <w:noProof/>
                <w:webHidden/>
              </w:rPr>
              <w:fldChar w:fldCharType="separate"/>
            </w:r>
            <w:r w:rsidR="00A168FF">
              <w:rPr>
                <w:noProof/>
                <w:webHidden/>
              </w:rPr>
              <w:t>9</w:t>
            </w:r>
            <w:r w:rsidR="00A168FF">
              <w:rPr>
                <w:noProof/>
                <w:webHidden/>
              </w:rPr>
              <w:fldChar w:fldCharType="end"/>
            </w:r>
          </w:hyperlink>
        </w:p>
        <w:p w:rsidR="00E915F6" w:rsidRPr="00AC139F" w:rsidRDefault="00E915F6">
          <w:pPr>
            <w:rPr>
              <w:lang w:val="en-GB"/>
            </w:rPr>
          </w:pPr>
          <w:r w:rsidRPr="00AC139F">
            <w:rPr>
              <w:b/>
              <w:bCs/>
              <w:noProof/>
              <w:lang w:val="en-GB"/>
            </w:rPr>
            <w:fldChar w:fldCharType="end"/>
          </w:r>
        </w:p>
      </w:sdtContent>
    </w:sdt>
    <w:p w:rsidR="00E915F6" w:rsidRPr="00AC139F" w:rsidRDefault="00E915F6">
      <w:pPr>
        <w:spacing w:after="200" w:line="276" w:lineRule="auto"/>
        <w:rPr>
          <w:lang w:val="en-GB"/>
        </w:rPr>
      </w:pPr>
      <w:r w:rsidRPr="00AC139F">
        <w:rPr>
          <w:lang w:val="en-GB"/>
        </w:rPr>
        <w:br w:type="page"/>
      </w:r>
    </w:p>
    <w:p w:rsidR="00E915F6" w:rsidRPr="00AC139F" w:rsidRDefault="00E915F6" w:rsidP="00980C64">
      <w:pPr>
        <w:pStyle w:val="Heading1"/>
        <w:keepNext w:val="0"/>
        <w:numPr>
          <w:ilvl w:val="0"/>
          <w:numId w:val="5"/>
        </w:numPr>
        <w:spacing w:before="240" w:after="240"/>
        <w:ind w:left="357" w:hanging="357"/>
        <w:rPr>
          <w:caps w:val="0"/>
          <w:lang w:val="en-GB"/>
        </w:rPr>
      </w:pPr>
      <w:bookmarkStart w:id="0" w:name="_Toc429996138"/>
      <w:r w:rsidRPr="00AC139F">
        <w:rPr>
          <w:caps w:val="0"/>
          <w:lang w:val="en-GB"/>
        </w:rPr>
        <w:lastRenderedPageBreak/>
        <w:t>Use Case description</w:t>
      </w:r>
      <w:bookmarkEnd w:id="0"/>
    </w:p>
    <w:p w:rsidR="00B16317" w:rsidRPr="00AC139F" w:rsidRDefault="00B16317" w:rsidP="00B16317">
      <w:pPr>
        <w:pStyle w:val="Text1"/>
        <w:pBdr>
          <w:top w:val="single" w:sz="4" w:space="1" w:color="auto"/>
          <w:left w:val="single" w:sz="4" w:space="4" w:color="auto"/>
          <w:bottom w:val="single" w:sz="4" w:space="1" w:color="auto"/>
          <w:right w:val="single" w:sz="4" w:space="4" w:color="auto"/>
        </w:pBdr>
        <w:jc w:val="left"/>
        <w:rPr>
          <w:rFonts w:ascii="Arial" w:hAnsi="Arial" w:cs="Arial"/>
          <w:sz w:val="20"/>
          <w:lang w:eastAsia="en-GB"/>
        </w:rPr>
      </w:pPr>
      <w:r w:rsidRPr="00AC139F">
        <w:rPr>
          <w:rFonts w:ascii="Arial" w:hAnsi="Arial" w:cs="Arial"/>
          <w:sz w:val="20"/>
        </w:rPr>
        <w:t xml:space="preserve">This Use Case describes the specific processing performed by e-TrustEx on a business document of type QueryRequest. This Use Case extends the </w:t>
      </w:r>
      <w:r w:rsidR="00170D7B" w:rsidRPr="00AC139F">
        <w:rPr>
          <w:rFonts w:ascii="Arial" w:hAnsi="Arial" w:cs="Arial"/>
          <w:sz w:val="20"/>
        </w:rPr>
        <w:fldChar w:fldCharType="begin"/>
      </w:r>
      <w:r w:rsidR="00170D7B" w:rsidRPr="00AC139F">
        <w:rPr>
          <w:rFonts w:ascii="Arial" w:hAnsi="Arial" w:cs="Arial"/>
          <w:sz w:val="20"/>
        </w:rPr>
        <w:instrText xml:space="preserve"> REF SynchUC \h </w:instrText>
      </w:r>
      <w:r w:rsidR="00170D7B" w:rsidRPr="00AC139F">
        <w:rPr>
          <w:rFonts w:ascii="Arial" w:hAnsi="Arial" w:cs="Arial"/>
          <w:sz w:val="20"/>
        </w:rPr>
      </w:r>
      <w:r w:rsidR="00170D7B" w:rsidRPr="00AC139F">
        <w:rPr>
          <w:rFonts w:ascii="Arial" w:hAnsi="Arial" w:cs="Arial"/>
          <w:sz w:val="20"/>
        </w:rPr>
        <w:fldChar w:fldCharType="separate"/>
      </w:r>
      <w:r w:rsidR="00910DF7" w:rsidRPr="00AC139F">
        <w:rPr>
          <w:lang w:eastAsia="fr-FR"/>
        </w:rPr>
        <w:t>UC1_2_1 Synchronous Service Use Case Specification</w:t>
      </w:r>
      <w:r w:rsidR="00170D7B" w:rsidRPr="00AC139F">
        <w:rPr>
          <w:rFonts w:ascii="Arial" w:hAnsi="Arial" w:cs="Arial"/>
          <w:sz w:val="20"/>
        </w:rPr>
        <w:fldChar w:fldCharType="end"/>
      </w:r>
      <w:r w:rsidRPr="00AC139F">
        <w:rPr>
          <w:rFonts w:ascii="Arial" w:hAnsi="Arial" w:cs="Arial"/>
          <w:sz w:val="20"/>
        </w:rPr>
        <w:t>.</w:t>
      </w:r>
    </w:p>
    <w:p w:rsidR="00170D7B" w:rsidRPr="00AC139F" w:rsidRDefault="00170D7B" w:rsidP="00980C64">
      <w:pPr>
        <w:pStyle w:val="Heading1"/>
        <w:keepNext w:val="0"/>
        <w:numPr>
          <w:ilvl w:val="0"/>
          <w:numId w:val="5"/>
        </w:numPr>
        <w:spacing w:before="240" w:after="240"/>
        <w:ind w:left="357" w:hanging="357"/>
        <w:rPr>
          <w:caps w:val="0"/>
          <w:lang w:val="en-GB"/>
        </w:rPr>
      </w:pPr>
      <w:bookmarkStart w:id="1" w:name="_Toc427564353"/>
      <w:bookmarkStart w:id="2" w:name="_Toc428545063"/>
      <w:bookmarkStart w:id="3" w:name="_Toc429996139"/>
      <w:r w:rsidRPr="00AC139F">
        <w:rPr>
          <w:caps w:val="0"/>
          <w:lang w:val="en-GB"/>
        </w:rPr>
        <w:t>References</w:t>
      </w:r>
      <w:bookmarkEnd w:id="1"/>
      <w:bookmarkEnd w:id="2"/>
      <w:bookmarkEnd w:id="3"/>
    </w:p>
    <w:tbl>
      <w:tblPr>
        <w:tblStyle w:val="LightList-Accent11"/>
        <w:tblW w:w="0" w:type="auto"/>
        <w:tblLayout w:type="fixed"/>
        <w:tblLook w:val="04A0" w:firstRow="1" w:lastRow="0" w:firstColumn="1" w:lastColumn="0" w:noHBand="0" w:noVBand="1"/>
      </w:tblPr>
      <w:tblGrid>
        <w:gridCol w:w="2660"/>
        <w:gridCol w:w="6916"/>
      </w:tblGrid>
      <w:tr w:rsidR="00170D7B" w:rsidRPr="00AC139F" w:rsidTr="00271A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170D7B" w:rsidRPr="00AC139F" w:rsidRDefault="00170D7B" w:rsidP="00271A03">
            <w:pPr>
              <w:rPr>
                <w:lang w:eastAsia="fr-FR"/>
              </w:rPr>
            </w:pPr>
            <w:r w:rsidRPr="00AC139F">
              <w:rPr>
                <w:lang w:eastAsia="fr-FR"/>
              </w:rPr>
              <w:t>Document</w:t>
            </w:r>
          </w:p>
        </w:tc>
        <w:tc>
          <w:tcPr>
            <w:tcW w:w="6916" w:type="dxa"/>
          </w:tcPr>
          <w:p w:rsidR="00170D7B" w:rsidRPr="00AC139F" w:rsidRDefault="00170D7B" w:rsidP="00271A03">
            <w:pPr>
              <w:cnfStyle w:val="100000000000" w:firstRow="1" w:lastRow="0" w:firstColumn="0" w:lastColumn="0" w:oddVBand="0" w:evenVBand="0" w:oddHBand="0" w:evenHBand="0" w:firstRowFirstColumn="0" w:firstRowLastColumn="0" w:lastRowFirstColumn="0" w:lastRowLastColumn="0"/>
              <w:rPr>
                <w:lang w:eastAsia="fr-FR"/>
              </w:rPr>
            </w:pPr>
            <w:r w:rsidRPr="00AC139F">
              <w:rPr>
                <w:lang w:eastAsia="fr-FR"/>
              </w:rPr>
              <w:t>Location</w:t>
            </w:r>
          </w:p>
        </w:tc>
      </w:tr>
      <w:tr w:rsidR="00170D7B" w:rsidRPr="00AC139F" w:rsidTr="00271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170D7B" w:rsidRPr="00AC139F" w:rsidRDefault="00170D7B" w:rsidP="00271A03">
            <w:pPr>
              <w:rPr>
                <w:lang w:eastAsia="fr-FR"/>
              </w:rPr>
            </w:pPr>
            <w:bookmarkStart w:id="4" w:name="SynchUC"/>
            <w:r w:rsidRPr="00AC139F">
              <w:rPr>
                <w:lang w:eastAsia="fr-FR"/>
              </w:rPr>
              <w:t>UC1_2_1 Synchronous Service Use Case Specification</w:t>
            </w:r>
            <w:bookmarkEnd w:id="4"/>
          </w:p>
        </w:tc>
        <w:tc>
          <w:tcPr>
            <w:tcW w:w="6916" w:type="dxa"/>
          </w:tcPr>
          <w:p w:rsidR="00170D7B" w:rsidRPr="00AC139F" w:rsidRDefault="00114B4A" w:rsidP="00271A03">
            <w:pPr>
              <w:cnfStyle w:val="000000100000" w:firstRow="0" w:lastRow="0" w:firstColumn="0" w:lastColumn="0" w:oddVBand="0" w:evenVBand="0" w:oddHBand="1" w:evenHBand="0" w:firstRowFirstColumn="0" w:firstRowLastColumn="0" w:lastRowFirstColumn="0" w:lastRowLastColumn="0"/>
              <w:rPr>
                <w:b/>
                <w:color w:val="0000FF"/>
                <w:szCs w:val="20"/>
                <w:lang w:eastAsia="fr-FR"/>
              </w:rPr>
            </w:pPr>
            <w:hyperlink r:id="rId18" w:history="1">
              <w:r w:rsidR="00170D7B" w:rsidRPr="00AC139F">
                <w:rPr>
                  <w:rStyle w:val="Hyperlink"/>
                  <w:color w:val="0000FF"/>
                  <w:sz w:val="20"/>
                  <w:szCs w:val="20"/>
                  <w:lang w:eastAsia="fr-FR"/>
                </w:rPr>
                <w:t>https://webgate.ec.europa.eu/CITnet/svn/ETRUSTEX/trunk/001 e-TrustEx/002 Requirements/Use Case Model</w:t>
              </w:r>
            </w:hyperlink>
          </w:p>
        </w:tc>
      </w:tr>
      <w:tr w:rsidR="00170D7B" w:rsidRPr="00AC139F" w:rsidTr="00271A03">
        <w:tc>
          <w:tcPr>
            <w:cnfStyle w:val="001000000000" w:firstRow="0" w:lastRow="0" w:firstColumn="1" w:lastColumn="0" w:oddVBand="0" w:evenVBand="0" w:oddHBand="0" w:evenHBand="0" w:firstRowFirstColumn="0" w:firstRowLastColumn="0" w:lastRowFirstColumn="0" w:lastRowLastColumn="0"/>
            <w:tcW w:w="2660" w:type="dxa"/>
          </w:tcPr>
          <w:p w:rsidR="00170D7B" w:rsidRPr="003755ED" w:rsidRDefault="00170D7B" w:rsidP="00271A03">
            <w:pPr>
              <w:rPr>
                <w:lang w:val="fr-BE" w:eastAsia="fr-FR"/>
                <w:rPrChange w:id="5" w:author="DERVEAU Olivier (DIGIT-EXT)" w:date="2015-11-16T09:25:00Z">
                  <w:rPr>
                    <w:lang w:eastAsia="fr-FR"/>
                  </w:rPr>
                </w:rPrChange>
              </w:rPr>
            </w:pPr>
            <w:bookmarkStart w:id="6" w:name="eTrustExCodeList"/>
            <w:r w:rsidRPr="003B39E6">
              <w:rPr>
                <w:lang w:val="fr-BE" w:eastAsia="fr-FR"/>
              </w:rPr>
              <w:t xml:space="preserve">EC Code List </w:t>
            </w:r>
            <w:proofErr w:type="spellStart"/>
            <w:r w:rsidRPr="003B39E6">
              <w:rPr>
                <w:lang w:val="fr-BE" w:eastAsia="fr-FR"/>
              </w:rPr>
              <w:t>e-TrustEx</w:t>
            </w:r>
            <w:bookmarkEnd w:id="6"/>
            <w:proofErr w:type="spellEnd"/>
          </w:p>
        </w:tc>
        <w:tc>
          <w:tcPr>
            <w:tcW w:w="6916" w:type="dxa"/>
          </w:tcPr>
          <w:p w:rsidR="00170D7B" w:rsidRPr="00AC139F" w:rsidRDefault="00114B4A" w:rsidP="00271A03">
            <w:pPr>
              <w:cnfStyle w:val="000000000000" w:firstRow="0" w:lastRow="0" w:firstColumn="0" w:lastColumn="0" w:oddVBand="0" w:evenVBand="0" w:oddHBand="0" w:evenHBand="0" w:firstRowFirstColumn="0" w:firstRowLastColumn="0" w:lastRowFirstColumn="0" w:lastRowLastColumn="0"/>
              <w:rPr>
                <w:szCs w:val="20"/>
              </w:rPr>
            </w:pPr>
            <w:hyperlink r:id="rId19" w:history="1">
              <w:r w:rsidR="00170D7B" w:rsidRPr="00AC139F">
                <w:rPr>
                  <w:rStyle w:val="Hyperlink"/>
                  <w:color w:val="0000FF"/>
                  <w:sz w:val="20"/>
                  <w:szCs w:val="20"/>
                  <w:lang w:eastAsia="fr-FR"/>
                </w:rPr>
                <w:t>https://webgate.ec.europa.eu/CITnet/svn/ETRUSTEX/trunk/001 e-TrustEx/003 Architecture/001 Data Model/000 Code Tables/</w:t>
              </w:r>
            </w:hyperlink>
            <w:r w:rsidR="00170D7B" w:rsidRPr="00AC139F">
              <w:rPr>
                <w:szCs w:val="20"/>
              </w:rPr>
              <w:t xml:space="preserve"> </w:t>
            </w:r>
          </w:p>
        </w:tc>
      </w:tr>
    </w:tbl>
    <w:p w:rsidR="00E915F6" w:rsidRPr="00AC139F" w:rsidRDefault="00E915F6" w:rsidP="00980C64">
      <w:pPr>
        <w:pStyle w:val="Heading1"/>
        <w:keepNext w:val="0"/>
        <w:numPr>
          <w:ilvl w:val="0"/>
          <w:numId w:val="5"/>
        </w:numPr>
        <w:spacing w:before="240" w:after="240"/>
        <w:ind w:left="357" w:hanging="357"/>
        <w:rPr>
          <w:caps w:val="0"/>
          <w:lang w:val="en-GB"/>
        </w:rPr>
      </w:pPr>
      <w:bookmarkStart w:id="7" w:name="_Toc429996140"/>
      <w:r w:rsidRPr="00AC139F">
        <w:rPr>
          <w:caps w:val="0"/>
          <w:lang w:val="en-GB"/>
        </w:rPr>
        <w:t>Flow of events</w:t>
      </w:r>
      <w:bookmarkEnd w:id="7"/>
      <w:r w:rsidRPr="00AC139F">
        <w:rPr>
          <w:caps w:val="0"/>
          <w:lang w:val="en-GB"/>
        </w:rPr>
        <w:t xml:space="preserve"> </w:t>
      </w:r>
    </w:p>
    <w:p w:rsidR="00E915F6" w:rsidRPr="00AC139F" w:rsidRDefault="008B4E3C" w:rsidP="00980C64">
      <w:pPr>
        <w:pStyle w:val="Heading1"/>
        <w:keepNext w:val="0"/>
        <w:numPr>
          <w:ilvl w:val="1"/>
          <w:numId w:val="5"/>
        </w:numPr>
        <w:spacing w:before="120" w:after="120"/>
        <w:ind w:left="788" w:hanging="431"/>
        <w:rPr>
          <w:caps w:val="0"/>
          <w:lang w:val="en-GB"/>
        </w:rPr>
      </w:pPr>
      <w:bookmarkStart w:id="8" w:name="_Toc429996141"/>
      <w:r w:rsidRPr="00AC139F">
        <w:rPr>
          <w:caps w:val="0"/>
          <w:lang w:val="en-GB"/>
        </w:rPr>
        <w:t>System performs the specific checks</w:t>
      </w:r>
      <w:bookmarkEnd w:id="8"/>
    </w:p>
    <w:p w:rsidR="008B4E3C" w:rsidRPr="00AC139F" w:rsidRDefault="008B4E3C" w:rsidP="00980C64">
      <w:pPr>
        <w:pStyle w:val="ListBullet"/>
        <w:numPr>
          <w:ilvl w:val="0"/>
          <w:numId w:val="0"/>
        </w:numPr>
        <w:spacing w:after="120"/>
        <w:jc w:val="both"/>
        <w:rPr>
          <w:ins w:id="9" w:author="BATRINU Anamaria (DIGIT-EXT)" w:date="2015-09-02T16:28:00Z"/>
          <w:lang w:val="en-GB"/>
        </w:rPr>
      </w:pPr>
      <w:r w:rsidRPr="00AC139F">
        <w:rPr>
          <w:lang w:val="en-GB"/>
        </w:rPr>
        <w:t xml:space="preserve">This Use Case extends the </w:t>
      </w:r>
      <w:r w:rsidR="00980C64" w:rsidRPr="00AC139F">
        <w:rPr>
          <w:rFonts w:cs="Arial"/>
          <w:lang w:val="en-GB"/>
        </w:rPr>
        <w:fldChar w:fldCharType="begin"/>
      </w:r>
      <w:r w:rsidR="00980C64" w:rsidRPr="00AC139F">
        <w:rPr>
          <w:rFonts w:cs="Arial"/>
          <w:lang w:val="en-GB"/>
        </w:rPr>
        <w:instrText xml:space="preserve"> REF SynchUC \h </w:instrText>
      </w:r>
      <w:r w:rsidR="00980C64" w:rsidRPr="00AC139F">
        <w:rPr>
          <w:rFonts w:cs="Arial"/>
          <w:lang w:val="en-GB"/>
        </w:rPr>
      </w:r>
      <w:r w:rsidR="00980C64" w:rsidRPr="00AC139F">
        <w:rPr>
          <w:rFonts w:cs="Arial"/>
          <w:lang w:val="en-GB"/>
        </w:rPr>
        <w:fldChar w:fldCharType="separate"/>
      </w:r>
      <w:r w:rsidR="00910DF7" w:rsidRPr="00AC139F">
        <w:rPr>
          <w:lang w:val="en-GB" w:eastAsia="fr-FR"/>
        </w:rPr>
        <w:t>UC1_2_1 Synchronous Service Use Case Specification</w:t>
      </w:r>
      <w:r w:rsidR="00980C64" w:rsidRPr="00AC139F">
        <w:rPr>
          <w:rFonts w:cs="Arial"/>
          <w:lang w:val="en-GB"/>
        </w:rPr>
        <w:fldChar w:fldCharType="end"/>
      </w:r>
      <w:r w:rsidRPr="00AC139F">
        <w:rPr>
          <w:lang w:val="en-GB"/>
        </w:rPr>
        <w:t xml:space="preserve"> and it is called from </w:t>
      </w:r>
      <w:r w:rsidR="00980C64" w:rsidRPr="00AC139F">
        <w:rPr>
          <w:lang w:val="en-GB"/>
        </w:rPr>
        <w:t xml:space="preserve">Step </w:t>
      </w:r>
      <w:r w:rsidR="00980C64" w:rsidRPr="00AC139F">
        <w:rPr>
          <w:rFonts w:cs="Arial"/>
          <w:lang w:val="en-GB"/>
        </w:rPr>
        <w:t xml:space="preserve">2.1.5. </w:t>
      </w:r>
      <w:r w:rsidR="00980C64" w:rsidRPr="00AC139F">
        <w:rPr>
          <w:lang w:val="en-GB"/>
        </w:rPr>
        <w:t>System performs the business specific processing.</w:t>
      </w:r>
    </w:p>
    <w:p w:rsidR="00E915F6" w:rsidRPr="00AC139F" w:rsidRDefault="008B4E3C" w:rsidP="00980C64">
      <w:pPr>
        <w:pStyle w:val="Heading1"/>
        <w:keepNext w:val="0"/>
        <w:numPr>
          <w:ilvl w:val="1"/>
          <w:numId w:val="5"/>
        </w:numPr>
        <w:spacing w:before="120" w:after="120"/>
        <w:ind w:left="788" w:hanging="431"/>
        <w:rPr>
          <w:caps w:val="0"/>
          <w:lang w:val="en-GB"/>
        </w:rPr>
      </w:pPr>
      <w:bookmarkStart w:id="10" w:name="_Ref420055501"/>
      <w:bookmarkStart w:id="11" w:name="_Ref420055508"/>
      <w:bookmarkStart w:id="12" w:name="_Ref420055669"/>
      <w:bookmarkStart w:id="13" w:name="_Ref420055676"/>
      <w:bookmarkStart w:id="14" w:name="_Ref420055688"/>
      <w:bookmarkStart w:id="15" w:name="_Ref420055693"/>
      <w:bookmarkStart w:id="16" w:name="_Ref420055733"/>
      <w:bookmarkStart w:id="17" w:name="_Ref420055738"/>
      <w:bookmarkStart w:id="18" w:name="_Ref420055746"/>
      <w:bookmarkStart w:id="19" w:name="_Ref420055756"/>
      <w:bookmarkStart w:id="20" w:name="_Toc429996142"/>
      <w:r w:rsidRPr="00AC139F">
        <w:rPr>
          <w:caps w:val="0"/>
          <w:lang w:val="en-GB"/>
        </w:rPr>
        <w:t>System queries the message repository</w:t>
      </w:r>
      <w:bookmarkEnd w:id="10"/>
      <w:bookmarkEnd w:id="11"/>
      <w:bookmarkEnd w:id="12"/>
      <w:bookmarkEnd w:id="13"/>
      <w:bookmarkEnd w:id="14"/>
      <w:bookmarkEnd w:id="15"/>
      <w:bookmarkEnd w:id="16"/>
      <w:bookmarkEnd w:id="17"/>
      <w:bookmarkEnd w:id="18"/>
      <w:bookmarkEnd w:id="19"/>
      <w:bookmarkEnd w:id="20"/>
    </w:p>
    <w:p w:rsidR="00070D30" w:rsidRPr="00AC139F" w:rsidRDefault="00070D30" w:rsidP="004B51BC">
      <w:pPr>
        <w:pStyle w:val="ListBullet"/>
        <w:numPr>
          <w:ilvl w:val="0"/>
          <w:numId w:val="0"/>
        </w:numPr>
        <w:spacing w:after="120"/>
        <w:jc w:val="both"/>
        <w:rPr>
          <w:rFonts w:cs="Arial"/>
          <w:lang w:val="en-GB"/>
        </w:rPr>
      </w:pPr>
      <w:r w:rsidRPr="00AC139F">
        <w:rPr>
          <w:rFonts w:cs="Arial"/>
          <w:lang w:val="en-GB"/>
        </w:rPr>
        <w:t xml:space="preserve">The specific </w:t>
      </w:r>
      <w:r w:rsidRPr="00AC139F">
        <w:rPr>
          <w:rFonts w:cs="Arial"/>
          <w:b/>
          <w:lang w:val="en-GB"/>
        </w:rPr>
        <w:t>search parameters</w:t>
      </w:r>
      <w:r w:rsidRPr="00AC139F">
        <w:rPr>
          <w:rFonts w:cs="Arial"/>
          <w:lang w:val="en-GB"/>
        </w:rPr>
        <w:t xml:space="preserve"> </w:t>
      </w:r>
      <w:r w:rsidR="00271A03" w:rsidRPr="00AC139F">
        <w:rPr>
          <w:rFonts w:cs="Arial"/>
          <w:lang w:val="en-GB"/>
        </w:rPr>
        <w:t xml:space="preserve">are </w:t>
      </w:r>
      <w:r w:rsidRPr="00AC139F">
        <w:rPr>
          <w:rFonts w:cs="Arial"/>
          <w:lang w:val="en-GB"/>
        </w:rPr>
        <w:t>detailed in the following table: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217"/>
        <w:gridCol w:w="2427"/>
        <w:gridCol w:w="2427"/>
      </w:tblGrid>
      <w:tr w:rsidR="004C2CFA" w:rsidRPr="00AC139F" w:rsidTr="00271A03">
        <w:trPr>
          <w:cantSplit/>
          <w:trHeight w:val="359"/>
          <w:tblHeader/>
          <w:jc w:val="center"/>
        </w:trPr>
        <w:tc>
          <w:tcPr>
            <w:tcW w:w="1526" w:type="dxa"/>
            <w:tcBorders>
              <w:top w:val="single" w:sz="4" w:space="0" w:color="auto"/>
              <w:left w:val="single" w:sz="4" w:space="0" w:color="auto"/>
              <w:bottom w:val="single" w:sz="4" w:space="0" w:color="auto"/>
              <w:right w:val="single" w:sz="4" w:space="0" w:color="auto"/>
            </w:tcBorders>
            <w:hideMark/>
          </w:tcPr>
          <w:p w:rsidR="004C2CFA" w:rsidRPr="00AC139F" w:rsidRDefault="004C2CFA">
            <w:pPr>
              <w:pStyle w:val="ListBullet1"/>
              <w:keepNext/>
              <w:numPr>
                <w:ilvl w:val="0"/>
                <w:numId w:val="0"/>
              </w:numPr>
              <w:rPr>
                <w:rFonts w:ascii="Arial" w:hAnsi="Arial" w:cs="Arial"/>
                <w:b/>
                <w:sz w:val="20"/>
                <w:lang w:eastAsia="en-GB"/>
              </w:rPr>
            </w:pPr>
            <w:r w:rsidRPr="00AC139F">
              <w:rPr>
                <w:rFonts w:ascii="Arial" w:hAnsi="Arial" w:cs="Arial"/>
                <w:b/>
                <w:sz w:val="20"/>
                <w:lang w:eastAsia="en-GB"/>
              </w:rPr>
              <w:lastRenderedPageBreak/>
              <w:t>Parameter</w:t>
            </w:r>
          </w:p>
        </w:tc>
        <w:tc>
          <w:tcPr>
            <w:tcW w:w="2217" w:type="dxa"/>
            <w:tcBorders>
              <w:top w:val="single" w:sz="4" w:space="0" w:color="auto"/>
              <w:left w:val="single" w:sz="4" w:space="0" w:color="auto"/>
              <w:bottom w:val="single" w:sz="4" w:space="0" w:color="auto"/>
              <w:right w:val="single" w:sz="4" w:space="0" w:color="auto"/>
            </w:tcBorders>
            <w:hideMark/>
          </w:tcPr>
          <w:p w:rsidR="004C2CFA" w:rsidRPr="00AC139F" w:rsidRDefault="004C2CFA">
            <w:pPr>
              <w:pStyle w:val="ListBullet1"/>
              <w:keepNext/>
              <w:numPr>
                <w:ilvl w:val="0"/>
                <w:numId w:val="0"/>
              </w:numPr>
              <w:rPr>
                <w:rFonts w:ascii="Arial" w:hAnsi="Arial" w:cs="Arial"/>
                <w:b/>
                <w:sz w:val="20"/>
                <w:lang w:eastAsia="en-GB"/>
              </w:rPr>
            </w:pPr>
            <w:r w:rsidRPr="00AC139F">
              <w:rPr>
                <w:rFonts w:ascii="Arial" w:hAnsi="Arial" w:cs="Arial"/>
                <w:b/>
                <w:sz w:val="20"/>
                <w:lang w:eastAsia="en-GB"/>
              </w:rPr>
              <w:t>Definitions</w:t>
            </w:r>
          </w:p>
        </w:tc>
        <w:tc>
          <w:tcPr>
            <w:tcW w:w="2427" w:type="dxa"/>
            <w:tcBorders>
              <w:top w:val="single" w:sz="4" w:space="0" w:color="auto"/>
              <w:left w:val="single" w:sz="4" w:space="0" w:color="auto"/>
              <w:bottom w:val="single" w:sz="4" w:space="0" w:color="auto"/>
              <w:right w:val="single" w:sz="4" w:space="0" w:color="auto"/>
            </w:tcBorders>
            <w:shd w:val="clear" w:color="auto" w:fill="4F81BD" w:themeFill="accent1"/>
            <w:hideMark/>
          </w:tcPr>
          <w:p w:rsidR="004C2CFA" w:rsidRPr="00AC139F" w:rsidRDefault="004C2CFA">
            <w:pPr>
              <w:pStyle w:val="ListBullet1"/>
              <w:keepNext/>
              <w:numPr>
                <w:ilvl w:val="0"/>
                <w:numId w:val="0"/>
              </w:numPr>
              <w:jc w:val="center"/>
              <w:rPr>
                <w:rFonts w:ascii="Arial" w:hAnsi="Arial" w:cs="Arial"/>
                <w:color w:val="FFFFFF" w:themeColor="background1"/>
                <w:sz w:val="20"/>
                <w:lang w:eastAsia="en-GB"/>
              </w:rPr>
            </w:pPr>
            <w:r w:rsidRPr="00AC139F">
              <w:rPr>
                <w:rFonts w:ascii="Arial" w:hAnsi="Arial" w:cs="Arial"/>
                <w:b/>
                <w:color w:val="FFFFFF" w:themeColor="background1"/>
                <w:sz w:val="20"/>
                <w:lang w:eastAsia="en-GB"/>
              </w:rPr>
              <w:t>User Defined Value</w:t>
            </w:r>
          </w:p>
        </w:tc>
        <w:tc>
          <w:tcPr>
            <w:tcW w:w="2427" w:type="dxa"/>
            <w:tcBorders>
              <w:top w:val="single" w:sz="4" w:space="0" w:color="auto"/>
              <w:left w:val="single" w:sz="4" w:space="0" w:color="auto"/>
              <w:bottom w:val="single" w:sz="4" w:space="0" w:color="auto"/>
              <w:right w:val="single" w:sz="4" w:space="0" w:color="auto"/>
            </w:tcBorders>
            <w:shd w:val="clear" w:color="auto" w:fill="4F81BD" w:themeFill="accent1"/>
            <w:hideMark/>
          </w:tcPr>
          <w:p w:rsidR="004C2CFA" w:rsidRPr="00AC139F" w:rsidRDefault="004C2CFA">
            <w:pPr>
              <w:pStyle w:val="ListBullet1"/>
              <w:keepNext/>
              <w:numPr>
                <w:ilvl w:val="0"/>
                <w:numId w:val="0"/>
              </w:numPr>
              <w:jc w:val="center"/>
              <w:rPr>
                <w:rFonts w:ascii="Arial" w:hAnsi="Arial" w:cs="Arial"/>
                <w:b/>
                <w:color w:val="FFFFFF" w:themeColor="background1"/>
                <w:sz w:val="20"/>
                <w:lang w:eastAsia="en-GB"/>
              </w:rPr>
            </w:pPr>
            <w:r w:rsidRPr="00AC139F">
              <w:rPr>
                <w:rFonts w:ascii="Arial" w:hAnsi="Arial" w:cs="Arial"/>
                <w:b/>
                <w:color w:val="FFFFFF" w:themeColor="background1"/>
                <w:sz w:val="20"/>
                <w:lang w:eastAsia="en-GB"/>
              </w:rPr>
              <w:t>Default Value</w:t>
            </w:r>
          </w:p>
        </w:tc>
      </w:tr>
      <w:tr w:rsidR="004C2CFA" w:rsidRPr="00AC139F" w:rsidTr="00271A03">
        <w:trPr>
          <w:trHeight w:val="2583"/>
          <w:jc w:val="center"/>
        </w:trPr>
        <w:tc>
          <w:tcPr>
            <w:tcW w:w="1526" w:type="dxa"/>
            <w:tcBorders>
              <w:top w:val="single" w:sz="4" w:space="0" w:color="auto"/>
              <w:left w:val="single" w:sz="4" w:space="0" w:color="auto"/>
              <w:bottom w:val="single" w:sz="4" w:space="0" w:color="auto"/>
              <w:right w:val="single" w:sz="4" w:space="0" w:color="auto"/>
            </w:tcBorders>
            <w:hideMark/>
          </w:tcPr>
          <w:p w:rsidR="004C2CFA" w:rsidRPr="00AC139F" w:rsidRDefault="004C2CFA">
            <w:pPr>
              <w:pStyle w:val="ListBullet1"/>
              <w:keepNext/>
              <w:numPr>
                <w:ilvl w:val="0"/>
                <w:numId w:val="0"/>
              </w:numPr>
              <w:rPr>
                <w:rFonts w:ascii="Arial" w:hAnsi="Arial" w:cs="Arial"/>
                <w:b/>
                <w:sz w:val="20"/>
                <w:lang w:eastAsia="en-GB"/>
              </w:rPr>
            </w:pPr>
            <w:r w:rsidRPr="00AC139F">
              <w:rPr>
                <w:rFonts w:ascii="Arial" w:hAnsi="Arial" w:cs="Arial"/>
                <w:b/>
                <w:sz w:val="20"/>
                <w:lang w:eastAsia="en-GB"/>
              </w:rPr>
              <w:t>Period (i.e. document received date range)</w:t>
            </w:r>
          </w:p>
        </w:tc>
        <w:tc>
          <w:tcPr>
            <w:tcW w:w="2217" w:type="dxa"/>
            <w:tcBorders>
              <w:top w:val="single" w:sz="4" w:space="0" w:color="auto"/>
              <w:left w:val="single" w:sz="4" w:space="0" w:color="auto"/>
              <w:bottom w:val="single" w:sz="4" w:space="0" w:color="auto"/>
              <w:right w:val="single" w:sz="4" w:space="0" w:color="auto"/>
            </w:tcBorders>
            <w:hideMark/>
          </w:tcPr>
          <w:p w:rsidR="004C2CFA" w:rsidRPr="00AC139F" w:rsidRDefault="004C2CFA">
            <w:pPr>
              <w:pStyle w:val="ListBullet1"/>
              <w:keepNext/>
              <w:numPr>
                <w:ilvl w:val="0"/>
                <w:numId w:val="0"/>
              </w:numPr>
              <w:rPr>
                <w:rFonts w:ascii="Arial" w:hAnsi="Arial" w:cs="Arial"/>
                <w:sz w:val="20"/>
                <w:lang w:eastAsia="en-GB"/>
              </w:rPr>
            </w:pPr>
            <w:r w:rsidRPr="00AC139F">
              <w:rPr>
                <w:rFonts w:ascii="Arial" w:hAnsi="Arial" w:cs="Arial"/>
                <w:sz w:val="20"/>
                <w:lang w:eastAsia="en-GB"/>
              </w:rPr>
              <w:t>Used to restrict the search to a specific time period.</w:t>
            </w:r>
          </w:p>
          <w:p w:rsidR="004C2CFA" w:rsidRPr="00AC139F" w:rsidRDefault="004C2CFA">
            <w:pPr>
              <w:pStyle w:val="ListBullet1"/>
              <w:keepNext/>
              <w:numPr>
                <w:ilvl w:val="0"/>
                <w:numId w:val="0"/>
              </w:numPr>
              <w:rPr>
                <w:rFonts w:ascii="Arial" w:hAnsi="Arial" w:cs="Arial"/>
                <w:sz w:val="20"/>
                <w:lang w:eastAsia="en-GB"/>
              </w:rPr>
            </w:pPr>
            <w:r w:rsidRPr="00AC139F">
              <w:rPr>
                <w:rFonts w:ascii="Arial" w:hAnsi="Arial" w:cs="Arial"/>
                <w:sz w:val="20"/>
                <w:lang w:eastAsia="en-GB"/>
              </w:rPr>
              <w:t>When the start and end date of the period are the same then the search is made on this day.</w:t>
            </w:r>
          </w:p>
        </w:tc>
        <w:tc>
          <w:tcPr>
            <w:tcW w:w="2427" w:type="dxa"/>
            <w:tcBorders>
              <w:top w:val="single" w:sz="4" w:space="0" w:color="auto"/>
              <w:left w:val="single" w:sz="4" w:space="0" w:color="auto"/>
              <w:bottom w:val="single" w:sz="4" w:space="0" w:color="auto"/>
              <w:right w:val="single" w:sz="4" w:space="0" w:color="auto"/>
            </w:tcBorders>
            <w:shd w:val="clear" w:color="auto" w:fill="4F81BD" w:themeFill="accent1"/>
            <w:hideMark/>
          </w:tcPr>
          <w:p w:rsidR="004C2CFA" w:rsidRPr="00AC139F" w:rsidRDefault="004C2CFA">
            <w:pPr>
              <w:pStyle w:val="ListBullet1"/>
              <w:keepNext/>
              <w:numPr>
                <w:ilvl w:val="0"/>
                <w:numId w:val="0"/>
              </w:numPr>
              <w:rPr>
                <w:rFonts w:ascii="Arial" w:hAnsi="Arial" w:cs="Arial"/>
                <w:color w:val="FFFFFF" w:themeColor="background1"/>
                <w:sz w:val="20"/>
                <w:lang w:eastAsia="en-GB"/>
              </w:rPr>
            </w:pPr>
            <w:r w:rsidRPr="00AC139F">
              <w:rPr>
                <w:rFonts w:ascii="Arial" w:hAnsi="Arial" w:cs="Arial"/>
                <w:color w:val="FFFFFF" w:themeColor="background1"/>
                <w:sz w:val="20"/>
                <w:lang w:eastAsia="en-GB"/>
              </w:rPr>
              <w:t xml:space="preserve">When present in the message then the difference between the </w:t>
            </w:r>
            <w:r w:rsidRPr="00AC139F">
              <w:rPr>
                <w:rFonts w:ascii="Arial" w:hAnsi="Arial" w:cs="Arial"/>
                <w:i/>
                <w:color w:val="FFFFFF" w:themeColor="background1"/>
                <w:sz w:val="20"/>
                <w:lang w:eastAsia="en-GB"/>
              </w:rPr>
              <w:t>Start Date</w:t>
            </w:r>
            <w:r w:rsidRPr="00AC139F">
              <w:rPr>
                <w:rFonts w:ascii="Arial" w:hAnsi="Arial" w:cs="Arial"/>
                <w:color w:val="FFFFFF" w:themeColor="background1"/>
                <w:sz w:val="20"/>
                <w:lang w:eastAsia="en-GB"/>
              </w:rPr>
              <w:t xml:space="preserve"> and </w:t>
            </w:r>
            <w:r w:rsidRPr="00AC139F">
              <w:rPr>
                <w:rFonts w:ascii="Arial" w:hAnsi="Arial" w:cs="Arial"/>
                <w:i/>
                <w:color w:val="FFFFFF" w:themeColor="background1"/>
                <w:sz w:val="20"/>
                <w:lang w:eastAsia="en-GB"/>
              </w:rPr>
              <w:t>End Date</w:t>
            </w:r>
            <w:r w:rsidRPr="00AC139F">
              <w:rPr>
                <w:rFonts w:ascii="Arial" w:hAnsi="Arial" w:cs="Arial"/>
                <w:color w:val="FFFFFF" w:themeColor="background1"/>
                <w:sz w:val="20"/>
                <w:lang w:eastAsia="en-GB"/>
              </w:rPr>
              <w:t xml:space="preserve"> must be smaller or equal to one year.</w:t>
            </w:r>
          </w:p>
        </w:tc>
        <w:tc>
          <w:tcPr>
            <w:tcW w:w="2427" w:type="dxa"/>
            <w:tcBorders>
              <w:top w:val="single" w:sz="4" w:space="0" w:color="auto"/>
              <w:left w:val="single" w:sz="4" w:space="0" w:color="auto"/>
              <w:bottom w:val="single" w:sz="4" w:space="0" w:color="auto"/>
              <w:right w:val="single" w:sz="4" w:space="0" w:color="auto"/>
            </w:tcBorders>
            <w:shd w:val="clear" w:color="auto" w:fill="4F81BD" w:themeFill="accent1"/>
            <w:hideMark/>
          </w:tcPr>
          <w:p w:rsidR="004C2CFA" w:rsidRPr="00AC139F" w:rsidRDefault="004C2CFA">
            <w:pPr>
              <w:pStyle w:val="ListBullet1"/>
              <w:keepNext/>
              <w:numPr>
                <w:ilvl w:val="0"/>
                <w:numId w:val="0"/>
              </w:numPr>
              <w:rPr>
                <w:rFonts w:ascii="Arial" w:hAnsi="Arial" w:cs="Arial"/>
                <w:color w:val="FFFFFF" w:themeColor="background1"/>
                <w:sz w:val="20"/>
                <w:lang w:eastAsia="en-GB"/>
              </w:rPr>
            </w:pPr>
            <w:r w:rsidRPr="00AC139F">
              <w:rPr>
                <w:rFonts w:ascii="Arial" w:hAnsi="Arial" w:cs="Arial"/>
                <w:color w:val="FFFFFF" w:themeColor="background1"/>
                <w:sz w:val="20"/>
                <w:lang w:eastAsia="en-GB"/>
              </w:rPr>
              <w:t>When no User Defined Value is specified in the message then the search is made on one year period prior to and including the search date (i.e. the Start Date is 1 year before the search date, the End Date is the search date).</w:t>
            </w:r>
          </w:p>
        </w:tc>
      </w:tr>
      <w:tr w:rsidR="004C2CFA" w:rsidRPr="00AC139F" w:rsidTr="00271A03">
        <w:trPr>
          <w:trHeight w:val="2023"/>
          <w:jc w:val="center"/>
        </w:trPr>
        <w:tc>
          <w:tcPr>
            <w:tcW w:w="1526" w:type="dxa"/>
            <w:tcBorders>
              <w:top w:val="single" w:sz="4" w:space="0" w:color="auto"/>
              <w:left w:val="single" w:sz="4" w:space="0" w:color="auto"/>
              <w:bottom w:val="single" w:sz="4" w:space="0" w:color="auto"/>
              <w:right w:val="single" w:sz="4" w:space="0" w:color="auto"/>
            </w:tcBorders>
            <w:hideMark/>
          </w:tcPr>
          <w:p w:rsidR="004C2CFA" w:rsidRPr="00AC139F" w:rsidRDefault="004C2CFA">
            <w:pPr>
              <w:pStyle w:val="ListBullet1"/>
              <w:keepNext/>
              <w:numPr>
                <w:ilvl w:val="0"/>
                <w:numId w:val="0"/>
              </w:numPr>
              <w:jc w:val="left"/>
              <w:rPr>
                <w:rFonts w:ascii="Arial" w:hAnsi="Arial" w:cs="Arial"/>
                <w:b/>
                <w:sz w:val="20"/>
                <w:lang w:eastAsia="en-GB"/>
              </w:rPr>
            </w:pPr>
            <w:r w:rsidRPr="00AC139F">
              <w:rPr>
                <w:rFonts w:ascii="Arial" w:hAnsi="Arial" w:cs="Arial"/>
                <w:b/>
                <w:sz w:val="20"/>
                <w:lang w:eastAsia="en-GB"/>
              </w:rPr>
              <w:t>(Set of) Document Type</w:t>
            </w:r>
          </w:p>
          <w:p w:rsidR="004C2CFA" w:rsidRPr="00AC139F" w:rsidRDefault="004C2CFA">
            <w:pPr>
              <w:pStyle w:val="ListBullet1"/>
              <w:keepNext/>
              <w:numPr>
                <w:ilvl w:val="0"/>
                <w:numId w:val="0"/>
              </w:numPr>
              <w:jc w:val="left"/>
              <w:rPr>
                <w:rFonts w:ascii="Arial" w:hAnsi="Arial" w:cs="Arial"/>
                <w:b/>
                <w:sz w:val="20"/>
                <w:lang w:eastAsia="en-GB"/>
              </w:rPr>
            </w:pPr>
            <w:r w:rsidRPr="00AC139F">
              <w:rPr>
                <w:rFonts w:ascii="Arial" w:hAnsi="Arial" w:cs="Arial"/>
                <w:b/>
                <w:sz w:val="20"/>
                <w:lang w:eastAsia="en-GB"/>
              </w:rPr>
              <w:t>Codes</w:t>
            </w:r>
          </w:p>
        </w:tc>
        <w:tc>
          <w:tcPr>
            <w:tcW w:w="2217" w:type="dxa"/>
            <w:tcBorders>
              <w:top w:val="single" w:sz="4" w:space="0" w:color="auto"/>
              <w:left w:val="single" w:sz="4" w:space="0" w:color="auto"/>
              <w:bottom w:val="single" w:sz="4" w:space="0" w:color="auto"/>
              <w:right w:val="single" w:sz="4" w:space="0" w:color="auto"/>
            </w:tcBorders>
            <w:hideMark/>
          </w:tcPr>
          <w:p w:rsidR="004C2CFA" w:rsidRPr="00AC139F" w:rsidRDefault="004C2CFA">
            <w:pPr>
              <w:pStyle w:val="ListBullet1"/>
              <w:keepNext/>
              <w:numPr>
                <w:ilvl w:val="0"/>
                <w:numId w:val="0"/>
              </w:numPr>
              <w:rPr>
                <w:rFonts w:ascii="Arial" w:hAnsi="Arial" w:cs="Arial"/>
                <w:sz w:val="20"/>
                <w:lang w:eastAsia="en-GB"/>
              </w:rPr>
            </w:pPr>
            <w:r w:rsidRPr="00AC139F">
              <w:rPr>
                <w:rFonts w:ascii="Arial" w:hAnsi="Arial" w:cs="Arial"/>
                <w:sz w:val="20"/>
                <w:lang w:eastAsia="en-GB"/>
              </w:rPr>
              <w:t xml:space="preserve">Used to restrict or enlarge the set of document types in the result set </w:t>
            </w:r>
          </w:p>
        </w:tc>
        <w:tc>
          <w:tcPr>
            <w:tcW w:w="2427" w:type="dxa"/>
            <w:tcBorders>
              <w:top w:val="single" w:sz="4" w:space="0" w:color="auto"/>
              <w:left w:val="single" w:sz="4" w:space="0" w:color="auto"/>
              <w:bottom w:val="single" w:sz="4" w:space="0" w:color="auto"/>
              <w:right w:val="single" w:sz="4" w:space="0" w:color="auto"/>
            </w:tcBorders>
            <w:shd w:val="clear" w:color="auto" w:fill="4F81BD" w:themeFill="accent1"/>
            <w:hideMark/>
          </w:tcPr>
          <w:p w:rsidR="004C2CFA" w:rsidRPr="00AC139F" w:rsidRDefault="004C2CFA">
            <w:pPr>
              <w:pStyle w:val="ListBullet1"/>
              <w:keepNext/>
              <w:numPr>
                <w:ilvl w:val="0"/>
                <w:numId w:val="0"/>
              </w:numPr>
              <w:rPr>
                <w:rFonts w:ascii="Arial" w:hAnsi="Arial" w:cs="Arial"/>
                <w:color w:val="FFFFFF" w:themeColor="background1"/>
                <w:sz w:val="20"/>
                <w:lang w:eastAsia="en-GB"/>
              </w:rPr>
            </w:pPr>
            <w:r w:rsidRPr="00AC139F">
              <w:rPr>
                <w:rFonts w:ascii="Arial" w:hAnsi="Arial" w:cs="Arial"/>
                <w:color w:val="FFFFFF" w:themeColor="background1"/>
                <w:sz w:val="20"/>
                <w:lang w:eastAsia="en-GB"/>
              </w:rPr>
              <w:t xml:space="preserve">When </w:t>
            </w:r>
            <w:bookmarkStart w:id="21" w:name="OLE_LINK1"/>
            <w:bookmarkStart w:id="22" w:name="OLE_LINK2"/>
            <w:r w:rsidRPr="00AC139F">
              <w:rPr>
                <w:rFonts w:ascii="Arial" w:hAnsi="Arial" w:cs="Arial"/>
                <w:color w:val="FFFFFF" w:themeColor="background1"/>
                <w:sz w:val="20"/>
                <w:lang w:eastAsia="en-GB"/>
              </w:rPr>
              <w:t>present in the message</w:t>
            </w:r>
            <w:bookmarkEnd w:id="21"/>
            <w:bookmarkEnd w:id="22"/>
            <w:r w:rsidRPr="00AC139F">
              <w:rPr>
                <w:rFonts w:ascii="Arial" w:hAnsi="Arial" w:cs="Arial"/>
                <w:color w:val="FFFFFF" w:themeColor="background1"/>
                <w:sz w:val="20"/>
                <w:lang w:eastAsia="en-GB"/>
              </w:rPr>
              <w:t xml:space="preserve"> then the search is made on the set of valid document types specified in the message.</w:t>
            </w:r>
          </w:p>
        </w:tc>
        <w:tc>
          <w:tcPr>
            <w:tcW w:w="2427" w:type="dxa"/>
            <w:tcBorders>
              <w:top w:val="single" w:sz="4" w:space="0" w:color="auto"/>
              <w:left w:val="single" w:sz="4" w:space="0" w:color="auto"/>
              <w:bottom w:val="single" w:sz="4" w:space="0" w:color="auto"/>
              <w:right w:val="single" w:sz="4" w:space="0" w:color="auto"/>
            </w:tcBorders>
            <w:shd w:val="clear" w:color="auto" w:fill="4F81BD" w:themeFill="accent1"/>
            <w:hideMark/>
          </w:tcPr>
          <w:p w:rsidR="004C2CFA" w:rsidRPr="00AC139F" w:rsidRDefault="004C2CFA">
            <w:pPr>
              <w:pStyle w:val="ListBullet1"/>
              <w:keepNext/>
              <w:numPr>
                <w:ilvl w:val="0"/>
                <w:numId w:val="0"/>
              </w:numPr>
              <w:rPr>
                <w:rFonts w:ascii="Arial" w:hAnsi="Arial" w:cs="Arial"/>
                <w:color w:val="FFFFFF" w:themeColor="background1"/>
                <w:sz w:val="20"/>
                <w:lang w:eastAsia="en-GB"/>
              </w:rPr>
            </w:pPr>
            <w:r w:rsidRPr="00AC139F">
              <w:rPr>
                <w:rFonts w:ascii="Arial" w:hAnsi="Arial" w:cs="Arial"/>
                <w:color w:val="FFFFFF" w:themeColor="background1"/>
                <w:sz w:val="20"/>
                <w:lang w:eastAsia="en-GB"/>
              </w:rPr>
              <w:t>When no User Defined Value is specified then the result set includes every outbound document type.</w:t>
            </w:r>
          </w:p>
        </w:tc>
      </w:tr>
      <w:tr w:rsidR="004C2CFA" w:rsidRPr="00AC139F" w:rsidTr="00271A03">
        <w:trPr>
          <w:trHeight w:val="1837"/>
          <w:jc w:val="center"/>
        </w:trPr>
        <w:tc>
          <w:tcPr>
            <w:tcW w:w="1526" w:type="dxa"/>
            <w:tcBorders>
              <w:top w:val="single" w:sz="4" w:space="0" w:color="auto"/>
              <w:left w:val="single" w:sz="4" w:space="0" w:color="auto"/>
              <w:bottom w:val="single" w:sz="4" w:space="0" w:color="auto"/>
              <w:right w:val="single" w:sz="4" w:space="0" w:color="auto"/>
            </w:tcBorders>
            <w:hideMark/>
          </w:tcPr>
          <w:p w:rsidR="004C2CFA" w:rsidRPr="00AC139F" w:rsidRDefault="004C2CFA">
            <w:pPr>
              <w:pStyle w:val="ListBullet1"/>
              <w:keepNext/>
              <w:numPr>
                <w:ilvl w:val="0"/>
                <w:numId w:val="0"/>
              </w:numPr>
              <w:jc w:val="left"/>
              <w:rPr>
                <w:rFonts w:ascii="Arial" w:hAnsi="Arial" w:cs="Arial"/>
                <w:b/>
                <w:sz w:val="20"/>
                <w:lang w:eastAsia="en-GB"/>
              </w:rPr>
            </w:pPr>
            <w:r w:rsidRPr="00AC139F">
              <w:rPr>
                <w:rFonts w:ascii="Arial" w:hAnsi="Arial" w:cs="Arial"/>
                <w:b/>
                <w:sz w:val="20"/>
                <w:lang w:eastAsia="en-GB"/>
              </w:rPr>
              <w:t>ID of the Originator Document Reference</w:t>
            </w:r>
          </w:p>
        </w:tc>
        <w:tc>
          <w:tcPr>
            <w:tcW w:w="2217" w:type="dxa"/>
            <w:tcBorders>
              <w:top w:val="single" w:sz="4" w:space="0" w:color="auto"/>
              <w:left w:val="single" w:sz="4" w:space="0" w:color="auto"/>
              <w:bottom w:val="single" w:sz="4" w:space="0" w:color="auto"/>
              <w:right w:val="single" w:sz="4" w:space="0" w:color="auto"/>
            </w:tcBorders>
            <w:hideMark/>
          </w:tcPr>
          <w:p w:rsidR="004C2CFA" w:rsidRPr="00AC139F" w:rsidRDefault="004C2CFA">
            <w:pPr>
              <w:pStyle w:val="ListBullet1"/>
              <w:keepNext/>
              <w:numPr>
                <w:ilvl w:val="0"/>
                <w:numId w:val="0"/>
              </w:numPr>
              <w:rPr>
                <w:rFonts w:ascii="Arial" w:hAnsi="Arial" w:cs="Arial"/>
                <w:sz w:val="20"/>
                <w:lang w:eastAsia="en-GB"/>
              </w:rPr>
            </w:pPr>
            <w:r w:rsidRPr="00AC139F">
              <w:rPr>
                <w:rFonts w:ascii="Arial" w:hAnsi="Arial" w:cs="Arial"/>
                <w:sz w:val="20"/>
                <w:lang w:eastAsia="en-GB"/>
              </w:rPr>
              <w:t>Used to restrict or enlarge the set of document in the result set to the ones that have a particular Originator Document Reference</w:t>
            </w:r>
          </w:p>
        </w:tc>
        <w:tc>
          <w:tcPr>
            <w:tcW w:w="2427" w:type="dxa"/>
            <w:tcBorders>
              <w:top w:val="single" w:sz="4" w:space="0" w:color="auto"/>
              <w:left w:val="single" w:sz="4" w:space="0" w:color="auto"/>
              <w:bottom w:val="single" w:sz="4" w:space="0" w:color="auto"/>
              <w:right w:val="single" w:sz="4" w:space="0" w:color="auto"/>
            </w:tcBorders>
            <w:shd w:val="clear" w:color="auto" w:fill="4F81BD" w:themeFill="accent1"/>
            <w:hideMark/>
          </w:tcPr>
          <w:p w:rsidR="004C2CFA" w:rsidRPr="00AC139F" w:rsidRDefault="004C2CFA">
            <w:pPr>
              <w:pStyle w:val="ListBullet1"/>
              <w:keepNext/>
              <w:numPr>
                <w:ilvl w:val="0"/>
                <w:numId w:val="0"/>
              </w:numPr>
              <w:rPr>
                <w:rFonts w:ascii="Arial" w:hAnsi="Arial" w:cs="Arial"/>
                <w:color w:val="FFFFFF" w:themeColor="background1"/>
                <w:sz w:val="20"/>
                <w:lang w:eastAsia="en-GB"/>
              </w:rPr>
            </w:pPr>
            <w:r w:rsidRPr="00AC139F">
              <w:rPr>
                <w:rFonts w:ascii="Arial" w:hAnsi="Arial" w:cs="Arial"/>
                <w:color w:val="FFFFFF" w:themeColor="background1"/>
                <w:sz w:val="20"/>
                <w:lang w:eastAsia="en-GB"/>
              </w:rPr>
              <w:t>When present in the message then the search is made on the set of valid Originator Document Reference.ID specified in the message.</w:t>
            </w:r>
          </w:p>
        </w:tc>
        <w:tc>
          <w:tcPr>
            <w:tcW w:w="2427" w:type="dxa"/>
            <w:tcBorders>
              <w:top w:val="single" w:sz="4" w:space="0" w:color="auto"/>
              <w:left w:val="single" w:sz="4" w:space="0" w:color="auto"/>
              <w:bottom w:val="single" w:sz="4" w:space="0" w:color="auto"/>
              <w:right w:val="single" w:sz="4" w:space="0" w:color="auto"/>
            </w:tcBorders>
            <w:shd w:val="clear" w:color="auto" w:fill="4F81BD" w:themeFill="accent1"/>
            <w:hideMark/>
          </w:tcPr>
          <w:p w:rsidR="004C2CFA" w:rsidRPr="00AC139F" w:rsidRDefault="004C2CFA">
            <w:pPr>
              <w:pStyle w:val="ListBullet1"/>
              <w:keepNext/>
              <w:numPr>
                <w:ilvl w:val="0"/>
                <w:numId w:val="0"/>
              </w:numPr>
              <w:rPr>
                <w:rFonts w:ascii="Arial" w:hAnsi="Arial" w:cs="Arial"/>
                <w:color w:val="FFFFFF" w:themeColor="background1"/>
                <w:sz w:val="20"/>
                <w:lang w:eastAsia="en-GB"/>
              </w:rPr>
            </w:pPr>
            <w:r w:rsidRPr="00AC139F">
              <w:rPr>
                <w:rFonts w:ascii="Arial" w:hAnsi="Arial" w:cs="Arial"/>
                <w:color w:val="FFFFFF" w:themeColor="background1"/>
                <w:sz w:val="20"/>
                <w:lang w:eastAsia="en-GB"/>
              </w:rPr>
              <w:t>When no User Defined Value is specified then the result set doesn’t take into account the originator Document Reference.</w:t>
            </w:r>
          </w:p>
        </w:tc>
      </w:tr>
      <w:tr w:rsidR="004C2CFA" w:rsidRPr="00AC139F" w:rsidTr="00271A03">
        <w:trPr>
          <w:trHeight w:val="1837"/>
          <w:jc w:val="center"/>
        </w:trPr>
        <w:tc>
          <w:tcPr>
            <w:tcW w:w="1526" w:type="dxa"/>
            <w:tcBorders>
              <w:top w:val="single" w:sz="4" w:space="0" w:color="auto"/>
              <w:left w:val="single" w:sz="4" w:space="0" w:color="auto"/>
              <w:bottom w:val="single" w:sz="4" w:space="0" w:color="auto"/>
              <w:right w:val="single" w:sz="4" w:space="0" w:color="auto"/>
            </w:tcBorders>
            <w:hideMark/>
          </w:tcPr>
          <w:p w:rsidR="004C2CFA" w:rsidRPr="00AC139F" w:rsidRDefault="004C2CFA">
            <w:pPr>
              <w:pStyle w:val="ListBullet1"/>
              <w:keepNext/>
              <w:numPr>
                <w:ilvl w:val="0"/>
                <w:numId w:val="0"/>
              </w:numPr>
              <w:jc w:val="left"/>
              <w:rPr>
                <w:rFonts w:ascii="Arial" w:hAnsi="Arial" w:cs="Arial"/>
                <w:b/>
                <w:sz w:val="20"/>
                <w:lang w:eastAsia="en-GB"/>
              </w:rPr>
            </w:pPr>
            <w:r w:rsidRPr="00AC139F">
              <w:rPr>
                <w:rFonts w:ascii="Arial" w:hAnsi="Arial" w:cs="Arial"/>
                <w:b/>
                <w:sz w:val="20"/>
                <w:lang w:eastAsia="en-GB"/>
              </w:rPr>
              <w:t>Retrieved Documents Indicator</w:t>
            </w:r>
          </w:p>
        </w:tc>
        <w:tc>
          <w:tcPr>
            <w:tcW w:w="2217" w:type="dxa"/>
            <w:tcBorders>
              <w:top w:val="single" w:sz="4" w:space="0" w:color="auto"/>
              <w:left w:val="single" w:sz="4" w:space="0" w:color="auto"/>
              <w:bottom w:val="single" w:sz="4" w:space="0" w:color="auto"/>
              <w:right w:val="single" w:sz="4" w:space="0" w:color="auto"/>
            </w:tcBorders>
            <w:hideMark/>
          </w:tcPr>
          <w:p w:rsidR="004C2CFA" w:rsidRPr="00AC139F" w:rsidRDefault="004C2CFA">
            <w:pPr>
              <w:pStyle w:val="ListBullet1"/>
              <w:keepNext/>
              <w:numPr>
                <w:ilvl w:val="0"/>
                <w:numId w:val="0"/>
              </w:numPr>
              <w:rPr>
                <w:rFonts w:ascii="Arial" w:hAnsi="Arial" w:cs="Arial"/>
                <w:sz w:val="20"/>
                <w:lang w:eastAsia="en-GB"/>
              </w:rPr>
            </w:pPr>
            <w:r w:rsidRPr="00AC139F">
              <w:rPr>
                <w:rFonts w:ascii="Arial" w:hAnsi="Arial" w:cs="Arial"/>
                <w:sz w:val="20"/>
                <w:lang w:eastAsia="en-GB"/>
              </w:rPr>
              <w:t>Boolean parameter used to enable the addition of retrieved documents into the result set.</w:t>
            </w:r>
          </w:p>
        </w:tc>
        <w:tc>
          <w:tcPr>
            <w:tcW w:w="2427" w:type="dxa"/>
            <w:tcBorders>
              <w:top w:val="single" w:sz="4" w:space="0" w:color="auto"/>
              <w:left w:val="single" w:sz="4" w:space="0" w:color="auto"/>
              <w:bottom w:val="single" w:sz="4" w:space="0" w:color="auto"/>
              <w:right w:val="single" w:sz="4" w:space="0" w:color="auto"/>
            </w:tcBorders>
            <w:shd w:val="clear" w:color="auto" w:fill="4F81BD" w:themeFill="accent1"/>
            <w:hideMark/>
          </w:tcPr>
          <w:p w:rsidR="004C2CFA" w:rsidRPr="00AC139F" w:rsidRDefault="004C2CFA">
            <w:pPr>
              <w:pStyle w:val="ListBullet1"/>
              <w:keepNext/>
              <w:numPr>
                <w:ilvl w:val="0"/>
                <w:numId w:val="0"/>
              </w:numPr>
              <w:rPr>
                <w:rFonts w:ascii="Arial" w:hAnsi="Arial" w:cs="Arial"/>
                <w:color w:val="FFFFFF" w:themeColor="background1"/>
                <w:sz w:val="20"/>
                <w:lang w:eastAsia="en-GB"/>
              </w:rPr>
            </w:pPr>
            <w:r w:rsidRPr="00AC139F">
              <w:rPr>
                <w:rFonts w:ascii="Arial" w:hAnsi="Arial" w:cs="Arial"/>
                <w:color w:val="FFFFFF" w:themeColor="background1"/>
                <w:sz w:val="20"/>
                <w:lang w:eastAsia="en-GB"/>
              </w:rPr>
              <w:t>When present in the message and set to true then retrieved documents of the specified document types or default document types are included in the message.</w:t>
            </w:r>
          </w:p>
        </w:tc>
        <w:tc>
          <w:tcPr>
            <w:tcW w:w="2427" w:type="dxa"/>
            <w:tcBorders>
              <w:top w:val="single" w:sz="4" w:space="0" w:color="auto"/>
              <w:left w:val="single" w:sz="4" w:space="0" w:color="auto"/>
              <w:bottom w:val="single" w:sz="4" w:space="0" w:color="auto"/>
              <w:right w:val="single" w:sz="4" w:space="0" w:color="auto"/>
            </w:tcBorders>
            <w:shd w:val="clear" w:color="auto" w:fill="4F81BD" w:themeFill="accent1"/>
            <w:hideMark/>
          </w:tcPr>
          <w:p w:rsidR="004C2CFA" w:rsidRPr="00AC139F" w:rsidRDefault="004C2CFA">
            <w:pPr>
              <w:pStyle w:val="ListBullet1"/>
              <w:keepNext/>
              <w:numPr>
                <w:ilvl w:val="0"/>
                <w:numId w:val="0"/>
              </w:numPr>
              <w:rPr>
                <w:rFonts w:ascii="Arial" w:hAnsi="Arial" w:cs="Arial"/>
                <w:color w:val="FFFFFF" w:themeColor="background1"/>
                <w:sz w:val="20"/>
                <w:lang w:eastAsia="en-GB"/>
              </w:rPr>
            </w:pPr>
            <w:r w:rsidRPr="00AC139F">
              <w:rPr>
                <w:rFonts w:ascii="Arial" w:hAnsi="Arial" w:cs="Arial"/>
                <w:color w:val="FFFFFF" w:themeColor="background1"/>
                <w:sz w:val="20"/>
                <w:lang w:eastAsia="en-GB"/>
              </w:rPr>
              <w:t>When no User Defined Value is specified then the retrieved documents are excluded from the result set.</w:t>
            </w:r>
          </w:p>
        </w:tc>
      </w:tr>
      <w:tr w:rsidR="004C2CFA" w:rsidRPr="00AC139F" w:rsidTr="00271A03">
        <w:trPr>
          <w:trHeight w:val="1607"/>
          <w:jc w:val="center"/>
        </w:trPr>
        <w:tc>
          <w:tcPr>
            <w:tcW w:w="1526" w:type="dxa"/>
            <w:tcBorders>
              <w:top w:val="single" w:sz="4" w:space="0" w:color="auto"/>
              <w:left w:val="single" w:sz="4" w:space="0" w:color="auto"/>
              <w:bottom w:val="single" w:sz="4" w:space="0" w:color="auto"/>
              <w:right w:val="single" w:sz="4" w:space="0" w:color="auto"/>
            </w:tcBorders>
            <w:hideMark/>
          </w:tcPr>
          <w:p w:rsidR="004C2CFA" w:rsidRPr="00AC139F" w:rsidRDefault="004C2CFA">
            <w:pPr>
              <w:pStyle w:val="ListBullet1"/>
              <w:keepNext/>
              <w:numPr>
                <w:ilvl w:val="0"/>
                <w:numId w:val="0"/>
              </w:numPr>
              <w:jc w:val="left"/>
              <w:rPr>
                <w:rFonts w:ascii="Arial" w:hAnsi="Arial" w:cs="Arial"/>
                <w:b/>
                <w:sz w:val="20"/>
                <w:lang w:eastAsia="en-GB"/>
              </w:rPr>
            </w:pPr>
            <w:r w:rsidRPr="00AC139F">
              <w:rPr>
                <w:rFonts w:ascii="Arial" w:hAnsi="Arial" w:cs="Arial"/>
                <w:b/>
                <w:sz w:val="20"/>
                <w:lang w:eastAsia="en-GB"/>
              </w:rPr>
              <w:t>Retrieved Extensions Indicator</w:t>
            </w:r>
          </w:p>
        </w:tc>
        <w:tc>
          <w:tcPr>
            <w:tcW w:w="2217" w:type="dxa"/>
            <w:tcBorders>
              <w:top w:val="single" w:sz="4" w:space="0" w:color="auto"/>
              <w:left w:val="single" w:sz="4" w:space="0" w:color="auto"/>
              <w:bottom w:val="single" w:sz="4" w:space="0" w:color="auto"/>
              <w:right w:val="single" w:sz="4" w:space="0" w:color="auto"/>
            </w:tcBorders>
            <w:hideMark/>
          </w:tcPr>
          <w:p w:rsidR="004C2CFA" w:rsidRPr="00AC139F" w:rsidRDefault="004C2CFA">
            <w:pPr>
              <w:pStyle w:val="ListBullet1"/>
              <w:keepNext/>
              <w:numPr>
                <w:ilvl w:val="0"/>
                <w:numId w:val="0"/>
              </w:numPr>
              <w:rPr>
                <w:rFonts w:ascii="Arial" w:hAnsi="Arial" w:cs="Arial"/>
                <w:sz w:val="20"/>
                <w:lang w:eastAsia="en-GB"/>
              </w:rPr>
            </w:pPr>
            <w:r w:rsidRPr="00AC139F">
              <w:rPr>
                <w:rFonts w:ascii="Arial" w:hAnsi="Arial" w:cs="Arial"/>
                <w:sz w:val="20"/>
                <w:lang w:eastAsia="en-GB"/>
              </w:rPr>
              <w:t>Boolean parameter used to enable the addition of UBL extensions for all matching documents.</w:t>
            </w:r>
          </w:p>
        </w:tc>
        <w:tc>
          <w:tcPr>
            <w:tcW w:w="2427" w:type="dxa"/>
            <w:tcBorders>
              <w:top w:val="single" w:sz="4" w:space="0" w:color="auto"/>
              <w:left w:val="single" w:sz="4" w:space="0" w:color="auto"/>
              <w:bottom w:val="single" w:sz="4" w:space="0" w:color="auto"/>
              <w:right w:val="single" w:sz="4" w:space="0" w:color="auto"/>
            </w:tcBorders>
            <w:shd w:val="clear" w:color="auto" w:fill="4F81BD" w:themeFill="accent1"/>
            <w:hideMark/>
          </w:tcPr>
          <w:p w:rsidR="004C2CFA" w:rsidRPr="00AC139F" w:rsidRDefault="004C2CFA">
            <w:pPr>
              <w:pStyle w:val="ListBullet1"/>
              <w:keepNext/>
              <w:numPr>
                <w:ilvl w:val="0"/>
                <w:numId w:val="0"/>
              </w:numPr>
              <w:rPr>
                <w:rFonts w:ascii="Arial" w:hAnsi="Arial" w:cs="Arial"/>
                <w:color w:val="FFFFFF" w:themeColor="background1"/>
                <w:sz w:val="20"/>
                <w:lang w:eastAsia="en-GB"/>
              </w:rPr>
            </w:pPr>
            <w:r w:rsidRPr="00AC139F">
              <w:rPr>
                <w:rFonts w:ascii="Arial" w:hAnsi="Arial" w:cs="Arial"/>
                <w:color w:val="FFFFFF" w:themeColor="background1"/>
                <w:sz w:val="20"/>
                <w:lang w:eastAsia="en-GB"/>
              </w:rPr>
              <w:t>When present in the message and set to true then retrieved documents matching the search criteria will include the UBL extensions.</w:t>
            </w:r>
          </w:p>
        </w:tc>
        <w:tc>
          <w:tcPr>
            <w:tcW w:w="2427" w:type="dxa"/>
            <w:tcBorders>
              <w:top w:val="single" w:sz="4" w:space="0" w:color="auto"/>
              <w:left w:val="single" w:sz="4" w:space="0" w:color="auto"/>
              <w:bottom w:val="single" w:sz="4" w:space="0" w:color="auto"/>
              <w:right w:val="single" w:sz="4" w:space="0" w:color="auto"/>
            </w:tcBorders>
            <w:shd w:val="clear" w:color="auto" w:fill="4F81BD" w:themeFill="accent1"/>
            <w:hideMark/>
          </w:tcPr>
          <w:p w:rsidR="004C2CFA" w:rsidRPr="00AC139F" w:rsidRDefault="004C2CFA">
            <w:pPr>
              <w:pStyle w:val="ListBullet1"/>
              <w:keepNext/>
              <w:numPr>
                <w:ilvl w:val="0"/>
                <w:numId w:val="0"/>
              </w:numPr>
              <w:rPr>
                <w:rFonts w:ascii="Arial" w:hAnsi="Arial" w:cs="Arial"/>
                <w:color w:val="FFFFFF" w:themeColor="background1"/>
                <w:sz w:val="20"/>
                <w:lang w:eastAsia="en-GB"/>
              </w:rPr>
            </w:pPr>
            <w:r w:rsidRPr="00AC139F">
              <w:rPr>
                <w:rFonts w:ascii="Arial" w:hAnsi="Arial" w:cs="Arial"/>
                <w:color w:val="FFFFFF" w:themeColor="background1"/>
                <w:sz w:val="20"/>
                <w:lang w:eastAsia="en-GB"/>
              </w:rPr>
              <w:t>When no User Defined Value is specified then the retrieved documents do not include the UBL extensions.</w:t>
            </w:r>
          </w:p>
        </w:tc>
      </w:tr>
      <w:tr w:rsidR="004C2CFA" w:rsidRPr="00AC139F" w:rsidTr="00271A03">
        <w:trPr>
          <w:trHeight w:val="1607"/>
          <w:jc w:val="center"/>
        </w:trPr>
        <w:tc>
          <w:tcPr>
            <w:tcW w:w="1526" w:type="dxa"/>
            <w:tcBorders>
              <w:top w:val="single" w:sz="4" w:space="0" w:color="auto"/>
              <w:left w:val="single" w:sz="4" w:space="0" w:color="auto"/>
              <w:bottom w:val="single" w:sz="4" w:space="0" w:color="auto"/>
              <w:right w:val="single" w:sz="4" w:space="0" w:color="auto"/>
            </w:tcBorders>
            <w:hideMark/>
          </w:tcPr>
          <w:p w:rsidR="004C2CFA" w:rsidRPr="00AC139F" w:rsidRDefault="004C2CFA">
            <w:pPr>
              <w:pStyle w:val="ListBullet1"/>
              <w:keepNext/>
              <w:numPr>
                <w:ilvl w:val="0"/>
                <w:numId w:val="0"/>
              </w:numPr>
              <w:jc w:val="left"/>
              <w:rPr>
                <w:rFonts w:ascii="Arial" w:hAnsi="Arial" w:cs="Arial"/>
                <w:b/>
                <w:sz w:val="20"/>
                <w:lang w:eastAsia="en-GB"/>
              </w:rPr>
            </w:pPr>
            <w:r w:rsidRPr="00AC139F">
              <w:rPr>
                <w:rFonts w:ascii="Arial" w:hAnsi="Arial" w:cs="Arial"/>
                <w:b/>
                <w:sz w:val="20"/>
                <w:lang w:eastAsia="en-GB"/>
              </w:rPr>
              <w:t>(Set of) Receiver Endpoint</w:t>
            </w:r>
            <w:r w:rsidR="00AC139F" w:rsidRPr="00AC139F">
              <w:rPr>
                <w:rFonts w:ascii="Arial" w:hAnsi="Arial" w:cs="Arial"/>
                <w:b/>
                <w:sz w:val="20"/>
                <w:lang w:eastAsia="en-GB"/>
              </w:rPr>
              <w:t xml:space="preserve"> </w:t>
            </w:r>
            <w:r w:rsidRPr="00AC139F">
              <w:rPr>
                <w:rFonts w:ascii="Arial" w:hAnsi="Arial" w:cs="Arial"/>
                <w:b/>
                <w:sz w:val="20"/>
                <w:lang w:eastAsia="en-GB"/>
              </w:rPr>
              <w:t>IDs</w:t>
            </w:r>
          </w:p>
        </w:tc>
        <w:tc>
          <w:tcPr>
            <w:tcW w:w="2217" w:type="dxa"/>
            <w:tcBorders>
              <w:top w:val="single" w:sz="4" w:space="0" w:color="auto"/>
              <w:left w:val="single" w:sz="4" w:space="0" w:color="auto"/>
              <w:bottom w:val="single" w:sz="4" w:space="0" w:color="auto"/>
              <w:right w:val="single" w:sz="4" w:space="0" w:color="auto"/>
            </w:tcBorders>
            <w:hideMark/>
          </w:tcPr>
          <w:p w:rsidR="004C2CFA" w:rsidRPr="00AC139F" w:rsidRDefault="004C2CFA" w:rsidP="00AC139F">
            <w:pPr>
              <w:pStyle w:val="ListBullet1"/>
              <w:keepNext/>
              <w:numPr>
                <w:ilvl w:val="0"/>
                <w:numId w:val="0"/>
              </w:numPr>
              <w:rPr>
                <w:rFonts w:ascii="Arial" w:hAnsi="Arial" w:cs="Arial"/>
                <w:sz w:val="20"/>
                <w:lang w:eastAsia="en-GB"/>
              </w:rPr>
            </w:pPr>
            <w:r w:rsidRPr="00AC139F">
              <w:rPr>
                <w:rFonts w:ascii="Arial" w:hAnsi="Arial" w:cs="Arial"/>
                <w:sz w:val="20"/>
                <w:lang w:eastAsia="en-GB"/>
              </w:rPr>
              <w:t xml:space="preserve">Used to restrict the set of documents to the ones sent to a particular set of </w:t>
            </w:r>
            <w:r w:rsidRPr="00AC139F">
              <w:rPr>
                <w:rFonts w:ascii="Arial" w:hAnsi="Arial" w:cs="Arial"/>
                <w:b/>
                <w:sz w:val="20"/>
                <w:lang w:eastAsia="en-GB"/>
              </w:rPr>
              <w:t>Receiver</w:t>
            </w:r>
            <w:r w:rsidRPr="00AC139F">
              <w:rPr>
                <w:rFonts w:ascii="Arial" w:hAnsi="Arial" w:cs="Arial"/>
                <w:sz w:val="20"/>
                <w:lang w:eastAsia="en-GB"/>
              </w:rPr>
              <w:t xml:space="preserve"> Endpoint</w:t>
            </w:r>
            <w:ins w:id="23" w:author="BATRINU Anamaria (DIGIT-EXT)" w:date="2015-09-11T16:11:00Z">
              <w:r w:rsidR="00AC139F" w:rsidRPr="00AC139F">
                <w:rPr>
                  <w:rFonts w:ascii="Arial" w:hAnsi="Arial" w:cs="Arial"/>
                  <w:sz w:val="20"/>
                  <w:lang w:eastAsia="en-GB"/>
                </w:rPr>
                <w:t xml:space="preserve"> </w:t>
              </w:r>
            </w:ins>
            <w:r w:rsidRPr="00AC139F">
              <w:rPr>
                <w:rFonts w:ascii="Arial" w:hAnsi="Arial" w:cs="Arial"/>
                <w:sz w:val="20"/>
                <w:lang w:eastAsia="en-GB"/>
              </w:rPr>
              <w:t>IDs.</w:t>
            </w:r>
          </w:p>
        </w:tc>
        <w:tc>
          <w:tcPr>
            <w:tcW w:w="2427" w:type="dxa"/>
            <w:tcBorders>
              <w:top w:val="single" w:sz="4" w:space="0" w:color="auto"/>
              <w:left w:val="single" w:sz="4" w:space="0" w:color="auto"/>
              <w:bottom w:val="single" w:sz="4" w:space="0" w:color="auto"/>
              <w:right w:val="single" w:sz="4" w:space="0" w:color="auto"/>
            </w:tcBorders>
            <w:shd w:val="clear" w:color="auto" w:fill="4F81BD" w:themeFill="accent1"/>
            <w:hideMark/>
          </w:tcPr>
          <w:p w:rsidR="004C2CFA" w:rsidRPr="00AC139F" w:rsidRDefault="004C2CFA">
            <w:pPr>
              <w:pStyle w:val="ListBullet1"/>
              <w:keepNext/>
              <w:numPr>
                <w:ilvl w:val="0"/>
                <w:numId w:val="0"/>
              </w:numPr>
              <w:rPr>
                <w:rFonts w:ascii="Arial" w:hAnsi="Arial" w:cs="Arial"/>
                <w:color w:val="FFFFFF" w:themeColor="background1"/>
                <w:sz w:val="20"/>
                <w:lang w:eastAsia="en-GB"/>
              </w:rPr>
            </w:pPr>
            <w:r w:rsidRPr="00AC139F">
              <w:rPr>
                <w:rFonts w:ascii="Arial" w:hAnsi="Arial" w:cs="Arial"/>
                <w:color w:val="FFFFFF" w:themeColor="background1"/>
                <w:sz w:val="20"/>
                <w:lang w:eastAsia="en-GB"/>
              </w:rPr>
              <w:t xml:space="preserve">When present in the message then the search is made on the set of </w:t>
            </w:r>
            <w:r w:rsidRPr="00AC139F">
              <w:rPr>
                <w:rFonts w:ascii="Arial" w:hAnsi="Arial" w:cs="Arial"/>
                <w:b/>
                <w:color w:val="FFFFFF" w:themeColor="background1"/>
                <w:sz w:val="20"/>
                <w:lang w:eastAsia="en-GB"/>
              </w:rPr>
              <w:t>Receiver</w:t>
            </w:r>
            <w:r w:rsidRPr="00AC139F">
              <w:rPr>
                <w:rFonts w:ascii="Arial" w:hAnsi="Arial" w:cs="Arial"/>
                <w:color w:val="FFFFFF" w:themeColor="background1"/>
                <w:sz w:val="20"/>
                <w:lang w:eastAsia="en-GB"/>
              </w:rPr>
              <w:t xml:space="preserve"> IDs specified in the message.</w:t>
            </w:r>
          </w:p>
        </w:tc>
        <w:tc>
          <w:tcPr>
            <w:tcW w:w="2427" w:type="dxa"/>
            <w:tcBorders>
              <w:top w:val="single" w:sz="4" w:space="0" w:color="auto"/>
              <w:left w:val="single" w:sz="4" w:space="0" w:color="auto"/>
              <w:bottom w:val="single" w:sz="4" w:space="0" w:color="auto"/>
              <w:right w:val="single" w:sz="4" w:space="0" w:color="auto"/>
            </w:tcBorders>
            <w:shd w:val="clear" w:color="auto" w:fill="4F81BD" w:themeFill="accent1"/>
            <w:hideMark/>
          </w:tcPr>
          <w:p w:rsidR="004C2CFA" w:rsidRPr="00AC139F" w:rsidRDefault="004C2CFA" w:rsidP="00A168FF">
            <w:pPr>
              <w:pStyle w:val="ListBullet1"/>
              <w:keepNext/>
              <w:numPr>
                <w:ilvl w:val="0"/>
                <w:numId w:val="0"/>
              </w:numPr>
              <w:jc w:val="left"/>
              <w:rPr>
                <w:rFonts w:ascii="Arial" w:hAnsi="Arial" w:cs="Arial"/>
                <w:color w:val="FFFFFF" w:themeColor="background1"/>
                <w:sz w:val="20"/>
                <w:lang w:eastAsia="en-GB"/>
              </w:rPr>
            </w:pPr>
            <w:r w:rsidRPr="00AC139F">
              <w:rPr>
                <w:rFonts w:ascii="Arial" w:hAnsi="Arial" w:cs="Arial"/>
                <w:color w:val="FFFFFF" w:themeColor="background1"/>
                <w:sz w:val="20"/>
                <w:lang w:eastAsia="en-GB"/>
              </w:rPr>
              <w:t xml:space="preserve">When no User Defined Value is specified then </w:t>
            </w:r>
            <w:r w:rsidR="00A168FF">
              <w:rPr>
                <w:rFonts w:ascii="Arial" w:hAnsi="Arial" w:cs="Arial"/>
                <w:color w:val="FFFFFF" w:themeColor="background1"/>
                <w:sz w:val="20"/>
                <w:lang w:eastAsia="en-GB"/>
              </w:rPr>
              <w:t>no filtering is applied for the message receiver.</w:t>
            </w:r>
          </w:p>
        </w:tc>
      </w:tr>
      <w:tr w:rsidR="004C2CFA" w:rsidRPr="00AC139F" w:rsidTr="00271A03">
        <w:trPr>
          <w:trHeight w:val="1607"/>
          <w:jc w:val="center"/>
        </w:trPr>
        <w:tc>
          <w:tcPr>
            <w:tcW w:w="1526" w:type="dxa"/>
            <w:tcBorders>
              <w:top w:val="single" w:sz="4" w:space="0" w:color="auto"/>
              <w:left w:val="single" w:sz="4" w:space="0" w:color="auto"/>
              <w:bottom w:val="single" w:sz="4" w:space="0" w:color="auto"/>
              <w:right w:val="single" w:sz="4" w:space="0" w:color="auto"/>
            </w:tcBorders>
            <w:hideMark/>
          </w:tcPr>
          <w:p w:rsidR="004C2CFA" w:rsidRPr="00AC139F" w:rsidRDefault="004C2CFA">
            <w:pPr>
              <w:pStyle w:val="ListBullet1"/>
              <w:keepNext/>
              <w:numPr>
                <w:ilvl w:val="0"/>
                <w:numId w:val="0"/>
              </w:numPr>
              <w:jc w:val="left"/>
              <w:rPr>
                <w:rFonts w:ascii="Arial" w:hAnsi="Arial" w:cs="Arial"/>
                <w:b/>
                <w:sz w:val="20"/>
                <w:lang w:eastAsia="en-GB"/>
              </w:rPr>
            </w:pPr>
            <w:r w:rsidRPr="00AC139F">
              <w:rPr>
                <w:rFonts w:ascii="Arial" w:hAnsi="Arial" w:cs="Arial"/>
                <w:b/>
                <w:sz w:val="20"/>
                <w:lang w:eastAsia="en-GB"/>
              </w:rPr>
              <w:lastRenderedPageBreak/>
              <w:t>(Set of) Sender</w:t>
            </w:r>
          </w:p>
          <w:p w:rsidR="004C2CFA" w:rsidRPr="00AC139F" w:rsidRDefault="004C2CFA">
            <w:pPr>
              <w:pStyle w:val="ListBullet1"/>
              <w:keepNext/>
              <w:numPr>
                <w:ilvl w:val="0"/>
                <w:numId w:val="0"/>
              </w:numPr>
              <w:jc w:val="left"/>
              <w:rPr>
                <w:rFonts w:ascii="Arial" w:hAnsi="Arial" w:cs="Arial"/>
                <w:b/>
                <w:sz w:val="20"/>
                <w:lang w:eastAsia="en-GB"/>
              </w:rPr>
            </w:pPr>
            <w:r w:rsidRPr="00AC139F">
              <w:rPr>
                <w:rFonts w:ascii="Arial" w:hAnsi="Arial" w:cs="Arial"/>
                <w:b/>
                <w:sz w:val="20"/>
                <w:lang w:eastAsia="en-GB"/>
              </w:rPr>
              <w:t>Endpoint</w:t>
            </w:r>
            <w:r w:rsidR="00AC139F" w:rsidRPr="00AC139F">
              <w:rPr>
                <w:rFonts w:ascii="Arial" w:hAnsi="Arial" w:cs="Arial"/>
                <w:b/>
                <w:sz w:val="20"/>
                <w:lang w:eastAsia="en-GB"/>
              </w:rPr>
              <w:t xml:space="preserve"> </w:t>
            </w:r>
            <w:r w:rsidRPr="00AC139F">
              <w:rPr>
                <w:rFonts w:ascii="Arial" w:hAnsi="Arial" w:cs="Arial"/>
                <w:b/>
                <w:sz w:val="20"/>
                <w:lang w:eastAsia="en-GB"/>
              </w:rPr>
              <w:t>IDs</w:t>
            </w:r>
          </w:p>
        </w:tc>
        <w:tc>
          <w:tcPr>
            <w:tcW w:w="2217" w:type="dxa"/>
            <w:tcBorders>
              <w:top w:val="single" w:sz="4" w:space="0" w:color="auto"/>
              <w:left w:val="single" w:sz="4" w:space="0" w:color="auto"/>
              <w:bottom w:val="single" w:sz="4" w:space="0" w:color="auto"/>
              <w:right w:val="single" w:sz="4" w:space="0" w:color="auto"/>
            </w:tcBorders>
            <w:hideMark/>
          </w:tcPr>
          <w:p w:rsidR="004C2CFA" w:rsidRPr="00AC139F" w:rsidRDefault="004C2CFA" w:rsidP="00AC139F">
            <w:pPr>
              <w:pStyle w:val="ListBullet1"/>
              <w:keepNext/>
              <w:numPr>
                <w:ilvl w:val="0"/>
                <w:numId w:val="0"/>
              </w:numPr>
              <w:rPr>
                <w:rFonts w:ascii="Arial" w:hAnsi="Arial" w:cs="Arial"/>
                <w:sz w:val="20"/>
                <w:lang w:eastAsia="en-GB"/>
              </w:rPr>
            </w:pPr>
            <w:r w:rsidRPr="00AC139F">
              <w:rPr>
                <w:rFonts w:ascii="Arial" w:hAnsi="Arial" w:cs="Arial"/>
                <w:sz w:val="20"/>
                <w:lang w:eastAsia="en-GB"/>
              </w:rPr>
              <w:t xml:space="preserve">Used to restrict the set of documents to the ones sent by a particular set of </w:t>
            </w:r>
            <w:r w:rsidRPr="00AC139F">
              <w:rPr>
                <w:rFonts w:ascii="Arial" w:hAnsi="Arial" w:cs="Arial"/>
                <w:b/>
                <w:sz w:val="20"/>
                <w:lang w:eastAsia="en-GB"/>
              </w:rPr>
              <w:t>Sender</w:t>
            </w:r>
            <w:r w:rsidRPr="00AC139F">
              <w:rPr>
                <w:rFonts w:ascii="Arial" w:hAnsi="Arial" w:cs="Arial"/>
                <w:sz w:val="20"/>
                <w:lang w:eastAsia="en-GB"/>
              </w:rPr>
              <w:t xml:space="preserve"> Endpoint</w:t>
            </w:r>
            <w:r w:rsidR="00AC139F" w:rsidRPr="00AC139F">
              <w:rPr>
                <w:rFonts w:ascii="Arial" w:hAnsi="Arial" w:cs="Arial"/>
                <w:sz w:val="20"/>
                <w:lang w:eastAsia="en-GB"/>
              </w:rPr>
              <w:t xml:space="preserve"> </w:t>
            </w:r>
            <w:r w:rsidRPr="00AC139F">
              <w:rPr>
                <w:rFonts w:ascii="Arial" w:hAnsi="Arial" w:cs="Arial"/>
                <w:sz w:val="20"/>
                <w:lang w:eastAsia="en-GB"/>
              </w:rPr>
              <w:t>IDs.</w:t>
            </w:r>
          </w:p>
        </w:tc>
        <w:tc>
          <w:tcPr>
            <w:tcW w:w="2427" w:type="dxa"/>
            <w:tcBorders>
              <w:top w:val="single" w:sz="4" w:space="0" w:color="auto"/>
              <w:left w:val="single" w:sz="4" w:space="0" w:color="auto"/>
              <w:bottom w:val="single" w:sz="4" w:space="0" w:color="auto"/>
              <w:right w:val="single" w:sz="4" w:space="0" w:color="auto"/>
            </w:tcBorders>
            <w:shd w:val="clear" w:color="auto" w:fill="4F81BD" w:themeFill="accent1"/>
            <w:hideMark/>
          </w:tcPr>
          <w:p w:rsidR="004C2CFA" w:rsidRPr="00AC139F" w:rsidRDefault="004C2CFA">
            <w:pPr>
              <w:pStyle w:val="ListBullet1"/>
              <w:keepNext/>
              <w:numPr>
                <w:ilvl w:val="0"/>
                <w:numId w:val="0"/>
              </w:numPr>
              <w:rPr>
                <w:rFonts w:ascii="Arial" w:hAnsi="Arial" w:cs="Arial"/>
                <w:color w:val="FFFFFF" w:themeColor="background1"/>
                <w:sz w:val="20"/>
                <w:lang w:eastAsia="en-GB"/>
              </w:rPr>
            </w:pPr>
            <w:r w:rsidRPr="00AC139F">
              <w:rPr>
                <w:rFonts w:ascii="Arial" w:hAnsi="Arial" w:cs="Arial"/>
                <w:color w:val="FFFFFF" w:themeColor="background1"/>
                <w:sz w:val="20"/>
                <w:lang w:eastAsia="en-GB"/>
              </w:rPr>
              <w:t xml:space="preserve">When present in the message then the search is made on the set of </w:t>
            </w:r>
            <w:r w:rsidRPr="00AC139F">
              <w:rPr>
                <w:rFonts w:ascii="Arial" w:hAnsi="Arial" w:cs="Arial"/>
                <w:b/>
                <w:color w:val="FFFFFF" w:themeColor="background1"/>
                <w:sz w:val="20"/>
                <w:lang w:eastAsia="en-GB"/>
              </w:rPr>
              <w:t>Sender</w:t>
            </w:r>
            <w:r w:rsidRPr="00AC139F">
              <w:rPr>
                <w:rFonts w:ascii="Arial" w:hAnsi="Arial" w:cs="Arial"/>
                <w:color w:val="FFFFFF" w:themeColor="background1"/>
                <w:sz w:val="20"/>
                <w:lang w:eastAsia="en-GB"/>
              </w:rPr>
              <w:t xml:space="preserve"> Endpoint</w:t>
            </w:r>
            <w:ins w:id="24" w:author="BATRINU Anamaria (DIGIT-EXT)" w:date="2015-09-11T16:11:00Z">
              <w:r w:rsidR="00AC139F" w:rsidRPr="00AC139F">
                <w:rPr>
                  <w:rFonts w:ascii="Arial" w:hAnsi="Arial" w:cs="Arial"/>
                  <w:color w:val="FFFFFF" w:themeColor="background1"/>
                  <w:sz w:val="20"/>
                  <w:lang w:eastAsia="en-GB"/>
                </w:rPr>
                <w:t xml:space="preserve"> </w:t>
              </w:r>
            </w:ins>
            <w:r w:rsidRPr="00AC139F">
              <w:rPr>
                <w:rFonts w:ascii="Arial" w:hAnsi="Arial" w:cs="Arial"/>
                <w:color w:val="FFFFFF" w:themeColor="background1"/>
                <w:sz w:val="20"/>
                <w:lang w:eastAsia="en-GB"/>
              </w:rPr>
              <w:t>IDs specified in the message.</w:t>
            </w:r>
          </w:p>
        </w:tc>
        <w:tc>
          <w:tcPr>
            <w:tcW w:w="2427" w:type="dxa"/>
            <w:tcBorders>
              <w:top w:val="single" w:sz="4" w:space="0" w:color="auto"/>
              <w:left w:val="single" w:sz="4" w:space="0" w:color="auto"/>
              <w:bottom w:val="single" w:sz="4" w:space="0" w:color="auto"/>
              <w:right w:val="single" w:sz="4" w:space="0" w:color="auto"/>
            </w:tcBorders>
            <w:shd w:val="clear" w:color="auto" w:fill="4F81BD" w:themeFill="accent1"/>
            <w:hideMark/>
          </w:tcPr>
          <w:p w:rsidR="004C2CFA" w:rsidRPr="00AC139F" w:rsidRDefault="004C2CFA" w:rsidP="00A168FF">
            <w:pPr>
              <w:pStyle w:val="ListBullet1"/>
              <w:keepNext/>
              <w:numPr>
                <w:ilvl w:val="0"/>
                <w:numId w:val="0"/>
              </w:numPr>
              <w:jc w:val="left"/>
              <w:rPr>
                <w:rFonts w:ascii="Arial" w:hAnsi="Arial" w:cs="Arial"/>
                <w:color w:val="FFFFFF" w:themeColor="background1"/>
                <w:sz w:val="20"/>
                <w:lang w:eastAsia="en-GB"/>
              </w:rPr>
            </w:pPr>
            <w:r w:rsidRPr="00AC139F">
              <w:rPr>
                <w:rFonts w:ascii="Arial" w:hAnsi="Arial" w:cs="Arial"/>
                <w:color w:val="FFFFFF" w:themeColor="background1"/>
                <w:sz w:val="20"/>
                <w:lang w:eastAsia="en-GB"/>
              </w:rPr>
              <w:t xml:space="preserve">When no User Defined Value is specified then </w:t>
            </w:r>
            <w:r w:rsidR="00A168FF">
              <w:rPr>
                <w:rFonts w:ascii="Arial" w:hAnsi="Arial" w:cs="Arial"/>
                <w:color w:val="FFFFFF" w:themeColor="background1"/>
                <w:sz w:val="20"/>
                <w:lang w:eastAsia="en-GB"/>
              </w:rPr>
              <w:t>no filtering is applied for the message sender.</w:t>
            </w:r>
          </w:p>
        </w:tc>
      </w:tr>
    </w:tbl>
    <w:p w:rsidR="00271A03" w:rsidRDefault="00271A03" w:rsidP="00271A03">
      <w:pPr>
        <w:pStyle w:val="ListBullet"/>
        <w:numPr>
          <w:ilvl w:val="0"/>
          <w:numId w:val="0"/>
        </w:numPr>
        <w:spacing w:before="120" w:after="120"/>
        <w:jc w:val="both"/>
        <w:rPr>
          <w:ins w:id="25" w:author="DERVEAU Olivier (DIGIT-EXT)" w:date="2015-11-16T09:25:00Z"/>
          <w:rFonts w:cs="Arial"/>
          <w:lang w:val="en-GB"/>
        </w:rPr>
      </w:pPr>
      <w:r w:rsidRPr="00AC139F">
        <w:rPr>
          <w:rFonts w:cs="Arial"/>
          <w:lang w:val="en-GB"/>
        </w:rPr>
        <w:t xml:space="preserve">The </w:t>
      </w:r>
      <w:r w:rsidR="00792874" w:rsidRPr="00AC139F">
        <w:rPr>
          <w:rFonts w:cs="Arial"/>
          <w:lang w:val="en-GB"/>
        </w:rPr>
        <w:t>documents</w:t>
      </w:r>
      <w:r w:rsidRPr="00AC139F">
        <w:rPr>
          <w:rFonts w:cs="Arial"/>
          <w:lang w:val="en-GB"/>
        </w:rPr>
        <w:t xml:space="preserve"> </w:t>
      </w:r>
      <w:r w:rsidR="00792874" w:rsidRPr="00AC139F">
        <w:rPr>
          <w:rFonts w:cs="Arial"/>
          <w:lang w:val="en-GB"/>
        </w:rPr>
        <w:t>must</w:t>
      </w:r>
      <w:r w:rsidRPr="00AC139F">
        <w:rPr>
          <w:rFonts w:cs="Arial"/>
          <w:lang w:val="en-GB"/>
        </w:rPr>
        <w:t xml:space="preserve"> </w:t>
      </w:r>
      <w:r w:rsidR="00792874" w:rsidRPr="00AC139F">
        <w:rPr>
          <w:rFonts w:cs="Arial"/>
          <w:lang w:val="en-GB"/>
        </w:rPr>
        <w:t>pertain to a transaction set granted to the Issuer by an eventual party agreement with the Sender.</w:t>
      </w:r>
    </w:p>
    <w:p w:rsidR="003755ED" w:rsidRDefault="003755ED" w:rsidP="003755ED">
      <w:pPr>
        <w:pStyle w:val="Text3"/>
        <w:rPr>
          <w:ins w:id="26" w:author="DERVEAU Olivier (DIGIT-EXT)" w:date="2015-11-16T09:25:00Z"/>
        </w:rPr>
      </w:pPr>
      <w:ins w:id="27" w:author="DERVEAU Olivier (DIGIT-EXT)" w:date="2015-11-16T09:25:00Z">
        <w:r>
          <w:t xml:space="preserve">If the </w:t>
        </w:r>
        <w:r>
          <w:t>document</w:t>
        </w:r>
      </w:ins>
      <w:ins w:id="28" w:author="DERVEAU Olivier (DIGIT-EXT)" w:date="2015-11-16T09:30:00Z">
        <w:r w:rsidR="00114B4A">
          <w:t>'s</w:t>
        </w:r>
      </w:ins>
      <w:ins w:id="29" w:author="DERVEAU Olivier (DIGIT-EXT)" w:date="2015-11-16T09:25:00Z">
        <w:r>
          <w:t xml:space="preserve"> </w:t>
        </w:r>
        <w:r>
          <w:t xml:space="preserve">transaction is </w:t>
        </w:r>
        <w:proofErr w:type="spellStart"/>
        <w:r>
          <w:t>SubmitAttachedDocument</w:t>
        </w:r>
        <w:proofErr w:type="spellEnd"/>
        <w:r>
          <w:t xml:space="preserve"> or </w:t>
        </w:r>
        <w:proofErr w:type="spellStart"/>
        <w:r>
          <w:t>SubmitApplicationResponse</w:t>
        </w:r>
        <w:proofErr w:type="spellEnd"/>
        <w:r>
          <w:t xml:space="preserve">, in </w:t>
        </w:r>
        <w:proofErr w:type="spellStart"/>
        <w:r>
          <w:t>extenso</w:t>
        </w:r>
        <w:proofErr w:type="spellEnd"/>
        <w:r>
          <w:t>, if the transaction belongs to Toolbox (write) services and directly relates to a parent document, the transaction of the parent is retrieved. If the parent is an attached document, the transaction of its parent is retrieve</w:t>
        </w:r>
      </w:ins>
      <w:ins w:id="30" w:author="DERVEAU Olivier (DIGIT-EXT)" w:date="2015-11-16T09:26:00Z">
        <w:r>
          <w:t>d</w:t>
        </w:r>
      </w:ins>
      <w:ins w:id="31" w:author="DERVEAU Olivier (DIGIT-EXT)" w:date="2015-11-16T09:25:00Z">
        <w:r>
          <w:t>. The objective is to identify the transaction of the main (initial) document (</w:t>
        </w:r>
        <w:proofErr w:type="spellStart"/>
        <w:r>
          <w:t>e.g</w:t>
        </w:r>
        <w:proofErr w:type="spellEnd"/>
        <w:r>
          <w:t xml:space="preserve"> Invoice, Bundle, Order, Request </w:t>
        </w:r>
        <w:proofErr w:type="gramStart"/>
        <w:r>
          <w:t>For</w:t>
        </w:r>
        <w:proofErr w:type="gramEnd"/>
        <w:r>
          <w:t xml:space="preserve"> Quotation) and not the transaction of a Toolbox service.</w:t>
        </w:r>
        <w:bookmarkStart w:id="32" w:name="_GoBack"/>
        <w:bookmarkEnd w:id="32"/>
      </w:ins>
    </w:p>
    <w:p w:rsidR="003755ED" w:rsidRPr="00AC139F" w:rsidRDefault="003755ED" w:rsidP="00271A03">
      <w:pPr>
        <w:pStyle w:val="ListBullet"/>
        <w:numPr>
          <w:ilvl w:val="0"/>
          <w:numId w:val="0"/>
        </w:numPr>
        <w:spacing w:before="120" w:after="120"/>
        <w:jc w:val="both"/>
        <w:rPr>
          <w:rFonts w:cs="Arial"/>
          <w:lang w:val="en-GB"/>
        </w:rPr>
      </w:pPr>
    </w:p>
    <w:p w:rsidR="004C2CFA" w:rsidRPr="00AC139F" w:rsidRDefault="004C2CFA" w:rsidP="005A62E8">
      <w:pPr>
        <w:pStyle w:val="ListBullet1"/>
        <w:keepNext/>
        <w:numPr>
          <w:ilvl w:val="0"/>
          <w:numId w:val="0"/>
        </w:numPr>
        <w:pBdr>
          <w:top w:val="single" w:sz="4" w:space="1" w:color="auto"/>
          <w:left w:val="single" w:sz="4" w:space="4" w:color="auto"/>
          <w:bottom w:val="single" w:sz="4" w:space="1" w:color="auto"/>
          <w:right w:val="single" w:sz="4" w:space="4" w:color="auto"/>
        </w:pBdr>
        <w:ind w:left="284"/>
        <w:jc w:val="left"/>
        <w:rPr>
          <w:rFonts w:ascii="Arial" w:hAnsi="Arial" w:cs="Arial"/>
          <w:sz w:val="20"/>
        </w:rPr>
      </w:pPr>
      <w:r w:rsidRPr="00AC139F">
        <w:rPr>
          <w:rFonts w:ascii="Arial" w:hAnsi="Arial" w:cs="Arial"/>
          <w:b/>
          <w:sz w:val="20"/>
        </w:rPr>
        <w:t>Note:</w:t>
      </w:r>
    </w:p>
    <w:p w:rsidR="004C2CFA" w:rsidRPr="00AC139F" w:rsidRDefault="004C2CFA" w:rsidP="005A62E8">
      <w:pPr>
        <w:pStyle w:val="ListBullet1"/>
        <w:keepNext/>
        <w:numPr>
          <w:ilvl w:val="0"/>
          <w:numId w:val="0"/>
        </w:numPr>
        <w:pBdr>
          <w:top w:val="single" w:sz="4" w:space="1" w:color="auto"/>
          <w:left w:val="single" w:sz="4" w:space="4" w:color="auto"/>
          <w:bottom w:val="single" w:sz="4" w:space="1" w:color="auto"/>
          <w:right w:val="single" w:sz="4" w:space="4" w:color="auto"/>
        </w:pBdr>
        <w:ind w:left="284"/>
        <w:jc w:val="left"/>
        <w:rPr>
          <w:rFonts w:ascii="Arial" w:hAnsi="Arial" w:cs="Arial"/>
          <w:i/>
          <w:sz w:val="20"/>
        </w:rPr>
      </w:pPr>
      <w:r w:rsidRPr="00AC139F">
        <w:rPr>
          <w:rFonts w:ascii="Arial" w:hAnsi="Arial" w:cs="Arial"/>
          <w:sz w:val="20"/>
        </w:rPr>
        <w:t>The search must be performed using the following parameters specified in the table above:</w:t>
      </w:r>
    </w:p>
    <w:p w:rsidR="004C2CFA" w:rsidRPr="00AC139F" w:rsidRDefault="004C2CFA" w:rsidP="005A62E8">
      <w:pPr>
        <w:pStyle w:val="ListBullet1"/>
        <w:keepNext/>
        <w:numPr>
          <w:ilvl w:val="0"/>
          <w:numId w:val="0"/>
        </w:numPr>
        <w:pBdr>
          <w:top w:val="single" w:sz="4" w:space="1" w:color="auto"/>
          <w:left w:val="single" w:sz="4" w:space="4" w:color="auto"/>
          <w:bottom w:val="single" w:sz="4" w:space="1" w:color="auto"/>
          <w:right w:val="single" w:sz="4" w:space="4" w:color="auto"/>
        </w:pBdr>
        <w:ind w:left="284"/>
        <w:jc w:val="left"/>
        <w:rPr>
          <w:rFonts w:ascii="Arial" w:hAnsi="Arial" w:cs="Arial"/>
          <w:sz w:val="20"/>
        </w:rPr>
      </w:pPr>
      <w:r w:rsidRPr="00AC139F">
        <w:rPr>
          <w:rFonts w:ascii="Arial" w:hAnsi="Arial" w:cs="Arial"/>
          <w:b/>
          <w:sz w:val="20"/>
        </w:rPr>
        <w:t xml:space="preserve">Period </w:t>
      </w:r>
      <w:r w:rsidRPr="00AC139F">
        <w:rPr>
          <w:rFonts w:ascii="Arial" w:hAnsi="Arial" w:cs="Arial"/>
          <w:sz w:val="20"/>
        </w:rPr>
        <w:t>AND</w:t>
      </w:r>
    </w:p>
    <w:p w:rsidR="004C2CFA" w:rsidRPr="00AC139F" w:rsidRDefault="004C2CFA" w:rsidP="005A62E8">
      <w:pPr>
        <w:pStyle w:val="ListBullet1"/>
        <w:keepNext/>
        <w:numPr>
          <w:ilvl w:val="0"/>
          <w:numId w:val="0"/>
        </w:numPr>
        <w:pBdr>
          <w:top w:val="single" w:sz="4" w:space="1" w:color="auto"/>
          <w:left w:val="single" w:sz="4" w:space="4" w:color="auto"/>
          <w:bottom w:val="single" w:sz="4" w:space="1" w:color="auto"/>
          <w:right w:val="single" w:sz="4" w:space="4" w:color="auto"/>
        </w:pBdr>
        <w:ind w:left="284"/>
        <w:jc w:val="left"/>
        <w:rPr>
          <w:rFonts w:ascii="Arial" w:hAnsi="Arial" w:cs="Arial"/>
          <w:sz w:val="20"/>
        </w:rPr>
      </w:pPr>
      <w:r w:rsidRPr="00AC139F">
        <w:rPr>
          <w:rFonts w:ascii="Arial" w:hAnsi="Arial" w:cs="Arial"/>
          <w:sz w:val="20"/>
        </w:rPr>
        <w:t>(</w:t>
      </w:r>
      <w:r w:rsidRPr="00AC139F">
        <w:rPr>
          <w:rFonts w:ascii="Arial" w:hAnsi="Arial" w:cs="Arial"/>
          <w:b/>
          <w:sz w:val="20"/>
        </w:rPr>
        <w:t>Set of) Document Type Codes</w:t>
      </w:r>
      <w:r w:rsidRPr="00AC139F">
        <w:rPr>
          <w:rFonts w:ascii="Arial" w:hAnsi="Arial" w:cs="Arial"/>
          <w:i/>
          <w:sz w:val="20"/>
        </w:rPr>
        <w:t xml:space="preserve"> </w:t>
      </w:r>
      <w:r w:rsidRPr="00AC139F">
        <w:rPr>
          <w:rFonts w:ascii="Arial" w:hAnsi="Arial" w:cs="Arial"/>
          <w:sz w:val="20"/>
        </w:rPr>
        <w:t>AND</w:t>
      </w:r>
    </w:p>
    <w:p w:rsidR="004C2CFA" w:rsidRPr="00AC139F" w:rsidRDefault="004C2CFA" w:rsidP="005A62E8">
      <w:pPr>
        <w:pStyle w:val="ListBullet1"/>
        <w:keepNext/>
        <w:numPr>
          <w:ilvl w:val="0"/>
          <w:numId w:val="0"/>
        </w:numPr>
        <w:pBdr>
          <w:top w:val="single" w:sz="4" w:space="1" w:color="auto"/>
          <w:left w:val="single" w:sz="4" w:space="4" w:color="auto"/>
          <w:bottom w:val="single" w:sz="4" w:space="1" w:color="auto"/>
          <w:right w:val="single" w:sz="4" w:space="4" w:color="auto"/>
        </w:pBdr>
        <w:ind w:left="284"/>
        <w:jc w:val="left"/>
        <w:rPr>
          <w:rFonts w:ascii="Arial" w:hAnsi="Arial" w:cs="Arial"/>
          <w:sz w:val="20"/>
        </w:rPr>
      </w:pPr>
      <w:r w:rsidRPr="00AC139F">
        <w:rPr>
          <w:rFonts w:ascii="Arial" w:hAnsi="Arial" w:cs="Arial"/>
          <w:b/>
          <w:sz w:val="20"/>
        </w:rPr>
        <w:t>Retrieved Documents Indicator</w:t>
      </w:r>
      <w:r w:rsidRPr="00AC139F">
        <w:rPr>
          <w:rFonts w:ascii="Arial" w:hAnsi="Arial" w:cs="Arial"/>
          <w:i/>
          <w:sz w:val="20"/>
        </w:rPr>
        <w:t xml:space="preserve"> </w:t>
      </w:r>
      <w:r w:rsidRPr="00AC139F">
        <w:rPr>
          <w:rFonts w:ascii="Arial" w:hAnsi="Arial" w:cs="Arial"/>
          <w:sz w:val="20"/>
        </w:rPr>
        <w:t>AND</w:t>
      </w:r>
    </w:p>
    <w:p w:rsidR="004C2CFA" w:rsidRPr="00AC139F" w:rsidRDefault="004C2CFA" w:rsidP="005A62E8">
      <w:pPr>
        <w:pStyle w:val="ListBullet1"/>
        <w:keepNext/>
        <w:numPr>
          <w:ilvl w:val="0"/>
          <w:numId w:val="0"/>
        </w:numPr>
        <w:pBdr>
          <w:top w:val="single" w:sz="4" w:space="1" w:color="auto"/>
          <w:left w:val="single" w:sz="4" w:space="4" w:color="auto"/>
          <w:bottom w:val="single" w:sz="4" w:space="1" w:color="auto"/>
          <w:right w:val="single" w:sz="4" w:space="4" w:color="auto"/>
        </w:pBdr>
        <w:ind w:left="284"/>
        <w:jc w:val="left"/>
        <w:rPr>
          <w:rFonts w:ascii="Arial" w:hAnsi="Arial" w:cs="Arial"/>
          <w:sz w:val="20"/>
        </w:rPr>
      </w:pPr>
      <w:r w:rsidRPr="00AC139F">
        <w:rPr>
          <w:rFonts w:ascii="Arial" w:hAnsi="Arial" w:cs="Arial"/>
          <w:sz w:val="20"/>
        </w:rPr>
        <w:t>WHERE</w:t>
      </w:r>
    </w:p>
    <w:p w:rsidR="004C2CFA" w:rsidRPr="00AC139F" w:rsidRDefault="00394BE3" w:rsidP="005A62E8">
      <w:pPr>
        <w:pStyle w:val="ListBullet1"/>
        <w:keepNext/>
        <w:numPr>
          <w:ilvl w:val="0"/>
          <w:numId w:val="0"/>
        </w:numPr>
        <w:pBdr>
          <w:top w:val="single" w:sz="4" w:space="1" w:color="auto"/>
          <w:left w:val="single" w:sz="4" w:space="4" w:color="auto"/>
          <w:bottom w:val="single" w:sz="4" w:space="1" w:color="auto"/>
          <w:right w:val="single" w:sz="4" w:space="4" w:color="auto"/>
        </w:pBdr>
        <w:ind w:left="284"/>
        <w:jc w:val="left"/>
        <w:rPr>
          <w:rFonts w:ascii="Arial" w:hAnsi="Arial" w:cs="Arial"/>
          <w:sz w:val="20"/>
        </w:rPr>
      </w:pPr>
      <w:r w:rsidRPr="00AC139F">
        <w:rPr>
          <w:rFonts w:ascii="Arial" w:hAnsi="Arial" w:cs="Arial"/>
          <w:sz w:val="20"/>
        </w:rPr>
        <w:t>(</w:t>
      </w:r>
      <w:proofErr w:type="gramStart"/>
      <w:r w:rsidR="004C2CFA" w:rsidRPr="00AC139F">
        <w:rPr>
          <w:rFonts w:ascii="Arial" w:hAnsi="Arial" w:cs="Arial"/>
          <w:sz w:val="20"/>
        </w:rPr>
        <w:t>the</w:t>
      </w:r>
      <w:proofErr w:type="gramEnd"/>
      <w:r w:rsidR="004C2CFA" w:rsidRPr="00AC139F">
        <w:rPr>
          <w:rFonts w:ascii="Arial" w:hAnsi="Arial" w:cs="Arial"/>
          <w:sz w:val="20"/>
        </w:rPr>
        <w:t xml:space="preserve"> sender of the message </w:t>
      </w:r>
      <w:r w:rsidRPr="00AC139F">
        <w:rPr>
          <w:rFonts w:ascii="Arial" w:hAnsi="Arial" w:cs="Arial"/>
          <w:sz w:val="20"/>
        </w:rPr>
        <w:t xml:space="preserve">is the </w:t>
      </w:r>
      <w:r w:rsidR="004B51BC" w:rsidRPr="00AC139F">
        <w:rPr>
          <w:rFonts w:ascii="Arial" w:hAnsi="Arial" w:cs="Arial"/>
          <w:sz w:val="20"/>
        </w:rPr>
        <w:t xml:space="preserve">request </w:t>
      </w:r>
      <w:r w:rsidRPr="00AC139F">
        <w:rPr>
          <w:rFonts w:ascii="Arial" w:hAnsi="Arial" w:cs="Arial"/>
          <w:sz w:val="20"/>
        </w:rPr>
        <w:t xml:space="preserve">sender </w:t>
      </w:r>
      <w:r w:rsidR="004C2CFA" w:rsidRPr="00AC139F">
        <w:rPr>
          <w:rFonts w:ascii="Arial" w:hAnsi="Arial" w:cs="Arial"/>
          <w:sz w:val="20"/>
        </w:rPr>
        <w:t xml:space="preserve">AND </w:t>
      </w:r>
      <w:r w:rsidRPr="00AC139F">
        <w:rPr>
          <w:rFonts w:ascii="Arial" w:hAnsi="Arial" w:cs="Arial"/>
          <w:sz w:val="20"/>
        </w:rPr>
        <w:t xml:space="preserve">the </w:t>
      </w:r>
      <w:r w:rsidR="00A03719" w:rsidRPr="00AC139F">
        <w:rPr>
          <w:rFonts w:ascii="Arial" w:hAnsi="Arial" w:cs="Arial"/>
          <w:sz w:val="20"/>
        </w:rPr>
        <w:t>r</w:t>
      </w:r>
      <w:r w:rsidR="004C2CFA" w:rsidRPr="00AC139F">
        <w:rPr>
          <w:rFonts w:ascii="Arial" w:hAnsi="Arial" w:cs="Arial"/>
          <w:sz w:val="20"/>
        </w:rPr>
        <w:t>eceiver</w:t>
      </w:r>
      <w:r w:rsidR="00A03719" w:rsidRPr="00AC139F">
        <w:rPr>
          <w:rFonts w:ascii="Arial" w:hAnsi="Arial" w:cs="Arial"/>
          <w:sz w:val="20"/>
        </w:rPr>
        <w:t xml:space="preserve"> of the message is </w:t>
      </w:r>
      <w:r w:rsidR="004C2CFA" w:rsidRPr="00AC139F">
        <w:rPr>
          <w:rFonts w:ascii="Arial" w:hAnsi="Arial" w:cs="Arial"/>
          <w:sz w:val="20"/>
        </w:rPr>
        <w:t>any of the Parties specified in the (Set of) Receiver Endpoint</w:t>
      </w:r>
      <w:r w:rsidR="004B51BC" w:rsidRPr="00AC139F">
        <w:rPr>
          <w:rFonts w:ascii="Arial" w:hAnsi="Arial" w:cs="Arial"/>
          <w:sz w:val="20"/>
        </w:rPr>
        <w:t xml:space="preserve"> </w:t>
      </w:r>
      <w:r w:rsidR="004C2CFA" w:rsidRPr="00AC139F">
        <w:rPr>
          <w:rFonts w:ascii="Arial" w:hAnsi="Arial" w:cs="Arial"/>
          <w:sz w:val="20"/>
        </w:rPr>
        <w:t>IDs</w:t>
      </w:r>
      <w:r w:rsidR="00A03719" w:rsidRPr="00AC139F">
        <w:rPr>
          <w:rFonts w:ascii="Arial" w:hAnsi="Arial" w:cs="Arial"/>
          <w:sz w:val="20"/>
        </w:rPr>
        <w:t>)</w:t>
      </w:r>
    </w:p>
    <w:p w:rsidR="004C2CFA" w:rsidRPr="00AC139F" w:rsidRDefault="004C2CFA" w:rsidP="005A62E8">
      <w:pPr>
        <w:pStyle w:val="ListBullet1"/>
        <w:keepNext/>
        <w:numPr>
          <w:ilvl w:val="0"/>
          <w:numId w:val="0"/>
        </w:numPr>
        <w:pBdr>
          <w:top w:val="single" w:sz="4" w:space="1" w:color="auto"/>
          <w:left w:val="single" w:sz="4" w:space="4" w:color="auto"/>
          <w:bottom w:val="single" w:sz="4" w:space="1" w:color="auto"/>
          <w:right w:val="single" w:sz="4" w:space="4" w:color="auto"/>
        </w:pBdr>
        <w:ind w:left="284"/>
        <w:jc w:val="left"/>
        <w:rPr>
          <w:rFonts w:ascii="Arial" w:hAnsi="Arial" w:cs="Arial"/>
          <w:sz w:val="20"/>
        </w:rPr>
      </w:pPr>
      <w:r w:rsidRPr="00AC139F">
        <w:rPr>
          <w:rFonts w:ascii="Arial" w:hAnsi="Arial" w:cs="Arial"/>
          <w:sz w:val="20"/>
        </w:rPr>
        <w:t>OR</w:t>
      </w:r>
    </w:p>
    <w:p w:rsidR="004C2CFA" w:rsidRPr="00AC139F" w:rsidRDefault="00A03719" w:rsidP="005A62E8">
      <w:pPr>
        <w:pStyle w:val="ListBullet1"/>
        <w:keepNext/>
        <w:numPr>
          <w:ilvl w:val="0"/>
          <w:numId w:val="0"/>
        </w:numPr>
        <w:pBdr>
          <w:top w:val="single" w:sz="4" w:space="1" w:color="auto"/>
          <w:left w:val="single" w:sz="4" w:space="4" w:color="auto"/>
          <w:bottom w:val="single" w:sz="4" w:space="1" w:color="auto"/>
          <w:right w:val="single" w:sz="4" w:space="4" w:color="auto"/>
        </w:pBdr>
        <w:ind w:left="284"/>
        <w:jc w:val="left"/>
        <w:rPr>
          <w:rFonts w:ascii="Arial" w:hAnsi="Arial" w:cs="Arial"/>
          <w:sz w:val="20"/>
        </w:rPr>
      </w:pPr>
      <w:r w:rsidRPr="00AC139F">
        <w:rPr>
          <w:rFonts w:ascii="Arial" w:hAnsi="Arial" w:cs="Arial"/>
          <w:sz w:val="20"/>
        </w:rPr>
        <w:t>(</w:t>
      </w:r>
      <w:proofErr w:type="gramStart"/>
      <w:r w:rsidRPr="00AC139F">
        <w:rPr>
          <w:rFonts w:ascii="Arial" w:hAnsi="Arial" w:cs="Arial"/>
          <w:sz w:val="20"/>
        </w:rPr>
        <w:t>t</w:t>
      </w:r>
      <w:r w:rsidR="004C2CFA" w:rsidRPr="00AC139F">
        <w:rPr>
          <w:rFonts w:ascii="Arial" w:hAnsi="Arial" w:cs="Arial"/>
          <w:sz w:val="20"/>
        </w:rPr>
        <w:t>he</w:t>
      </w:r>
      <w:proofErr w:type="gramEnd"/>
      <w:r w:rsidR="004C2CFA" w:rsidRPr="00AC139F">
        <w:rPr>
          <w:rFonts w:ascii="Arial" w:hAnsi="Arial" w:cs="Arial"/>
          <w:sz w:val="20"/>
        </w:rPr>
        <w:t xml:space="preserve"> </w:t>
      </w:r>
      <w:r w:rsidRPr="00AC139F">
        <w:rPr>
          <w:rFonts w:ascii="Arial" w:hAnsi="Arial" w:cs="Arial"/>
          <w:sz w:val="20"/>
        </w:rPr>
        <w:t xml:space="preserve">receiver of the message is the </w:t>
      </w:r>
      <w:r w:rsidR="004B51BC" w:rsidRPr="00AC139F">
        <w:rPr>
          <w:rFonts w:ascii="Arial" w:hAnsi="Arial" w:cs="Arial"/>
          <w:sz w:val="20"/>
        </w:rPr>
        <w:t xml:space="preserve">request </w:t>
      </w:r>
      <w:r w:rsidRPr="00AC139F">
        <w:rPr>
          <w:rFonts w:ascii="Arial" w:hAnsi="Arial" w:cs="Arial"/>
          <w:sz w:val="20"/>
        </w:rPr>
        <w:t xml:space="preserve">sender </w:t>
      </w:r>
      <w:r w:rsidR="004C2CFA" w:rsidRPr="00AC139F">
        <w:rPr>
          <w:rFonts w:ascii="Arial" w:hAnsi="Arial" w:cs="Arial"/>
          <w:sz w:val="20"/>
        </w:rPr>
        <w:t xml:space="preserve">AND </w:t>
      </w:r>
      <w:r w:rsidRPr="00AC139F">
        <w:rPr>
          <w:rFonts w:ascii="Arial" w:hAnsi="Arial" w:cs="Arial"/>
          <w:sz w:val="20"/>
        </w:rPr>
        <w:t>the s</w:t>
      </w:r>
      <w:r w:rsidR="004C2CFA" w:rsidRPr="00AC139F">
        <w:rPr>
          <w:rFonts w:ascii="Arial" w:hAnsi="Arial" w:cs="Arial"/>
          <w:sz w:val="20"/>
        </w:rPr>
        <w:t>ender</w:t>
      </w:r>
      <w:r w:rsidRPr="00AC139F">
        <w:rPr>
          <w:rFonts w:ascii="Arial" w:hAnsi="Arial" w:cs="Arial"/>
          <w:sz w:val="20"/>
        </w:rPr>
        <w:t xml:space="preserve"> of the message is</w:t>
      </w:r>
      <w:r w:rsidR="004C2CFA" w:rsidRPr="00AC139F">
        <w:rPr>
          <w:rFonts w:ascii="Arial" w:hAnsi="Arial" w:cs="Arial"/>
          <w:sz w:val="20"/>
        </w:rPr>
        <w:t xml:space="preserve"> any of the Parties specified in the (Set of) Sender Endpoint</w:t>
      </w:r>
      <w:r w:rsidR="00792874" w:rsidRPr="00AC139F">
        <w:rPr>
          <w:rFonts w:ascii="Arial" w:hAnsi="Arial" w:cs="Arial"/>
          <w:sz w:val="20"/>
        </w:rPr>
        <w:t xml:space="preserve"> </w:t>
      </w:r>
      <w:r w:rsidR="004C2CFA" w:rsidRPr="00AC139F">
        <w:rPr>
          <w:rFonts w:ascii="Arial" w:hAnsi="Arial" w:cs="Arial"/>
          <w:sz w:val="20"/>
        </w:rPr>
        <w:t>IDs</w:t>
      </w:r>
      <w:r w:rsidRPr="00AC139F">
        <w:rPr>
          <w:rFonts w:ascii="Arial" w:hAnsi="Arial" w:cs="Arial"/>
          <w:sz w:val="20"/>
        </w:rPr>
        <w:t>)</w:t>
      </w:r>
    </w:p>
    <w:p w:rsidR="000B2C72" w:rsidRPr="00AC139F" w:rsidRDefault="000D4463" w:rsidP="004B51BC">
      <w:pPr>
        <w:pStyle w:val="Heading1"/>
        <w:keepNext w:val="0"/>
        <w:numPr>
          <w:ilvl w:val="1"/>
          <w:numId w:val="5"/>
        </w:numPr>
        <w:spacing w:before="120" w:after="120"/>
        <w:ind w:left="788" w:hanging="431"/>
        <w:rPr>
          <w:caps w:val="0"/>
          <w:lang w:val="en-GB"/>
        </w:rPr>
      </w:pPr>
      <w:bookmarkStart w:id="33" w:name="_Ref420055619"/>
      <w:bookmarkStart w:id="34" w:name="_Ref420055638"/>
      <w:bookmarkStart w:id="35" w:name="_Ref420055644"/>
      <w:bookmarkStart w:id="36" w:name="_Ref420055701"/>
      <w:bookmarkStart w:id="37" w:name="_Ref420055707"/>
      <w:bookmarkStart w:id="38" w:name="_Toc429996143"/>
      <w:r w:rsidRPr="00AC139F">
        <w:rPr>
          <w:caps w:val="0"/>
          <w:lang w:val="en-GB"/>
        </w:rPr>
        <w:t xml:space="preserve">System builds the </w:t>
      </w:r>
      <w:r w:rsidR="00CE499F" w:rsidRPr="00AC139F">
        <w:rPr>
          <w:caps w:val="0"/>
          <w:lang w:val="en-GB"/>
        </w:rPr>
        <w:t>Query</w:t>
      </w:r>
      <w:r w:rsidRPr="00AC139F">
        <w:rPr>
          <w:caps w:val="0"/>
          <w:lang w:val="en-GB"/>
        </w:rPr>
        <w:t xml:space="preserve"> Response</w:t>
      </w:r>
      <w:bookmarkEnd w:id="33"/>
      <w:bookmarkEnd w:id="34"/>
      <w:bookmarkEnd w:id="35"/>
      <w:bookmarkEnd w:id="36"/>
      <w:bookmarkEnd w:id="37"/>
      <w:bookmarkEnd w:id="38"/>
    </w:p>
    <w:p w:rsidR="00CE499F" w:rsidRPr="00AC139F" w:rsidRDefault="00CE499F" w:rsidP="00A03719">
      <w:pPr>
        <w:pStyle w:val="ListBullet"/>
        <w:numPr>
          <w:ilvl w:val="0"/>
          <w:numId w:val="0"/>
        </w:numPr>
        <w:spacing w:before="120" w:after="120"/>
        <w:jc w:val="both"/>
        <w:rPr>
          <w:rFonts w:cs="Arial"/>
          <w:lang w:val="en-GB"/>
        </w:rPr>
      </w:pPr>
      <w:bookmarkStart w:id="39" w:name="_Ref363468192"/>
      <w:bookmarkStart w:id="40" w:name="_Ref363468185"/>
      <w:bookmarkStart w:id="41" w:name="_Toc332187566"/>
      <w:r w:rsidRPr="00AC139F">
        <w:rPr>
          <w:rFonts w:cs="Arial"/>
          <w:lang w:val="en-GB"/>
        </w:rPr>
        <w:t>Based on the result of the previously mentioned query, the system builds the Query Request response:</w:t>
      </w:r>
    </w:p>
    <w:p w:rsidR="00CE499F" w:rsidRPr="00AC139F" w:rsidRDefault="00CE499F" w:rsidP="00A03719">
      <w:pPr>
        <w:pStyle w:val="ListBullet"/>
        <w:tabs>
          <w:tab w:val="clear" w:pos="360"/>
          <w:tab w:val="num" w:pos="-283"/>
          <w:tab w:val="num" w:pos="1003"/>
        </w:tabs>
        <w:rPr>
          <w:lang w:val="en-GB"/>
        </w:rPr>
      </w:pPr>
      <w:r w:rsidRPr="00AC139F">
        <w:rPr>
          <w:lang w:val="en-GB"/>
        </w:rPr>
        <w:t>The documents are ranked by received date descending.</w:t>
      </w:r>
      <w:r w:rsidRPr="00AC139F">
        <w:rPr>
          <w:b/>
          <w:lang w:val="en-GB"/>
        </w:rPr>
        <w:t xml:space="preserve"> </w:t>
      </w:r>
      <w:r w:rsidRPr="00AC139F">
        <w:rPr>
          <w:lang w:val="en-GB"/>
        </w:rPr>
        <w:t>The documents having the same received date are ordered at random.</w:t>
      </w:r>
    </w:p>
    <w:p w:rsidR="00CE499F" w:rsidRPr="00AC139F" w:rsidRDefault="00CE499F" w:rsidP="00A03719">
      <w:pPr>
        <w:pStyle w:val="ListBullet"/>
        <w:tabs>
          <w:tab w:val="clear" w:pos="360"/>
          <w:tab w:val="num" w:pos="-283"/>
          <w:tab w:val="num" w:pos="1003"/>
        </w:tabs>
        <w:rPr>
          <w:lang w:val="en-GB"/>
        </w:rPr>
      </w:pPr>
      <w:r w:rsidRPr="00AC139F">
        <w:rPr>
          <w:lang w:val="en-GB"/>
        </w:rPr>
        <w:t>The following data is returned for each of the matching documents (i.e. 1 or more):</w:t>
      </w:r>
      <w:bookmarkEnd w:id="39"/>
      <w:bookmarkEnd w:id="40"/>
      <w:bookmarkEnd w:id="41"/>
    </w:p>
    <w:p w:rsidR="00BC624A" w:rsidRPr="00AC139F" w:rsidRDefault="00BC624A" w:rsidP="00BC624A">
      <w:pPr>
        <w:rPr>
          <w:lang w:val="en-GB" w:eastAsia="fr-F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2943"/>
        <w:gridCol w:w="5891"/>
      </w:tblGrid>
      <w:tr w:rsidR="00CE499F" w:rsidRPr="00AC139F" w:rsidTr="00CE499F">
        <w:trPr>
          <w:jc w:val="center"/>
        </w:trPr>
        <w:tc>
          <w:tcPr>
            <w:tcW w:w="2943" w:type="dxa"/>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CE499F" w:rsidRPr="00AC139F" w:rsidRDefault="00CE499F" w:rsidP="00CF272D">
            <w:pPr>
              <w:pStyle w:val="ListBullet1"/>
              <w:numPr>
                <w:ilvl w:val="0"/>
                <w:numId w:val="0"/>
              </w:numPr>
              <w:jc w:val="left"/>
              <w:rPr>
                <w:rFonts w:ascii="Arial" w:hAnsi="Arial" w:cs="Arial"/>
                <w:b/>
                <w:color w:val="FFFFFF" w:themeColor="background1"/>
                <w:sz w:val="20"/>
                <w:lang w:eastAsia="en-GB"/>
              </w:rPr>
            </w:pPr>
            <w:r w:rsidRPr="00AC139F">
              <w:rPr>
                <w:rFonts w:ascii="Arial" w:hAnsi="Arial" w:cs="Arial"/>
                <w:b/>
                <w:color w:val="FFFFFF" w:themeColor="background1"/>
                <w:sz w:val="20"/>
                <w:lang w:eastAsia="en-GB"/>
              </w:rPr>
              <w:t>Element</w:t>
            </w:r>
          </w:p>
        </w:tc>
        <w:tc>
          <w:tcPr>
            <w:tcW w:w="5891" w:type="dxa"/>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CE499F" w:rsidRPr="00AC139F" w:rsidRDefault="00CE499F" w:rsidP="00CF272D">
            <w:pPr>
              <w:pStyle w:val="ListBullet1"/>
              <w:numPr>
                <w:ilvl w:val="0"/>
                <w:numId w:val="0"/>
              </w:numPr>
              <w:jc w:val="left"/>
              <w:rPr>
                <w:rFonts w:ascii="Arial" w:hAnsi="Arial" w:cs="Arial"/>
                <w:b/>
                <w:color w:val="FFFFFF" w:themeColor="background1"/>
                <w:sz w:val="20"/>
                <w:lang w:eastAsia="en-GB"/>
              </w:rPr>
            </w:pPr>
            <w:r w:rsidRPr="00AC139F">
              <w:rPr>
                <w:rFonts w:ascii="Arial" w:hAnsi="Arial" w:cs="Arial"/>
                <w:b/>
                <w:color w:val="FFFFFF" w:themeColor="background1"/>
                <w:sz w:val="20"/>
                <w:lang w:eastAsia="en-GB"/>
              </w:rPr>
              <w:t>Xpath</w:t>
            </w:r>
          </w:p>
        </w:tc>
      </w:tr>
      <w:tr w:rsidR="00CE499F" w:rsidRPr="00AC139F" w:rsidTr="00CE499F">
        <w:trPr>
          <w:jc w:val="center"/>
        </w:trPr>
        <w:tc>
          <w:tcPr>
            <w:tcW w:w="294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CE499F" w:rsidRPr="00AC139F" w:rsidRDefault="00CE499F" w:rsidP="00CF272D">
            <w:pPr>
              <w:pStyle w:val="ListBullet1"/>
              <w:numPr>
                <w:ilvl w:val="0"/>
                <w:numId w:val="0"/>
              </w:numPr>
              <w:jc w:val="left"/>
              <w:rPr>
                <w:rFonts w:ascii="Arial" w:hAnsi="Arial" w:cs="Arial"/>
                <w:sz w:val="20"/>
                <w:lang w:eastAsia="en-GB"/>
              </w:rPr>
            </w:pPr>
            <w:r w:rsidRPr="00AC139F">
              <w:rPr>
                <w:rFonts w:ascii="Arial" w:hAnsi="Arial" w:cs="Arial"/>
                <w:b/>
                <w:sz w:val="20"/>
                <w:lang w:eastAsia="en-GB"/>
              </w:rPr>
              <w:t>Response Code</w:t>
            </w:r>
            <w:r w:rsidRPr="00AC139F">
              <w:rPr>
                <w:rFonts w:ascii="Arial" w:hAnsi="Arial" w:cs="Arial"/>
                <w:sz w:val="20"/>
                <w:lang w:eastAsia="en-GB"/>
              </w:rPr>
              <w:t xml:space="preserve"> (applicable for a response message only)</w:t>
            </w:r>
          </w:p>
        </w:tc>
        <w:tc>
          <w:tcPr>
            <w:tcW w:w="589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CE499F" w:rsidRPr="00AC139F" w:rsidRDefault="00CE499F" w:rsidP="00CF272D">
            <w:pPr>
              <w:pStyle w:val="ListBullet1"/>
              <w:numPr>
                <w:ilvl w:val="0"/>
                <w:numId w:val="0"/>
              </w:numPr>
              <w:jc w:val="left"/>
              <w:rPr>
                <w:rFonts w:ascii="Arial" w:hAnsi="Arial" w:cs="Arial"/>
                <w:i/>
                <w:sz w:val="20"/>
                <w:lang w:eastAsia="en-GB"/>
              </w:rPr>
            </w:pPr>
            <w:r w:rsidRPr="00AC139F">
              <w:rPr>
                <w:rFonts w:ascii="Arial" w:hAnsi="Arial" w:cs="Arial"/>
                <w:i/>
                <w:sz w:val="20"/>
                <w:lang w:eastAsia="en-GB"/>
              </w:rPr>
              <w:t>DocumentReferenceResponseParentDocs.DocumentReferenceResponse.Response</w:t>
            </w:r>
            <w:r w:rsidR="00B36EA7" w:rsidRPr="00AC139F">
              <w:rPr>
                <w:i/>
                <w:lang w:eastAsia="en-GB"/>
              </w:rPr>
              <w:t>.ResponseCode</w:t>
            </w:r>
          </w:p>
        </w:tc>
      </w:tr>
      <w:tr w:rsidR="00CE499F" w:rsidRPr="00AC139F" w:rsidTr="00CE499F">
        <w:trPr>
          <w:jc w:val="center"/>
        </w:trPr>
        <w:tc>
          <w:tcPr>
            <w:tcW w:w="294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CE499F" w:rsidRPr="00AC139F" w:rsidRDefault="00CE499F" w:rsidP="00CF272D">
            <w:pPr>
              <w:pStyle w:val="ListBullet1"/>
              <w:numPr>
                <w:ilvl w:val="0"/>
                <w:numId w:val="0"/>
              </w:numPr>
              <w:jc w:val="left"/>
              <w:rPr>
                <w:rFonts w:ascii="Arial" w:hAnsi="Arial" w:cs="Arial"/>
                <w:b/>
                <w:sz w:val="20"/>
                <w:lang w:eastAsia="en-GB"/>
              </w:rPr>
            </w:pPr>
            <w:r w:rsidRPr="00AC139F">
              <w:rPr>
                <w:rFonts w:ascii="Arial" w:hAnsi="Arial" w:cs="Arial"/>
                <w:b/>
                <w:sz w:val="20"/>
                <w:lang w:eastAsia="en-GB"/>
              </w:rPr>
              <w:t>Document Status Code</w:t>
            </w:r>
          </w:p>
        </w:tc>
        <w:tc>
          <w:tcPr>
            <w:tcW w:w="589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CE499F" w:rsidRPr="00AC139F" w:rsidRDefault="00CE499F" w:rsidP="00A03719">
            <w:pPr>
              <w:pStyle w:val="ListBullet1"/>
              <w:numPr>
                <w:ilvl w:val="0"/>
                <w:numId w:val="0"/>
              </w:numPr>
              <w:jc w:val="left"/>
              <w:rPr>
                <w:rFonts w:ascii="Arial" w:hAnsi="Arial" w:cs="Arial"/>
                <w:sz w:val="20"/>
                <w:lang w:eastAsia="en-GB"/>
              </w:rPr>
            </w:pPr>
            <w:r w:rsidRPr="00AC139F">
              <w:rPr>
                <w:rFonts w:ascii="Arial" w:hAnsi="Arial" w:cs="Arial"/>
                <w:i/>
                <w:sz w:val="20"/>
                <w:lang w:eastAsia="en-GB"/>
              </w:rPr>
              <w:t>DocumentReferenceResponseParentDocs.DocumentReferenceResponse.Status</w:t>
            </w:r>
            <w:r w:rsidR="00B36EA7" w:rsidRPr="00AC139F">
              <w:rPr>
                <w:rFonts w:ascii="Arial" w:hAnsi="Arial" w:cs="Arial"/>
                <w:i/>
                <w:sz w:val="20"/>
                <w:lang w:eastAsia="en-GB"/>
              </w:rPr>
              <w:t>.</w:t>
            </w:r>
            <w:r w:rsidR="00B36EA7" w:rsidRPr="00AC139F">
              <w:rPr>
                <w:i/>
                <w:lang w:eastAsia="en-GB"/>
              </w:rPr>
              <w:t>StatusReasonCode</w:t>
            </w:r>
          </w:p>
        </w:tc>
      </w:tr>
      <w:tr w:rsidR="00CE499F" w:rsidRPr="00AC139F" w:rsidTr="00CE499F">
        <w:trPr>
          <w:jc w:val="center"/>
        </w:trPr>
        <w:tc>
          <w:tcPr>
            <w:tcW w:w="294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CE499F" w:rsidRPr="00AC139F" w:rsidRDefault="00CE499F" w:rsidP="00CF272D">
            <w:pPr>
              <w:pStyle w:val="ListBullet1"/>
              <w:numPr>
                <w:ilvl w:val="0"/>
                <w:numId w:val="0"/>
              </w:numPr>
              <w:jc w:val="left"/>
              <w:rPr>
                <w:rFonts w:ascii="Arial" w:hAnsi="Arial" w:cs="Arial"/>
                <w:b/>
                <w:sz w:val="20"/>
                <w:lang w:eastAsia="en-GB"/>
              </w:rPr>
            </w:pPr>
            <w:r w:rsidRPr="00AC139F">
              <w:rPr>
                <w:rFonts w:ascii="Arial" w:hAnsi="Arial" w:cs="Arial"/>
                <w:b/>
                <w:sz w:val="20"/>
                <w:lang w:eastAsia="en-GB"/>
              </w:rPr>
              <w:t>ID (of the document)</w:t>
            </w:r>
          </w:p>
        </w:tc>
        <w:tc>
          <w:tcPr>
            <w:tcW w:w="589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CE499F" w:rsidRPr="00AC139F" w:rsidRDefault="00CE499F" w:rsidP="00CF272D">
            <w:pPr>
              <w:pStyle w:val="ListBullet1"/>
              <w:numPr>
                <w:ilvl w:val="0"/>
                <w:numId w:val="0"/>
              </w:numPr>
              <w:jc w:val="left"/>
              <w:rPr>
                <w:rFonts w:ascii="Arial" w:hAnsi="Arial" w:cs="Arial"/>
                <w:sz w:val="20"/>
                <w:lang w:eastAsia="en-GB"/>
              </w:rPr>
            </w:pPr>
            <w:r w:rsidRPr="00AC139F">
              <w:rPr>
                <w:rFonts w:ascii="Arial" w:hAnsi="Arial" w:cs="Arial"/>
                <w:i/>
                <w:sz w:val="20"/>
                <w:lang w:eastAsia="en-GB"/>
              </w:rPr>
              <w:t>DocumentReferenceResponseParentDocs.DocumentReferenceResponse.DocumentReference.ID</w:t>
            </w:r>
          </w:p>
        </w:tc>
      </w:tr>
      <w:tr w:rsidR="00CE499F" w:rsidRPr="00AC139F" w:rsidTr="00CE499F">
        <w:trPr>
          <w:jc w:val="center"/>
        </w:trPr>
        <w:tc>
          <w:tcPr>
            <w:tcW w:w="294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CE499F" w:rsidRPr="00AC139F" w:rsidRDefault="00CE499F" w:rsidP="00CF272D">
            <w:pPr>
              <w:pStyle w:val="ListBullet1"/>
              <w:numPr>
                <w:ilvl w:val="0"/>
                <w:numId w:val="0"/>
              </w:numPr>
              <w:jc w:val="left"/>
              <w:rPr>
                <w:rFonts w:ascii="Arial" w:hAnsi="Arial" w:cs="Arial"/>
                <w:b/>
                <w:sz w:val="20"/>
                <w:lang w:eastAsia="en-GB"/>
              </w:rPr>
            </w:pPr>
            <w:r w:rsidRPr="00AC139F">
              <w:rPr>
                <w:rFonts w:ascii="Arial" w:hAnsi="Arial" w:cs="Arial"/>
                <w:b/>
                <w:sz w:val="20"/>
                <w:lang w:eastAsia="en-GB"/>
              </w:rPr>
              <w:t>Issue Date (of the document)</w:t>
            </w:r>
          </w:p>
        </w:tc>
        <w:tc>
          <w:tcPr>
            <w:tcW w:w="589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CE499F" w:rsidRPr="00AC139F" w:rsidRDefault="00CE499F" w:rsidP="00CF272D">
            <w:pPr>
              <w:pStyle w:val="ListBullet1"/>
              <w:numPr>
                <w:ilvl w:val="0"/>
                <w:numId w:val="0"/>
              </w:numPr>
              <w:jc w:val="left"/>
              <w:rPr>
                <w:rFonts w:ascii="Arial" w:hAnsi="Arial" w:cs="Arial"/>
                <w:i/>
                <w:sz w:val="20"/>
                <w:lang w:eastAsia="en-GB"/>
              </w:rPr>
            </w:pPr>
            <w:r w:rsidRPr="00AC139F">
              <w:rPr>
                <w:rFonts w:ascii="Arial" w:hAnsi="Arial" w:cs="Arial"/>
                <w:i/>
                <w:sz w:val="20"/>
                <w:lang w:eastAsia="en-GB"/>
              </w:rPr>
              <w:t>DocumentReferenceResponseParentDocs.DocumentReferenceResponse.DocumentReference.IssueDate</w:t>
            </w:r>
          </w:p>
        </w:tc>
      </w:tr>
      <w:tr w:rsidR="00CE499F" w:rsidRPr="00AC139F" w:rsidTr="00CE499F">
        <w:trPr>
          <w:jc w:val="center"/>
        </w:trPr>
        <w:tc>
          <w:tcPr>
            <w:tcW w:w="294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CE499F" w:rsidRPr="00AC139F" w:rsidRDefault="00CE499F" w:rsidP="00CF272D">
            <w:pPr>
              <w:pStyle w:val="ListBullet1"/>
              <w:numPr>
                <w:ilvl w:val="0"/>
                <w:numId w:val="0"/>
              </w:numPr>
              <w:jc w:val="left"/>
              <w:rPr>
                <w:rFonts w:ascii="Arial" w:hAnsi="Arial" w:cs="Arial"/>
                <w:b/>
                <w:sz w:val="20"/>
                <w:lang w:eastAsia="en-GB"/>
              </w:rPr>
            </w:pPr>
            <w:r w:rsidRPr="00AC139F">
              <w:rPr>
                <w:rFonts w:ascii="Arial" w:hAnsi="Arial" w:cs="Arial"/>
                <w:b/>
                <w:sz w:val="20"/>
                <w:lang w:eastAsia="en-GB"/>
              </w:rPr>
              <w:t>Document Type Code</w:t>
            </w:r>
          </w:p>
        </w:tc>
        <w:tc>
          <w:tcPr>
            <w:tcW w:w="589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CE499F" w:rsidRPr="00AC139F" w:rsidRDefault="00CE499F" w:rsidP="00B36EA7">
            <w:pPr>
              <w:pStyle w:val="ListBullet1"/>
              <w:numPr>
                <w:ilvl w:val="0"/>
                <w:numId w:val="0"/>
              </w:numPr>
              <w:jc w:val="left"/>
              <w:rPr>
                <w:rFonts w:ascii="Arial" w:hAnsi="Arial" w:cs="Arial"/>
                <w:sz w:val="20"/>
                <w:lang w:eastAsia="en-GB"/>
              </w:rPr>
            </w:pPr>
            <w:r w:rsidRPr="00AC139F">
              <w:rPr>
                <w:rFonts w:ascii="Arial" w:hAnsi="Arial" w:cs="Arial"/>
                <w:i/>
                <w:sz w:val="20"/>
                <w:lang w:eastAsia="en-GB"/>
              </w:rPr>
              <w:t>DocumentReferenceResponseParentDocs.DocumentReference</w:t>
            </w:r>
            <w:r w:rsidRPr="00AC139F">
              <w:rPr>
                <w:rFonts w:ascii="Arial" w:hAnsi="Arial" w:cs="Arial"/>
                <w:i/>
                <w:sz w:val="20"/>
                <w:lang w:eastAsia="en-GB"/>
              </w:rPr>
              <w:lastRenderedPageBreak/>
              <w:t>Response.DocumentReference.</w:t>
            </w:r>
            <w:r w:rsidR="00B36EA7" w:rsidRPr="00AC139F">
              <w:rPr>
                <w:rFonts w:ascii="Arial" w:hAnsi="Arial" w:cs="Arial"/>
                <w:i/>
                <w:sz w:val="20"/>
                <w:lang w:eastAsia="en-GB"/>
              </w:rPr>
              <w:t>DocumentTypeCode</w:t>
            </w:r>
          </w:p>
        </w:tc>
      </w:tr>
      <w:tr w:rsidR="00CE499F" w:rsidRPr="00AC139F" w:rsidTr="00CE499F">
        <w:trPr>
          <w:jc w:val="center"/>
        </w:trPr>
        <w:tc>
          <w:tcPr>
            <w:tcW w:w="294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CE499F" w:rsidRPr="00AC139F" w:rsidRDefault="00CE499F" w:rsidP="00CF272D">
            <w:pPr>
              <w:pStyle w:val="ListBullet1"/>
              <w:numPr>
                <w:ilvl w:val="0"/>
                <w:numId w:val="0"/>
              </w:numPr>
              <w:jc w:val="left"/>
              <w:rPr>
                <w:rFonts w:ascii="Arial" w:hAnsi="Arial" w:cs="Arial"/>
                <w:b/>
                <w:sz w:val="20"/>
                <w:lang w:eastAsia="en-GB"/>
              </w:rPr>
            </w:pPr>
            <w:r w:rsidRPr="00AC139F">
              <w:rPr>
                <w:rFonts w:ascii="Arial" w:hAnsi="Arial" w:cs="Arial"/>
                <w:b/>
                <w:sz w:val="20"/>
                <w:lang w:eastAsia="en-GB"/>
              </w:rPr>
              <w:lastRenderedPageBreak/>
              <w:t>Sender</w:t>
            </w:r>
            <w:r w:rsidR="008E45CA" w:rsidRPr="00AC139F">
              <w:rPr>
                <w:rFonts w:ascii="Arial" w:hAnsi="Arial" w:cs="Arial"/>
                <w:b/>
                <w:sz w:val="20"/>
                <w:lang w:eastAsia="en-GB"/>
              </w:rPr>
              <w:t xml:space="preserve"> </w:t>
            </w:r>
            <w:r w:rsidRPr="00AC139F">
              <w:rPr>
                <w:rFonts w:ascii="Arial" w:hAnsi="Arial" w:cs="Arial"/>
                <w:b/>
                <w:sz w:val="20"/>
                <w:lang w:eastAsia="en-GB"/>
              </w:rPr>
              <w:t>Party End</w:t>
            </w:r>
            <w:r w:rsidR="008E45CA" w:rsidRPr="00AC139F">
              <w:rPr>
                <w:rFonts w:ascii="Arial" w:hAnsi="Arial" w:cs="Arial"/>
                <w:b/>
                <w:sz w:val="20"/>
                <w:lang w:eastAsia="en-GB"/>
              </w:rPr>
              <w:t>p</w:t>
            </w:r>
            <w:r w:rsidRPr="00AC139F">
              <w:rPr>
                <w:rFonts w:ascii="Arial" w:hAnsi="Arial" w:cs="Arial"/>
                <w:b/>
                <w:sz w:val="20"/>
                <w:lang w:eastAsia="en-GB"/>
              </w:rPr>
              <w:t>oint</w:t>
            </w:r>
            <w:r w:rsidR="008E45CA" w:rsidRPr="00AC139F">
              <w:rPr>
                <w:rFonts w:ascii="Arial" w:hAnsi="Arial" w:cs="Arial"/>
                <w:b/>
                <w:sz w:val="20"/>
                <w:lang w:eastAsia="en-GB"/>
              </w:rPr>
              <w:t xml:space="preserve"> </w:t>
            </w:r>
            <w:r w:rsidRPr="00AC139F">
              <w:rPr>
                <w:rFonts w:ascii="Arial" w:hAnsi="Arial" w:cs="Arial"/>
                <w:b/>
                <w:sz w:val="20"/>
                <w:lang w:eastAsia="en-GB"/>
              </w:rPr>
              <w:t>ID</w:t>
            </w:r>
          </w:p>
        </w:tc>
        <w:tc>
          <w:tcPr>
            <w:tcW w:w="589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CE499F" w:rsidRPr="00AC139F" w:rsidRDefault="00CE499F" w:rsidP="00CF272D">
            <w:pPr>
              <w:pStyle w:val="ListBullet1"/>
              <w:numPr>
                <w:ilvl w:val="0"/>
                <w:numId w:val="0"/>
              </w:numPr>
              <w:jc w:val="left"/>
              <w:rPr>
                <w:rFonts w:ascii="Arial" w:hAnsi="Arial" w:cs="Arial"/>
                <w:sz w:val="20"/>
                <w:lang w:eastAsia="en-GB"/>
              </w:rPr>
            </w:pPr>
            <w:r w:rsidRPr="00AC139F">
              <w:rPr>
                <w:rFonts w:ascii="Arial" w:hAnsi="Arial" w:cs="Arial"/>
                <w:i/>
                <w:sz w:val="20"/>
                <w:lang w:eastAsia="en-GB"/>
              </w:rPr>
              <w:t>DocumentReferenceResponseParentDocs.DocumentReferenceResponse.SenderParty.EndpointID</w:t>
            </w:r>
          </w:p>
        </w:tc>
      </w:tr>
      <w:tr w:rsidR="00CE499F" w:rsidRPr="00AC139F" w:rsidTr="00CE499F">
        <w:trPr>
          <w:jc w:val="center"/>
        </w:trPr>
        <w:tc>
          <w:tcPr>
            <w:tcW w:w="294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CE499F" w:rsidRPr="00AC139F" w:rsidRDefault="00CE499F" w:rsidP="00CF272D">
            <w:pPr>
              <w:pStyle w:val="ListBullet1"/>
              <w:numPr>
                <w:ilvl w:val="0"/>
                <w:numId w:val="0"/>
              </w:numPr>
              <w:jc w:val="left"/>
              <w:rPr>
                <w:rFonts w:ascii="Arial" w:hAnsi="Arial" w:cs="Arial"/>
                <w:b/>
                <w:sz w:val="20"/>
                <w:lang w:eastAsia="en-GB"/>
              </w:rPr>
            </w:pPr>
            <w:r w:rsidRPr="00AC139F">
              <w:rPr>
                <w:rFonts w:ascii="Arial" w:hAnsi="Arial" w:cs="Arial"/>
                <w:b/>
                <w:sz w:val="20"/>
                <w:lang w:eastAsia="en-GB"/>
              </w:rPr>
              <w:t>Receiver</w:t>
            </w:r>
            <w:r w:rsidR="008E45CA" w:rsidRPr="00AC139F">
              <w:rPr>
                <w:rFonts w:ascii="Arial" w:hAnsi="Arial" w:cs="Arial"/>
                <w:b/>
                <w:sz w:val="20"/>
                <w:lang w:eastAsia="en-GB"/>
              </w:rPr>
              <w:t xml:space="preserve"> </w:t>
            </w:r>
            <w:r w:rsidRPr="00AC139F">
              <w:rPr>
                <w:rFonts w:ascii="Arial" w:hAnsi="Arial" w:cs="Arial"/>
                <w:b/>
                <w:sz w:val="20"/>
                <w:lang w:eastAsia="en-GB"/>
              </w:rPr>
              <w:t>Party Endpoint</w:t>
            </w:r>
            <w:r w:rsidR="008E45CA" w:rsidRPr="00AC139F">
              <w:rPr>
                <w:rFonts w:ascii="Arial" w:hAnsi="Arial" w:cs="Arial"/>
                <w:b/>
                <w:sz w:val="20"/>
                <w:lang w:eastAsia="en-GB"/>
              </w:rPr>
              <w:t xml:space="preserve"> </w:t>
            </w:r>
            <w:r w:rsidRPr="00AC139F">
              <w:rPr>
                <w:rFonts w:ascii="Arial" w:hAnsi="Arial" w:cs="Arial"/>
                <w:b/>
                <w:sz w:val="20"/>
                <w:lang w:eastAsia="en-GB"/>
              </w:rPr>
              <w:t>ID</w:t>
            </w:r>
          </w:p>
        </w:tc>
        <w:tc>
          <w:tcPr>
            <w:tcW w:w="589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CE499F" w:rsidRPr="00AC139F" w:rsidRDefault="00CE499F" w:rsidP="00CF272D">
            <w:pPr>
              <w:pStyle w:val="ListBullet1"/>
              <w:numPr>
                <w:ilvl w:val="0"/>
                <w:numId w:val="0"/>
              </w:numPr>
              <w:jc w:val="left"/>
              <w:rPr>
                <w:rFonts w:ascii="Arial" w:hAnsi="Arial" w:cs="Arial"/>
                <w:sz w:val="20"/>
                <w:lang w:eastAsia="en-GB"/>
              </w:rPr>
            </w:pPr>
            <w:r w:rsidRPr="00AC139F">
              <w:rPr>
                <w:rFonts w:ascii="Arial" w:hAnsi="Arial" w:cs="Arial"/>
                <w:i/>
                <w:sz w:val="20"/>
                <w:lang w:eastAsia="en-GB"/>
              </w:rPr>
              <w:t>DocumentReferenceResponseParentDocs.DocumentReferenceResponse.ReceiverParty.EndpointID</w:t>
            </w:r>
          </w:p>
        </w:tc>
      </w:tr>
    </w:tbl>
    <w:p w:rsidR="00C43293" w:rsidRPr="00AC139F" w:rsidRDefault="00C43293" w:rsidP="00A03719">
      <w:pPr>
        <w:pStyle w:val="ListBullet"/>
        <w:numPr>
          <w:ilvl w:val="0"/>
          <w:numId w:val="0"/>
        </w:numPr>
        <w:spacing w:before="120" w:after="120"/>
        <w:contextualSpacing w:val="0"/>
        <w:jc w:val="both"/>
        <w:rPr>
          <w:lang w:val="en-GB"/>
        </w:rPr>
      </w:pPr>
      <w:r w:rsidRPr="00AC139F">
        <w:rPr>
          <w:lang w:val="en-GB"/>
        </w:rPr>
        <w:t xml:space="preserve">For </w:t>
      </w:r>
      <w:r w:rsidRPr="00AC139F">
        <w:rPr>
          <w:rFonts w:cs="Arial"/>
          <w:lang w:val="en-GB"/>
        </w:rPr>
        <w:t>each</w:t>
      </w:r>
      <w:r w:rsidRPr="00AC139F">
        <w:rPr>
          <w:lang w:val="en-GB"/>
        </w:rPr>
        <w:t xml:space="preserve"> match</w:t>
      </w:r>
      <w:r w:rsidR="00A03719" w:rsidRPr="00AC139F">
        <w:rPr>
          <w:lang w:val="en-GB"/>
        </w:rPr>
        <w:t>ing document,</w:t>
      </w:r>
      <w:r w:rsidRPr="00AC139F">
        <w:rPr>
          <w:lang w:val="en-GB"/>
        </w:rPr>
        <w:t xml:space="preserve"> </w:t>
      </w:r>
      <w:r w:rsidR="00A03719" w:rsidRPr="00AC139F">
        <w:rPr>
          <w:lang w:val="en-GB"/>
        </w:rPr>
        <w:t xml:space="preserve">if </w:t>
      </w:r>
      <w:r w:rsidRPr="00AC139F">
        <w:rPr>
          <w:lang w:val="en-GB"/>
        </w:rPr>
        <w:t>information exists about its parent, then this information is also returned for correlation purposes: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2518"/>
        <w:gridCol w:w="6316"/>
      </w:tblGrid>
      <w:tr w:rsidR="00C43293" w:rsidRPr="00AC139F" w:rsidTr="008557D3">
        <w:trPr>
          <w:jc w:val="center"/>
        </w:trPr>
        <w:tc>
          <w:tcPr>
            <w:tcW w:w="2518" w:type="dxa"/>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C43293" w:rsidRPr="00AC139F" w:rsidRDefault="00C43293" w:rsidP="00A27468">
            <w:pPr>
              <w:pStyle w:val="ListBullet1"/>
              <w:numPr>
                <w:ilvl w:val="0"/>
                <w:numId w:val="0"/>
              </w:numPr>
              <w:jc w:val="left"/>
              <w:rPr>
                <w:rFonts w:ascii="Arial" w:hAnsi="Arial" w:cs="Arial"/>
                <w:b/>
                <w:color w:val="FFFFFF" w:themeColor="background1"/>
                <w:sz w:val="20"/>
                <w:lang w:eastAsia="en-GB"/>
              </w:rPr>
            </w:pPr>
            <w:r w:rsidRPr="00AC139F">
              <w:rPr>
                <w:rFonts w:ascii="Arial" w:hAnsi="Arial" w:cs="Arial"/>
                <w:b/>
                <w:color w:val="FFFFFF" w:themeColor="background1"/>
                <w:sz w:val="20"/>
                <w:lang w:eastAsia="en-GB"/>
              </w:rPr>
              <w:t>Element</w:t>
            </w:r>
          </w:p>
        </w:tc>
        <w:tc>
          <w:tcPr>
            <w:tcW w:w="6316" w:type="dxa"/>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C43293" w:rsidRPr="00AC139F" w:rsidRDefault="00C43293" w:rsidP="00A27468">
            <w:pPr>
              <w:pStyle w:val="ListBullet1"/>
              <w:numPr>
                <w:ilvl w:val="0"/>
                <w:numId w:val="0"/>
              </w:numPr>
              <w:jc w:val="left"/>
              <w:rPr>
                <w:rFonts w:ascii="Arial" w:hAnsi="Arial" w:cs="Arial"/>
                <w:b/>
                <w:color w:val="FFFFFF" w:themeColor="background1"/>
                <w:sz w:val="20"/>
                <w:lang w:eastAsia="en-GB"/>
              </w:rPr>
            </w:pPr>
            <w:r w:rsidRPr="00AC139F">
              <w:rPr>
                <w:rFonts w:ascii="Arial" w:hAnsi="Arial" w:cs="Arial"/>
                <w:b/>
                <w:color w:val="FFFFFF" w:themeColor="background1"/>
                <w:sz w:val="20"/>
                <w:lang w:eastAsia="en-GB"/>
              </w:rPr>
              <w:t xml:space="preserve">Xpath </w:t>
            </w:r>
          </w:p>
        </w:tc>
      </w:tr>
      <w:tr w:rsidR="00B36EA7" w:rsidRPr="00AC139F" w:rsidTr="008557D3">
        <w:trPr>
          <w:jc w:val="center"/>
        </w:trPr>
        <w:tc>
          <w:tcPr>
            <w:tcW w:w="25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6EA7" w:rsidRPr="00AC139F" w:rsidRDefault="00B36EA7" w:rsidP="00A27468">
            <w:pPr>
              <w:pStyle w:val="ListBullet1"/>
              <w:numPr>
                <w:ilvl w:val="0"/>
                <w:numId w:val="0"/>
              </w:numPr>
              <w:jc w:val="left"/>
              <w:rPr>
                <w:rFonts w:ascii="Arial" w:hAnsi="Arial" w:cs="Arial"/>
                <w:b/>
                <w:sz w:val="20"/>
                <w:lang w:eastAsia="en-GB"/>
              </w:rPr>
            </w:pPr>
            <w:r w:rsidRPr="00AC139F">
              <w:rPr>
                <w:b/>
                <w:lang w:eastAsia="en-GB"/>
              </w:rPr>
              <w:t>Response Code</w:t>
            </w:r>
            <w:r w:rsidRPr="00AC139F">
              <w:rPr>
                <w:lang w:eastAsia="en-GB"/>
              </w:rPr>
              <w:t xml:space="preserve"> (applicable for a response message only)</w:t>
            </w:r>
          </w:p>
        </w:tc>
        <w:tc>
          <w:tcPr>
            <w:tcW w:w="631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6EA7" w:rsidRPr="00AC139F" w:rsidRDefault="00B36EA7" w:rsidP="00A27468">
            <w:pPr>
              <w:pStyle w:val="ListBullet1"/>
              <w:numPr>
                <w:ilvl w:val="0"/>
                <w:numId w:val="0"/>
              </w:numPr>
              <w:jc w:val="left"/>
              <w:rPr>
                <w:rFonts w:ascii="Arial" w:hAnsi="Arial" w:cs="Arial"/>
                <w:i/>
                <w:sz w:val="20"/>
                <w:lang w:eastAsia="en-GB"/>
              </w:rPr>
            </w:pPr>
            <w:r w:rsidRPr="00AC139F">
              <w:rPr>
                <w:i/>
                <w:lang w:eastAsia="en-GB"/>
              </w:rPr>
              <w:t>DocumentReferenceResponseParentDocs.ParentDocument.Response.ResponseCode</w:t>
            </w:r>
          </w:p>
        </w:tc>
      </w:tr>
      <w:tr w:rsidR="00B36EA7" w:rsidRPr="00AC139F" w:rsidTr="008557D3">
        <w:trPr>
          <w:jc w:val="center"/>
        </w:trPr>
        <w:tc>
          <w:tcPr>
            <w:tcW w:w="25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6EA7" w:rsidRPr="00AC139F" w:rsidRDefault="00B36EA7" w:rsidP="00A27468">
            <w:pPr>
              <w:pStyle w:val="ListBullet1"/>
              <w:numPr>
                <w:ilvl w:val="0"/>
                <w:numId w:val="0"/>
              </w:numPr>
              <w:jc w:val="left"/>
              <w:rPr>
                <w:rFonts w:ascii="Arial" w:hAnsi="Arial" w:cs="Arial"/>
                <w:b/>
                <w:sz w:val="20"/>
                <w:lang w:eastAsia="en-GB"/>
              </w:rPr>
            </w:pPr>
            <w:r w:rsidRPr="00AC139F">
              <w:rPr>
                <w:rFonts w:ascii="Arial" w:hAnsi="Arial" w:cs="Arial"/>
                <w:b/>
                <w:sz w:val="20"/>
                <w:lang w:eastAsia="en-GB"/>
              </w:rPr>
              <w:t>Document Status Code</w:t>
            </w:r>
          </w:p>
        </w:tc>
        <w:tc>
          <w:tcPr>
            <w:tcW w:w="631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36EA7" w:rsidRPr="00AC139F" w:rsidRDefault="00B36EA7" w:rsidP="00A27468">
            <w:pPr>
              <w:pStyle w:val="ListBullet1"/>
              <w:numPr>
                <w:ilvl w:val="0"/>
                <w:numId w:val="0"/>
              </w:numPr>
              <w:jc w:val="left"/>
              <w:rPr>
                <w:rFonts w:ascii="Arial" w:hAnsi="Arial" w:cs="Arial"/>
                <w:sz w:val="20"/>
                <w:lang w:eastAsia="en-GB"/>
              </w:rPr>
            </w:pPr>
            <w:r w:rsidRPr="00AC139F">
              <w:rPr>
                <w:rFonts w:ascii="Arial" w:hAnsi="Arial" w:cs="Arial"/>
                <w:i/>
                <w:sz w:val="20"/>
                <w:lang w:eastAsia="en-GB"/>
              </w:rPr>
              <w:t>DocumentReferenceResponseParentDocs.ParentDocument.Status</w:t>
            </w:r>
            <w:r w:rsidRPr="00AC139F">
              <w:rPr>
                <w:i/>
                <w:lang w:eastAsia="en-GB"/>
              </w:rPr>
              <w:t>.</w:t>
            </w:r>
            <w:r w:rsidRPr="00AC139F">
              <w:rPr>
                <w:rFonts w:ascii="Arial" w:hAnsi="Arial" w:cs="Arial"/>
                <w:i/>
                <w:sz w:val="20"/>
                <w:lang w:eastAsia="en-GB"/>
              </w:rPr>
              <w:t>StatusReasonCode</w:t>
            </w:r>
          </w:p>
        </w:tc>
      </w:tr>
      <w:tr w:rsidR="00B36EA7" w:rsidRPr="00AC139F" w:rsidTr="008557D3">
        <w:trPr>
          <w:jc w:val="center"/>
        </w:trPr>
        <w:tc>
          <w:tcPr>
            <w:tcW w:w="25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36EA7" w:rsidRPr="00AC139F" w:rsidRDefault="00B36EA7" w:rsidP="00A27468">
            <w:pPr>
              <w:pStyle w:val="ListBullet1"/>
              <w:numPr>
                <w:ilvl w:val="0"/>
                <w:numId w:val="0"/>
              </w:numPr>
              <w:jc w:val="left"/>
              <w:rPr>
                <w:rFonts w:ascii="Arial" w:hAnsi="Arial" w:cs="Arial"/>
                <w:b/>
                <w:sz w:val="20"/>
                <w:lang w:eastAsia="en-GB"/>
              </w:rPr>
            </w:pPr>
            <w:r w:rsidRPr="00AC139F">
              <w:rPr>
                <w:rFonts w:ascii="Arial" w:hAnsi="Arial" w:cs="Arial"/>
                <w:b/>
                <w:sz w:val="20"/>
                <w:lang w:eastAsia="en-GB"/>
              </w:rPr>
              <w:t>ID</w:t>
            </w:r>
          </w:p>
        </w:tc>
        <w:tc>
          <w:tcPr>
            <w:tcW w:w="631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36EA7" w:rsidRPr="00AC139F" w:rsidRDefault="00B36EA7" w:rsidP="00A27468">
            <w:pPr>
              <w:pStyle w:val="ListBullet1"/>
              <w:numPr>
                <w:ilvl w:val="0"/>
                <w:numId w:val="0"/>
              </w:numPr>
              <w:jc w:val="left"/>
              <w:rPr>
                <w:rFonts w:ascii="Arial" w:hAnsi="Arial" w:cs="Arial"/>
                <w:sz w:val="20"/>
                <w:lang w:eastAsia="en-GB"/>
              </w:rPr>
            </w:pPr>
            <w:r w:rsidRPr="00AC139F">
              <w:rPr>
                <w:rFonts w:ascii="Arial" w:hAnsi="Arial" w:cs="Arial"/>
                <w:i/>
                <w:sz w:val="20"/>
                <w:lang w:eastAsia="en-GB"/>
              </w:rPr>
              <w:t>DocumentReferenceResponseParentDocs.ParentDocument.DocumentReference.ID</w:t>
            </w:r>
          </w:p>
        </w:tc>
      </w:tr>
      <w:tr w:rsidR="00B36EA7" w:rsidRPr="00AC139F" w:rsidTr="008557D3">
        <w:trPr>
          <w:jc w:val="center"/>
        </w:trPr>
        <w:tc>
          <w:tcPr>
            <w:tcW w:w="25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36EA7" w:rsidRPr="00AC139F" w:rsidRDefault="00B36EA7" w:rsidP="00A27468">
            <w:pPr>
              <w:pStyle w:val="ListBullet1"/>
              <w:numPr>
                <w:ilvl w:val="0"/>
                <w:numId w:val="0"/>
              </w:numPr>
              <w:jc w:val="left"/>
              <w:rPr>
                <w:rFonts w:ascii="Arial" w:hAnsi="Arial" w:cs="Arial"/>
                <w:b/>
                <w:sz w:val="20"/>
                <w:lang w:eastAsia="en-GB"/>
              </w:rPr>
            </w:pPr>
            <w:r w:rsidRPr="00AC139F">
              <w:rPr>
                <w:rFonts w:ascii="Arial" w:hAnsi="Arial" w:cs="Arial"/>
                <w:b/>
                <w:sz w:val="20"/>
                <w:lang w:eastAsia="en-GB"/>
              </w:rPr>
              <w:t>Issue Date (of the document)</w:t>
            </w:r>
          </w:p>
        </w:tc>
        <w:tc>
          <w:tcPr>
            <w:tcW w:w="631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36EA7" w:rsidRPr="00AC139F" w:rsidRDefault="00B36EA7" w:rsidP="00A27468">
            <w:pPr>
              <w:pStyle w:val="ListBullet1"/>
              <w:numPr>
                <w:ilvl w:val="0"/>
                <w:numId w:val="0"/>
              </w:numPr>
              <w:jc w:val="left"/>
              <w:rPr>
                <w:rFonts w:ascii="Arial" w:hAnsi="Arial" w:cs="Arial"/>
                <w:i/>
                <w:sz w:val="20"/>
                <w:lang w:eastAsia="en-GB"/>
              </w:rPr>
            </w:pPr>
            <w:r w:rsidRPr="00AC139F">
              <w:rPr>
                <w:rFonts w:ascii="Arial" w:hAnsi="Arial" w:cs="Arial"/>
                <w:i/>
                <w:sz w:val="20"/>
                <w:lang w:eastAsia="en-GB"/>
              </w:rPr>
              <w:t>DocumentReferenceResponseParentDocs.ParentDocument.DocumentReference.IssueDate</w:t>
            </w:r>
          </w:p>
        </w:tc>
      </w:tr>
      <w:tr w:rsidR="00B36EA7" w:rsidRPr="00AC139F" w:rsidTr="008557D3">
        <w:trPr>
          <w:jc w:val="center"/>
        </w:trPr>
        <w:tc>
          <w:tcPr>
            <w:tcW w:w="25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36EA7" w:rsidRPr="00AC139F" w:rsidRDefault="00B36EA7" w:rsidP="00A27468">
            <w:pPr>
              <w:pStyle w:val="ListBullet1"/>
              <w:numPr>
                <w:ilvl w:val="0"/>
                <w:numId w:val="0"/>
              </w:numPr>
              <w:jc w:val="left"/>
              <w:rPr>
                <w:rFonts w:ascii="Arial" w:hAnsi="Arial" w:cs="Arial"/>
                <w:b/>
                <w:sz w:val="20"/>
                <w:lang w:eastAsia="en-GB"/>
              </w:rPr>
            </w:pPr>
            <w:r w:rsidRPr="00AC139F">
              <w:rPr>
                <w:rFonts w:ascii="Arial" w:hAnsi="Arial" w:cs="Arial"/>
                <w:b/>
                <w:sz w:val="20"/>
                <w:lang w:eastAsia="en-GB"/>
              </w:rPr>
              <w:t>Document Type Code</w:t>
            </w:r>
          </w:p>
        </w:tc>
        <w:tc>
          <w:tcPr>
            <w:tcW w:w="631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36EA7" w:rsidRPr="00AC139F" w:rsidRDefault="00B36EA7" w:rsidP="00A27468">
            <w:pPr>
              <w:pStyle w:val="ListBullet1"/>
              <w:numPr>
                <w:ilvl w:val="0"/>
                <w:numId w:val="0"/>
              </w:numPr>
              <w:jc w:val="left"/>
              <w:rPr>
                <w:rFonts w:ascii="Arial" w:hAnsi="Arial" w:cs="Arial"/>
                <w:sz w:val="20"/>
                <w:lang w:eastAsia="en-GB"/>
              </w:rPr>
            </w:pPr>
            <w:r w:rsidRPr="00AC139F">
              <w:rPr>
                <w:rFonts w:ascii="Arial" w:hAnsi="Arial" w:cs="Arial"/>
                <w:i/>
                <w:sz w:val="20"/>
                <w:lang w:eastAsia="en-GB"/>
              </w:rPr>
              <w:t>DocumentReferenceResponseParentDocs.ParentDocument.DocumentReference.DocumentTypeCode</w:t>
            </w:r>
          </w:p>
        </w:tc>
      </w:tr>
      <w:tr w:rsidR="00B36EA7" w:rsidRPr="00AC139F" w:rsidTr="008557D3">
        <w:trPr>
          <w:jc w:val="center"/>
        </w:trPr>
        <w:tc>
          <w:tcPr>
            <w:tcW w:w="25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36EA7" w:rsidRPr="00AC139F" w:rsidRDefault="00B36EA7" w:rsidP="00A27468">
            <w:pPr>
              <w:pStyle w:val="ListBullet1"/>
              <w:numPr>
                <w:ilvl w:val="0"/>
                <w:numId w:val="0"/>
              </w:numPr>
              <w:jc w:val="left"/>
              <w:rPr>
                <w:rFonts w:ascii="Arial" w:hAnsi="Arial" w:cs="Arial"/>
                <w:b/>
                <w:sz w:val="20"/>
                <w:lang w:eastAsia="en-GB"/>
              </w:rPr>
            </w:pPr>
            <w:r w:rsidRPr="00AC139F">
              <w:rPr>
                <w:rFonts w:ascii="Arial" w:hAnsi="Arial" w:cs="Arial"/>
                <w:b/>
                <w:sz w:val="20"/>
                <w:lang w:eastAsia="en-GB"/>
              </w:rPr>
              <w:t>Sender</w:t>
            </w:r>
            <w:r w:rsidR="00AC139F" w:rsidRPr="00AC139F">
              <w:rPr>
                <w:rFonts w:ascii="Arial" w:hAnsi="Arial" w:cs="Arial"/>
                <w:b/>
                <w:sz w:val="20"/>
                <w:lang w:eastAsia="en-GB"/>
              </w:rPr>
              <w:t xml:space="preserve"> </w:t>
            </w:r>
            <w:r w:rsidRPr="00AC139F">
              <w:rPr>
                <w:rFonts w:ascii="Arial" w:hAnsi="Arial" w:cs="Arial"/>
                <w:b/>
                <w:sz w:val="20"/>
                <w:lang w:eastAsia="en-GB"/>
              </w:rPr>
              <w:t>Party End</w:t>
            </w:r>
            <w:r w:rsidR="003B39E6">
              <w:rPr>
                <w:rFonts w:ascii="Arial" w:hAnsi="Arial" w:cs="Arial"/>
                <w:b/>
                <w:sz w:val="20"/>
                <w:lang w:eastAsia="en-GB"/>
              </w:rPr>
              <w:t>p</w:t>
            </w:r>
            <w:r w:rsidRPr="00AC139F">
              <w:rPr>
                <w:rFonts w:ascii="Arial" w:hAnsi="Arial" w:cs="Arial"/>
                <w:b/>
                <w:sz w:val="20"/>
                <w:lang w:eastAsia="en-GB"/>
              </w:rPr>
              <w:t>oint</w:t>
            </w:r>
            <w:r w:rsidR="003B39E6">
              <w:rPr>
                <w:rFonts w:ascii="Arial" w:hAnsi="Arial" w:cs="Arial"/>
                <w:b/>
                <w:sz w:val="20"/>
                <w:lang w:eastAsia="en-GB"/>
              </w:rPr>
              <w:t xml:space="preserve"> </w:t>
            </w:r>
            <w:r w:rsidRPr="00AC139F">
              <w:rPr>
                <w:rFonts w:ascii="Arial" w:hAnsi="Arial" w:cs="Arial"/>
                <w:b/>
                <w:sz w:val="20"/>
                <w:lang w:eastAsia="en-GB"/>
              </w:rPr>
              <w:t>ID</w:t>
            </w:r>
          </w:p>
        </w:tc>
        <w:tc>
          <w:tcPr>
            <w:tcW w:w="631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36EA7" w:rsidRPr="00AC139F" w:rsidRDefault="00B36EA7" w:rsidP="00A27468">
            <w:pPr>
              <w:pStyle w:val="ListBullet1"/>
              <w:numPr>
                <w:ilvl w:val="0"/>
                <w:numId w:val="0"/>
              </w:numPr>
              <w:jc w:val="left"/>
              <w:rPr>
                <w:rFonts w:ascii="Arial" w:hAnsi="Arial" w:cs="Arial"/>
                <w:i/>
                <w:sz w:val="20"/>
                <w:lang w:eastAsia="en-GB"/>
              </w:rPr>
            </w:pPr>
            <w:r w:rsidRPr="00AC139F">
              <w:rPr>
                <w:rFonts w:ascii="Arial" w:hAnsi="Arial" w:cs="Arial"/>
                <w:i/>
                <w:sz w:val="20"/>
                <w:lang w:eastAsia="en-GB"/>
              </w:rPr>
              <w:t>DocumentReferenceResponseParentDocs.ParentDocument.SenderParty.EndpointID</w:t>
            </w:r>
          </w:p>
        </w:tc>
      </w:tr>
      <w:tr w:rsidR="00B36EA7" w:rsidRPr="00AC139F" w:rsidTr="008557D3">
        <w:trPr>
          <w:jc w:val="center"/>
        </w:trPr>
        <w:tc>
          <w:tcPr>
            <w:tcW w:w="25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36EA7" w:rsidRPr="003B39E6" w:rsidRDefault="00B36EA7" w:rsidP="00A27468">
            <w:pPr>
              <w:pStyle w:val="ListBullet1"/>
              <w:numPr>
                <w:ilvl w:val="0"/>
                <w:numId w:val="0"/>
              </w:numPr>
              <w:jc w:val="left"/>
              <w:rPr>
                <w:rFonts w:ascii="Arial" w:hAnsi="Arial" w:cs="Arial"/>
                <w:b/>
                <w:sz w:val="20"/>
                <w:lang w:eastAsia="en-GB"/>
              </w:rPr>
            </w:pPr>
            <w:r w:rsidRPr="003B39E6">
              <w:rPr>
                <w:rFonts w:ascii="Arial" w:hAnsi="Arial" w:cs="Arial"/>
                <w:b/>
                <w:sz w:val="20"/>
                <w:lang w:eastAsia="en-GB"/>
              </w:rPr>
              <w:t>Receiver</w:t>
            </w:r>
            <w:r w:rsidR="00AC139F" w:rsidRPr="003B39E6">
              <w:rPr>
                <w:rFonts w:ascii="Arial" w:hAnsi="Arial" w:cs="Arial"/>
                <w:b/>
                <w:sz w:val="20"/>
                <w:lang w:eastAsia="en-GB"/>
              </w:rPr>
              <w:t xml:space="preserve"> </w:t>
            </w:r>
            <w:r w:rsidRPr="003B39E6">
              <w:rPr>
                <w:rFonts w:ascii="Arial" w:hAnsi="Arial" w:cs="Arial"/>
                <w:b/>
                <w:sz w:val="20"/>
                <w:lang w:eastAsia="en-GB"/>
              </w:rPr>
              <w:t>Party Endpoint</w:t>
            </w:r>
            <w:r w:rsidR="003B39E6">
              <w:rPr>
                <w:rFonts w:ascii="Arial" w:hAnsi="Arial" w:cs="Arial"/>
                <w:b/>
                <w:sz w:val="20"/>
                <w:lang w:eastAsia="en-GB"/>
              </w:rPr>
              <w:t xml:space="preserve"> </w:t>
            </w:r>
            <w:r w:rsidRPr="003B39E6">
              <w:rPr>
                <w:rFonts w:ascii="Arial" w:hAnsi="Arial" w:cs="Arial"/>
                <w:b/>
                <w:sz w:val="20"/>
                <w:lang w:eastAsia="en-GB"/>
              </w:rPr>
              <w:t xml:space="preserve">ID </w:t>
            </w:r>
          </w:p>
        </w:tc>
        <w:tc>
          <w:tcPr>
            <w:tcW w:w="631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36EA7" w:rsidRPr="00AC139F" w:rsidRDefault="00B36EA7" w:rsidP="00A27468">
            <w:pPr>
              <w:pStyle w:val="ListBullet1"/>
              <w:numPr>
                <w:ilvl w:val="0"/>
                <w:numId w:val="0"/>
              </w:numPr>
              <w:jc w:val="left"/>
              <w:rPr>
                <w:rFonts w:ascii="Arial" w:hAnsi="Arial" w:cs="Arial"/>
                <w:sz w:val="20"/>
                <w:lang w:eastAsia="en-GB"/>
              </w:rPr>
            </w:pPr>
            <w:r w:rsidRPr="00AC139F">
              <w:rPr>
                <w:rFonts w:ascii="Arial" w:hAnsi="Arial" w:cs="Arial"/>
                <w:i/>
                <w:sz w:val="20"/>
                <w:lang w:eastAsia="en-GB"/>
              </w:rPr>
              <w:t>DocumentReferenceResponseParentDocs.ParentDocument.ReceiverParty.EndpointID</w:t>
            </w:r>
          </w:p>
        </w:tc>
      </w:tr>
    </w:tbl>
    <w:p w:rsidR="005A62E8" w:rsidRPr="00AC139F" w:rsidRDefault="005A62E8" w:rsidP="004B51BC">
      <w:pPr>
        <w:pStyle w:val="Heading1"/>
        <w:keepNext w:val="0"/>
        <w:numPr>
          <w:ilvl w:val="1"/>
          <w:numId w:val="5"/>
        </w:numPr>
        <w:spacing w:before="120" w:after="120"/>
        <w:ind w:left="788" w:hanging="431"/>
        <w:rPr>
          <w:caps w:val="0"/>
          <w:lang w:val="en-GB"/>
        </w:rPr>
      </w:pPr>
      <w:bookmarkStart w:id="42" w:name="_Ref429647876"/>
      <w:bookmarkStart w:id="43" w:name="_Ref429647878"/>
      <w:bookmarkStart w:id="44" w:name="_Toc429996144"/>
      <w:r w:rsidRPr="00AC139F">
        <w:rPr>
          <w:caps w:val="0"/>
          <w:lang w:val="en-GB"/>
        </w:rPr>
        <w:t>System submits the Query Response</w:t>
      </w:r>
      <w:bookmarkEnd w:id="42"/>
      <w:bookmarkEnd w:id="43"/>
      <w:bookmarkEnd w:id="44"/>
    </w:p>
    <w:p w:rsidR="00D45272" w:rsidRPr="00AC139F" w:rsidRDefault="00D45272" w:rsidP="00D45272">
      <w:pPr>
        <w:pStyle w:val="ListBullet"/>
        <w:tabs>
          <w:tab w:val="clear" w:pos="360"/>
          <w:tab w:val="num" w:pos="425"/>
        </w:tabs>
        <w:spacing w:after="120"/>
        <w:ind w:left="425" w:hanging="283"/>
        <w:jc w:val="both"/>
        <w:rPr>
          <w:lang w:val="en-GB"/>
        </w:rPr>
      </w:pPr>
      <w:r w:rsidRPr="00AC139F">
        <w:rPr>
          <w:lang w:val="en-GB"/>
        </w:rPr>
        <w:t xml:space="preserve">System responds with </w:t>
      </w:r>
      <w:r w:rsidR="00412914" w:rsidRPr="00AC139F">
        <w:rPr>
          <w:lang w:val="en-GB"/>
        </w:rPr>
        <w:t xml:space="preserve">the </w:t>
      </w:r>
      <w:r w:rsidRPr="00AC139F">
        <w:rPr>
          <w:lang w:val="en-GB"/>
        </w:rPr>
        <w:t xml:space="preserve">Query Request </w:t>
      </w:r>
      <w:r w:rsidR="005A62E8" w:rsidRPr="00AC139F">
        <w:rPr>
          <w:lang w:val="en-GB"/>
        </w:rPr>
        <w:t>Response</w:t>
      </w:r>
      <w:r w:rsidR="00412914" w:rsidRPr="00AC139F">
        <w:rPr>
          <w:lang w:val="en-GB"/>
        </w:rPr>
        <w:t xml:space="preserve"> built at the previous step</w:t>
      </w:r>
      <w:r w:rsidRPr="00AC139F">
        <w:rPr>
          <w:lang w:val="en-GB"/>
        </w:rPr>
        <w:t>.</w:t>
      </w:r>
    </w:p>
    <w:p w:rsidR="00D45272" w:rsidRPr="00AC139F" w:rsidRDefault="00D45272" w:rsidP="00D45272">
      <w:pPr>
        <w:pStyle w:val="ListBullet"/>
        <w:tabs>
          <w:tab w:val="clear" w:pos="360"/>
          <w:tab w:val="num" w:pos="425"/>
        </w:tabs>
        <w:spacing w:after="120"/>
        <w:ind w:left="425" w:hanging="283"/>
        <w:jc w:val="both"/>
        <w:rPr>
          <w:lang w:val="en-GB"/>
        </w:rPr>
      </w:pPr>
      <w:r w:rsidRPr="00AC139F">
        <w:rPr>
          <w:lang w:val="en-GB"/>
        </w:rPr>
        <w:t xml:space="preserve">This closes the https connection between the </w:t>
      </w:r>
      <w:r w:rsidR="005A62E8" w:rsidRPr="00AC139F">
        <w:rPr>
          <w:lang w:val="en-GB"/>
        </w:rPr>
        <w:t xml:space="preserve">Issuer </w:t>
      </w:r>
      <w:r w:rsidRPr="00AC139F">
        <w:rPr>
          <w:lang w:val="en-GB"/>
        </w:rPr>
        <w:t xml:space="preserve">and the </w:t>
      </w:r>
      <w:r w:rsidR="005A62E8" w:rsidRPr="00AC139F">
        <w:rPr>
          <w:lang w:val="en-GB"/>
        </w:rPr>
        <w:t>System</w:t>
      </w:r>
      <w:r w:rsidRPr="00AC139F">
        <w:rPr>
          <w:lang w:val="en-GB"/>
        </w:rPr>
        <w:t>.</w:t>
      </w:r>
    </w:p>
    <w:p w:rsidR="00D45272" w:rsidRPr="00AC139F" w:rsidRDefault="00D45272" w:rsidP="00D45272">
      <w:pPr>
        <w:pStyle w:val="ListBullet"/>
        <w:tabs>
          <w:tab w:val="clear" w:pos="360"/>
          <w:tab w:val="num" w:pos="425"/>
        </w:tabs>
        <w:spacing w:after="120"/>
        <w:ind w:left="425" w:hanging="283"/>
        <w:jc w:val="both"/>
        <w:rPr>
          <w:lang w:val="en-GB"/>
        </w:rPr>
      </w:pPr>
      <w:r w:rsidRPr="00AC139F">
        <w:rPr>
          <w:lang w:val="en-GB"/>
        </w:rPr>
        <w:t>Use Case Ends.</w:t>
      </w:r>
    </w:p>
    <w:p w:rsidR="00E915F6" w:rsidRPr="00AC139F" w:rsidRDefault="00CA1BA8" w:rsidP="005A62E8">
      <w:pPr>
        <w:pStyle w:val="Heading1"/>
        <w:keepNext w:val="0"/>
        <w:numPr>
          <w:ilvl w:val="0"/>
          <w:numId w:val="5"/>
        </w:numPr>
        <w:spacing w:before="240" w:after="240"/>
        <w:ind w:left="357" w:hanging="357"/>
        <w:rPr>
          <w:caps w:val="0"/>
          <w:lang w:val="en-GB"/>
        </w:rPr>
      </w:pPr>
      <w:bookmarkStart w:id="45" w:name="_Toc429472590"/>
      <w:bookmarkStart w:id="46" w:name="_Toc429996145"/>
      <w:bookmarkEnd w:id="45"/>
      <w:r w:rsidRPr="00AC139F">
        <w:rPr>
          <w:caps w:val="0"/>
          <w:lang w:val="en-GB"/>
        </w:rPr>
        <w:t>Alternative Flows</w:t>
      </w:r>
      <w:bookmarkEnd w:id="46"/>
    </w:p>
    <w:p w:rsidR="00E915F6" w:rsidRPr="00AC139F" w:rsidRDefault="00031CE3" w:rsidP="004B51BC">
      <w:pPr>
        <w:pStyle w:val="Heading1"/>
        <w:keepNext w:val="0"/>
        <w:numPr>
          <w:ilvl w:val="1"/>
          <w:numId w:val="5"/>
        </w:numPr>
        <w:spacing w:before="120" w:after="120"/>
        <w:ind w:left="788" w:hanging="431"/>
        <w:jc w:val="both"/>
        <w:rPr>
          <w:caps w:val="0"/>
          <w:lang w:val="en-GB"/>
        </w:rPr>
      </w:pPr>
      <w:bookmarkStart w:id="47" w:name="_Toc429996146"/>
      <w:r w:rsidRPr="00AC139F">
        <w:rPr>
          <w:caps w:val="0"/>
          <w:lang w:val="en-GB"/>
        </w:rPr>
        <w:t>A1</w:t>
      </w:r>
      <w:r w:rsidR="00254EA6" w:rsidRPr="00AC139F">
        <w:rPr>
          <w:caps w:val="0"/>
          <w:lang w:val="en-GB"/>
        </w:rPr>
        <w:t>: A</w:t>
      </w:r>
      <w:r w:rsidRPr="00AC139F">
        <w:rPr>
          <w:caps w:val="0"/>
          <w:lang w:val="en-GB"/>
        </w:rPr>
        <w:t xml:space="preserve">t step </w:t>
      </w:r>
      <w:r w:rsidR="00BB1668" w:rsidRPr="003B39E6">
        <w:rPr>
          <w:caps w:val="0"/>
          <w:lang w:val="en-GB"/>
        </w:rPr>
        <w:fldChar w:fldCharType="begin"/>
      </w:r>
      <w:r w:rsidR="00BB1668" w:rsidRPr="00AC139F">
        <w:rPr>
          <w:caps w:val="0"/>
          <w:lang w:val="en-GB"/>
        </w:rPr>
        <w:instrText xml:space="preserve"> REF _Ref420055746 \r \h </w:instrText>
      </w:r>
      <w:r w:rsidR="00BB1668" w:rsidRPr="003B39E6">
        <w:rPr>
          <w:caps w:val="0"/>
          <w:lang w:val="en-GB"/>
        </w:rPr>
      </w:r>
      <w:r w:rsidR="00BB1668" w:rsidRPr="003B39E6">
        <w:rPr>
          <w:caps w:val="0"/>
          <w:lang w:val="en-GB"/>
        </w:rPr>
        <w:fldChar w:fldCharType="separate"/>
      </w:r>
      <w:r w:rsidR="003B39E6">
        <w:rPr>
          <w:caps w:val="0"/>
          <w:lang w:val="en-GB"/>
        </w:rPr>
        <w:t>3.2</w:t>
      </w:r>
      <w:r w:rsidR="00BB1668" w:rsidRPr="003B39E6">
        <w:rPr>
          <w:caps w:val="0"/>
          <w:lang w:val="en-GB"/>
        </w:rPr>
        <w:fldChar w:fldCharType="end"/>
      </w:r>
      <w:r w:rsidRPr="00AC139F">
        <w:rPr>
          <w:caps w:val="0"/>
          <w:lang w:val="en-GB"/>
        </w:rPr>
        <w:t xml:space="preserve"> “</w:t>
      </w:r>
      <w:r w:rsidR="00BB1668" w:rsidRPr="003B39E6">
        <w:rPr>
          <w:caps w:val="0"/>
          <w:lang w:val="en-GB"/>
        </w:rPr>
        <w:fldChar w:fldCharType="begin"/>
      </w:r>
      <w:r w:rsidR="00BB1668" w:rsidRPr="00AC139F">
        <w:rPr>
          <w:caps w:val="0"/>
          <w:lang w:val="en-GB"/>
        </w:rPr>
        <w:instrText xml:space="preserve"> REF _Ref420055756 \h </w:instrText>
      </w:r>
      <w:r w:rsidR="00BB1668" w:rsidRPr="003B39E6">
        <w:rPr>
          <w:caps w:val="0"/>
          <w:lang w:val="en-GB"/>
        </w:rPr>
      </w:r>
      <w:r w:rsidR="00BB1668" w:rsidRPr="003B39E6">
        <w:rPr>
          <w:caps w:val="0"/>
          <w:lang w:val="en-GB"/>
        </w:rPr>
        <w:fldChar w:fldCharType="separate"/>
      </w:r>
      <w:r w:rsidR="003B39E6" w:rsidRPr="00AC139F">
        <w:rPr>
          <w:caps w:val="0"/>
          <w:lang w:val="en-GB"/>
        </w:rPr>
        <w:t>System queries the message repository</w:t>
      </w:r>
      <w:r w:rsidR="00BB1668" w:rsidRPr="003B39E6">
        <w:rPr>
          <w:caps w:val="0"/>
          <w:lang w:val="en-GB"/>
        </w:rPr>
        <w:fldChar w:fldCharType="end"/>
      </w:r>
      <w:r w:rsidR="001B274F" w:rsidRPr="00AC139F">
        <w:rPr>
          <w:caps w:val="0"/>
          <w:lang w:val="en-GB"/>
        </w:rPr>
        <w:t xml:space="preserve">” </w:t>
      </w:r>
      <w:r w:rsidR="00CA1BA8" w:rsidRPr="00AC139F">
        <w:rPr>
          <w:caps w:val="0"/>
          <w:lang w:val="en-GB"/>
        </w:rPr>
        <w:t>and no search criteria is being specified</w:t>
      </w:r>
      <w:bookmarkEnd w:id="47"/>
    </w:p>
    <w:p w:rsidR="00481A7A" w:rsidRPr="00AC139F" w:rsidRDefault="00481A7A" w:rsidP="00381C7C">
      <w:pPr>
        <w:pStyle w:val="ListBullet"/>
        <w:rPr>
          <w:rFonts w:cs="Arial"/>
          <w:lang w:val="en-GB"/>
        </w:rPr>
      </w:pPr>
      <w:r w:rsidRPr="00AC139F">
        <w:rPr>
          <w:rFonts w:cs="Arial"/>
          <w:lang w:val="en-GB"/>
        </w:rPr>
        <w:t>The system queries for documents</w:t>
      </w:r>
      <w:r w:rsidR="00381C7C" w:rsidRPr="00AC139F">
        <w:rPr>
          <w:rFonts w:cs="Arial"/>
          <w:lang w:val="en-GB"/>
        </w:rPr>
        <w:t xml:space="preserve"> using the default values specified in the parameters table</w:t>
      </w:r>
    </w:p>
    <w:p w:rsidR="00481A7A" w:rsidRPr="00AC139F" w:rsidRDefault="00292ED1" w:rsidP="00481A7A">
      <w:pPr>
        <w:pStyle w:val="ListBullet"/>
        <w:rPr>
          <w:rFonts w:cs="Arial"/>
          <w:lang w:val="en-GB"/>
        </w:rPr>
      </w:pPr>
      <w:r w:rsidRPr="00AC139F">
        <w:rPr>
          <w:rFonts w:cs="Arial"/>
          <w:lang w:val="en-GB"/>
        </w:rPr>
        <w:t xml:space="preserve">Use Case continues at step </w:t>
      </w:r>
      <w:r w:rsidRPr="00AC139F">
        <w:rPr>
          <w:rFonts w:cs="Arial"/>
          <w:lang w:val="en-GB"/>
        </w:rPr>
        <w:fldChar w:fldCharType="begin"/>
      </w:r>
      <w:r w:rsidRPr="00AC139F">
        <w:rPr>
          <w:rFonts w:cs="Arial"/>
          <w:lang w:val="en-GB"/>
        </w:rPr>
        <w:instrText xml:space="preserve"> REF _Ref420055619 \r \h </w:instrText>
      </w:r>
      <w:r w:rsidRPr="00AC139F">
        <w:rPr>
          <w:rFonts w:cs="Arial"/>
          <w:lang w:val="en-GB"/>
        </w:rPr>
      </w:r>
      <w:r w:rsidRPr="00AC139F">
        <w:rPr>
          <w:rFonts w:cs="Arial"/>
          <w:lang w:val="en-GB"/>
        </w:rPr>
        <w:fldChar w:fldCharType="separate"/>
      </w:r>
      <w:r w:rsidR="00910DF7" w:rsidRPr="00AC139F">
        <w:rPr>
          <w:rFonts w:cs="Arial"/>
          <w:lang w:val="en-GB"/>
        </w:rPr>
        <w:t>3.3</w:t>
      </w:r>
      <w:r w:rsidRPr="00AC139F">
        <w:rPr>
          <w:rFonts w:cs="Arial"/>
          <w:lang w:val="en-GB"/>
        </w:rPr>
        <w:fldChar w:fldCharType="end"/>
      </w:r>
      <w:r w:rsidRPr="00AC139F">
        <w:rPr>
          <w:rFonts w:cs="Arial"/>
          <w:lang w:val="en-GB"/>
        </w:rPr>
        <w:t xml:space="preserve"> </w:t>
      </w:r>
      <w:r w:rsidRPr="00AC139F">
        <w:rPr>
          <w:rFonts w:cs="Arial"/>
          <w:lang w:val="en-GB"/>
        </w:rPr>
        <w:fldChar w:fldCharType="begin"/>
      </w:r>
      <w:r w:rsidRPr="00AC139F">
        <w:rPr>
          <w:rFonts w:cs="Arial"/>
          <w:lang w:val="en-GB"/>
        </w:rPr>
        <w:instrText xml:space="preserve"> REF _Ref420055619 \h  \* MERGEFORMAT </w:instrText>
      </w:r>
      <w:r w:rsidRPr="00AC139F">
        <w:rPr>
          <w:rFonts w:cs="Arial"/>
          <w:lang w:val="en-GB"/>
        </w:rPr>
      </w:r>
      <w:r w:rsidRPr="00AC139F">
        <w:rPr>
          <w:rFonts w:cs="Arial"/>
          <w:lang w:val="en-GB"/>
        </w:rPr>
        <w:fldChar w:fldCharType="separate"/>
      </w:r>
      <w:r w:rsidR="00910DF7" w:rsidRPr="00AC139F">
        <w:rPr>
          <w:lang w:val="en-GB"/>
        </w:rPr>
        <w:t>System builds the Query Response</w:t>
      </w:r>
      <w:r w:rsidRPr="00AC139F">
        <w:rPr>
          <w:rFonts w:cs="Arial"/>
          <w:lang w:val="en-GB"/>
        </w:rPr>
        <w:fldChar w:fldCharType="end"/>
      </w:r>
      <w:r w:rsidRPr="00AC139F">
        <w:rPr>
          <w:rFonts w:cs="Arial"/>
          <w:lang w:val="en-GB"/>
        </w:rPr>
        <w:t>.</w:t>
      </w:r>
    </w:p>
    <w:p w:rsidR="00E915F6" w:rsidRPr="00AC139F" w:rsidRDefault="00481A7A" w:rsidP="004B51BC">
      <w:pPr>
        <w:pStyle w:val="Heading1"/>
        <w:keepNext w:val="0"/>
        <w:numPr>
          <w:ilvl w:val="1"/>
          <w:numId w:val="5"/>
        </w:numPr>
        <w:spacing w:before="120" w:after="120"/>
        <w:ind w:left="788" w:hanging="431"/>
        <w:jc w:val="both"/>
        <w:rPr>
          <w:caps w:val="0"/>
          <w:lang w:val="en-GB"/>
        </w:rPr>
      </w:pPr>
      <w:bookmarkStart w:id="48" w:name="_Toc429996147"/>
      <w:r w:rsidRPr="00AC139F">
        <w:rPr>
          <w:caps w:val="0"/>
          <w:lang w:val="en-GB"/>
        </w:rPr>
        <w:t xml:space="preserve">A2: At step </w:t>
      </w:r>
      <w:r w:rsidR="00BB1668" w:rsidRPr="003B39E6">
        <w:rPr>
          <w:caps w:val="0"/>
          <w:lang w:val="en-GB"/>
        </w:rPr>
        <w:fldChar w:fldCharType="begin"/>
      </w:r>
      <w:r w:rsidR="00BB1668" w:rsidRPr="00AC139F">
        <w:rPr>
          <w:caps w:val="0"/>
          <w:lang w:val="en-GB"/>
        </w:rPr>
        <w:instrText xml:space="preserve"> REF _Ref420055733 \r \h </w:instrText>
      </w:r>
      <w:r w:rsidR="00BB1668" w:rsidRPr="003B39E6">
        <w:rPr>
          <w:caps w:val="0"/>
          <w:lang w:val="en-GB"/>
        </w:rPr>
      </w:r>
      <w:r w:rsidR="00BB1668" w:rsidRPr="003B39E6">
        <w:rPr>
          <w:caps w:val="0"/>
          <w:lang w:val="en-GB"/>
        </w:rPr>
        <w:fldChar w:fldCharType="separate"/>
      </w:r>
      <w:r w:rsidR="003B39E6">
        <w:rPr>
          <w:caps w:val="0"/>
          <w:lang w:val="en-GB"/>
        </w:rPr>
        <w:t>3.2</w:t>
      </w:r>
      <w:r w:rsidR="00BB1668" w:rsidRPr="003B39E6">
        <w:rPr>
          <w:caps w:val="0"/>
          <w:lang w:val="en-GB"/>
        </w:rPr>
        <w:fldChar w:fldCharType="end"/>
      </w:r>
      <w:r w:rsidRPr="00AC139F">
        <w:rPr>
          <w:caps w:val="0"/>
          <w:lang w:val="en-GB"/>
        </w:rPr>
        <w:t xml:space="preserve"> “</w:t>
      </w:r>
      <w:r w:rsidR="00BB1668" w:rsidRPr="003B39E6">
        <w:rPr>
          <w:caps w:val="0"/>
          <w:lang w:val="en-GB"/>
        </w:rPr>
        <w:fldChar w:fldCharType="begin"/>
      </w:r>
      <w:r w:rsidR="00BB1668" w:rsidRPr="00AC139F">
        <w:rPr>
          <w:caps w:val="0"/>
          <w:lang w:val="en-GB"/>
        </w:rPr>
        <w:instrText xml:space="preserve"> REF _Ref420055738 \h </w:instrText>
      </w:r>
      <w:r w:rsidR="00BB1668" w:rsidRPr="003B39E6">
        <w:rPr>
          <w:caps w:val="0"/>
          <w:lang w:val="en-GB"/>
        </w:rPr>
      </w:r>
      <w:r w:rsidR="00BB1668" w:rsidRPr="003B39E6">
        <w:rPr>
          <w:caps w:val="0"/>
          <w:lang w:val="en-GB"/>
        </w:rPr>
        <w:fldChar w:fldCharType="separate"/>
      </w:r>
      <w:r w:rsidR="003B39E6" w:rsidRPr="00AC139F">
        <w:rPr>
          <w:caps w:val="0"/>
          <w:lang w:val="en-GB"/>
        </w:rPr>
        <w:t>System queries the message repository</w:t>
      </w:r>
      <w:r w:rsidR="00BB1668" w:rsidRPr="003B39E6">
        <w:rPr>
          <w:caps w:val="0"/>
          <w:lang w:val="en-GB"/>
        </w:rPr>
        <w:fldChar w:fldCharType="end"/>
      </w:r>
      <w:r w:rsidRPr="00AC139F">
        <w:rPr>
          <w:caps w:val="0"/>
          <w:lang w:val="en-GB"/>
        </w:rPr>
        <w:t>” and only Receiver</w:t>
      </w:r>
      <w:r w:rsidR="00412914" w:rsidRPr="00AC139F">
        <w:rPr>
          <w:caps w:val="0"/>
          <w:lang w:val="en-GB"/>
        </w:rPr>
        <w:t xml:space="preserve"> </w:t>
      </w:r>
      <w:r w:rsidRPr="00AC139F">
        <w:rPr>
          <w:caps w:val="0"/>
          <w:lang w:val="en-GB"/>
        </w:rPr>
        <w:t>Party En</w:t>
      </w:r>
      <w:r w:rsidR="004B51BC" w:rsidRPr="00AC139F">
        <w:rPr>
          <w:caps w:val="0"/>
          <w:lang w:val="en-GB"/>
        </w:rPr>
        <w:t>d</w:t>
      </w:r>
      <w:r w:rsidRPr="00AC139F">
        <w:rPr>
          <w:caps w:val="0"/>
          <w:lang w:val="en-GB"/>
        </w:rPr>
        <w:t>point</w:t>
      </w:r>
      <w:r w:rsidR="00412914" w:rsidRPr="00AC139F">
        <w:rPr>
          <w:caps w:val="0"/>
          <w:lang w:val="en-GB"/>
        </w:rPr>
        <w:t xml:space="preserve"> </w:t>
      </w:r>
      <w:r w:rsidRPr="00AC139F">
        <w:rPr>
          <w:caps w:val="0"/>
          <w:lang w:val="en-GB"/>
        </w:rPr>
        <w:t xml:space="preserve">ID is </w:t>
      </w:r>
      <w:r w:rsidR="00412914" w:rsidRPr="00AC139F">
        <w:rPr>
          <w:caps w:val="0"/>
          <w:lang w:val="en-GB"/>
        </w:rPr>
        <w:t xml:space="preserve">filled in </w:t>
      </w:r>
      <w:r w:rsidRPr="00AC139F">
        <w:rPr>
          <w:caps w:val="0"/>
          <w:lang w:val="en-GB"/>
        </w:rPr>
        <w:t>with the Endpoint</w:t>
      </w:r>
      <w:r w:rsidR="00412914" w:rsidRPr="00AC139F">
        <w:rPr>
          <w:caps w:val="0"/>
          <w:lang w:val="en-GB"/>
        </w:rPr>
        <w:t xml:space="preserve"> </w:t>
      </w:r>
      <w:r w:rsidRPr="00AC139F">
        <w:rPr>
          <w:caps w:val="0"/>
          <w:lang w:val="en-GB"/>
        </w:rPr>
        <w:t xml:space="preserve">ID of the </w:t>
      </w:r>
      <w:r w:rsidR="00412914" w:rsidRPr="00AC139F">
        <w:rPr>
          <w:caps w:val="0"/>
          <w:lang w:val="en-GB"/>
        </w:rPr>
        <w:t>request Sender Party</w:t>
      </w:r>
      <w:bookmarkEnd w:id="48"/>
    </w:p>
    <w:p w:rsidR="00481A7A" w:rsidRPr="00AC139F" w:rsidRDefault="00481A7A" w:rsidP="00481A7A">
      <w:pPr>
        <w:pStyle w:val="ListBullet"/>
        <w:tabs>
          <w:tab w:val="clear" w:pos="360"/>
          <w:tab w:val="num" w:pos="425"/>
        </w:tabs>
        <w:spacing w:after="120"/>
        <w:ind w:left="425" w:hanging="283"/>
        <w:jc w:val="both"/>
        <w:rPr>
          <w:rFonts w:cs="Arial"/>
          <w:szCs w:val="20"/>
          <w:lang w:val="en-GB"/>
        </w:rPr>
      </w:pPr>
      <w:r w:rsidRPr="00AC139F">
        <w:rPr>
          <w:rFonts w:cs="Arial"/>
          <w:szCs w:val="20"/>
          <w:lang w:val="en-GB"/>
        </w:rPr>
        <w:t xml:space="preserve">The </w:t>
      </w:r>
      <w:r w:rsidR="00412914" w:rsidRPr="00AC139F">
        <w:rPr>
          <w:rFonts w:cs="Arial"/>
          <w:szCs w:val="20"/>
          <w:lang w:val="en-GB"/>
        </w:rPr>
        <w:t xml:space="preserve">System </w:t>
      </w:r>
      <w:r w:rsidRPr="00AC139F">
        <w:rPr>
          <w:rFonts w:cs="Arial"/>
          <w:szCs w:val="20"/>
          <w:lang w:val="en-GB"/>
        </w:rPr>
        <w:t>queries for documents:</w:t>
      </w:r>
    </w:p>
    <w:p w:rsidR="00481A7A" w:rsidRPr="00AC139F" w:rsidRDefault="00381C7C" w:rsidP="004B51BC">
      <w:pPr>
        <w:pStyle w:val="ListBullet"/>
        <w:numPr>
          <w:ilvl w:val="0"/>
          <w:numId w:val="37"/>
        </w:numPr>
        <w:rPr>
          <w:lang w:val="en-GB"/>
        </w:rPr>
      </w:pPr>
      <w:r w:rsidRPr="00AC139F">
        <w:rPr>
          <w:lang w:val="en-GB"/>
        </w:rPr>
        <w:t>With the specified parameters</w:t>
      </w:r>
    </w:p>
    <w:p w:rsidR="00481A7A" w:rsidRPr="00AC139F" w:rsidRDefault="00481A7A" w:rsidP="004B51BC">
      <w:pPr>
        <w:pStyle w:val="ListBullet"/>
        <w:numPr>
          <w:ilvl w:val="0"/>
          <w:numId w:val="37"/>
        </w:numPr>
        <w:rPr>
          <w:lang w:val="en-GB"/>
        </w:rPr>
      </w:pPr>
      <w:r w:rsidRPr="00AC139F">
        <w:rPr>
          <w:lang w:val="en-GB"/>
        </w:rPr>
        <w:t xml:space="preserve">Where the </w:t>
      </w:r>
      <w:r w:rsidR="00412914" w:rsidRPr="00AC139F">
        <w:rPr>
          <w:b/>
          <w:lang w:val="en-GB"/>
        </w:rPr>
        <w:t xml:space="preserve">request Sender </w:t>
      </w:r>
      <w:r w:rsidRPr="00AC139F">
        <w:rPr>
          <w:b/>
          <w:lang w:val="en-GB"/>
        </w:rPr>
        <w:t xml:space="preserve">Party </w:t>
      </w:r>
      <w:r w:rsidRPr="00AC139F">
        <w:rPr>
          <w:lang w:val="en-GB"/>
        </w:rPr>
        <w:t>is the Receiver of the document;</w:t>
      </w:r>
    </w:p>
    <w:p w:rsidR="00481A7A" w:rsidRPr="00AC139F" w:rsidRDefault="00481A7A" w:rsidP="00481A7A">
      <w:pPr>
        <w:pStyle w:val="ListBullet"/>
        <w:tabs>
          <w:tab w:val="clear" w:pos="360"/>
          <w:tab w:val="num" w:pos="425"/>
        </w:tabs>
        <w:spacing w:after="120"/>
        <w:ind w:left="425" w:hanging="283"/>
        <w:jc w:val="both"/>
        <w:rPr>
          <w:rFonts w:cs="Arial"/>
          <w:szCs w:val="20"/>
          <w:lang w:val="en-GB"/>
        </w:rPr>
      </w:pPr>
      <w:r w:rsidRPr="00AC139F">
        <w:rPr>
          <w:rFonts w:cs="Arial"/>
          <w:szCs w:val="20"/>
          <w:lang w:val="en-GB"/>
        </w:rPr>
        <w:t xml:space="preserve">In this case, the Query Request returns the same search results as the Inbox </w:t>
      </w:r>
      <w:r w:rsidR="00412914" w:rsidRPr="00AC139F">
        <w:rPr>
          <w:rFonts w:cs="Arial"/>
          <w:szCs w:val="20"/>
          <w:lang w:val="en-GB"/>
        </w:rPr>
        <w:t xml:space="preserve">Request </w:t>
      </w:r>
      <w:r w:rsidRPr="00AC139F">
        <w:rPr>
          <w:rFonts w:cs="Arial"/>
          <w:szCs w:val="20"/>
          <w:lang w:val="en-GB"/>
        </w:rPr>
        <w:t>service.</w:t>
      </w:r>
    </w:p>
    <w:p w:rsidR="00481A7A" w:rsidRPr="00AC139F" w:rsidRDefault="00481A7A" w:rsidP="00481A7A">
      <w:pPr>
        <w:pStyle w:val="ListBullet"/>
        <w:tabs>
          <w:tab w:val="clear" w:pos="360"/>
          <w:tab w:val="num" w:pos="425"/>
        </w:tabs>
        <w:spacing w:after="120"/>
        <w:ind w:left="425" w:hanging="283"/>
        <w:jc w:val="both"/>
        <w:rPr>
          <w:rFonts w:cs="Arial"/>
          <w:szCs w:val="20"/>
          <w:lang w:val="en-GB"/>
        </w:rPr>
      </w:pPr>
      <w:r w:rsidRPr="00AC139F">
        <w:rPr>
          <w:rFonts w:cs="Arial"/>
          <w:szCs w:val="20"/>
          <w:lang w:val="en-GB"/>
        </w:rPr>
        <w:lastRenderedPageBreak/>
        <w:t xml:space="preserve">Use Case continues </w:t>
      </w:r>
      <w:r w:rsidR="0043629A" w:rsidRPr="00AC139F">
        <w:rPr>
          <w:rFonts w:cs="Arial"/>
          <w:lang w:val="en-GB"/>
        </w:rPr>
        <w:t xml:space="preserve">at step </w:t>
      </w:r>
      <w:r w:rsidR="0043629A" w:rsidRPr="00AC139F">
        <w:rPr>
          <w:rFonts w:cs="Arial"/>
          <w:lang w:val="en-GB"/>
        </w:rPr>
        <w:fldChar w:fldCharType="begin"/>
      </w:r>
      <w:r w:rsidR="0043629A" w:rsidRPr="00AC139F">
        <w:rPr>
          <w:rFonts w:cs="Arial"/>
          <w:lang w:val="en-GB"/>
        </w:rPr>
        <w:instrText xml:space="preserve"> REF _Ref420055619 \r \h </w:instrText>
      </w:r>
      <w:r w:rsidR="0043629A" w:rsidRPr="00AC139F">
        <w:rPr>
          <w:rFonts w:cs="Arial"/>
          <w:lang w:val="en-GB"/>
        </w:rPr>
      </w:r>
      <w:r w:rsidR="0043629A" w:rsidRPr="00AC139F">
        <w:rPr>
          <w:rFonts w:cs="Arial"/>
          <w:lang w:val="en-GB"/>
        </w:rPr>
        <w:fldChar w:fldCharType="separate"/>
      </w:r>
      <w:r w:rsidR="00910DF7" w:rsidRPr="00AC139F">
        <w:rPr>
          <w:rFonts w:cs="Arial"/>
          <w:lang w:val="en-GB"/>
        </w:rPr>
        <w:t>3.3</w:t>
      </w:r>
      <w:r w:rsidR="0043629A" w:rsidRPr="00AC139F">
        <w:rPr>
          <w:rFonts w:cs="Arial"/>
          <w:lang w:val="en-GB"/>
        </w:rPr>
        <w:fldChar w:fldCharType="end"/>
      </w:r>
      <w:r w:rsidR="0043629A" w:rsidRPr="00AC139F">
        <w:rPr>
          <w:rFonts w:cs="Arial"/>
          <w:lang w:val="en-GB"/>
        </w:rPr>
        <w:t xml:space="preserve"> </w:t>
      </w:r>
      <w:r w:rsidR="0043629A" w:rsidRPr="00AC139F">
        <w:rPr>
          <w:rFonts w:cs="Arial"/>
          <w:lang w:val="en-GB"/>
        </w:rPr>
        <w:fldChar w:fldCharType="begin"/>
      </w:r>
      <w:r w:rsidR="0043629A" w:rsidRPr="00AC139F">
        <w:rPr>
          <w:rFonts w:cs="Arial"/>
          <w:lang w:val="en-GB"/>
        </w:rPr>
        <w:instrText xml:space="preserve"> REF _Ref420055619 \h  \* MERGEFORMAT </w:instrText>
      </w:r>
      <w:r w:rsidR="0043629A" w:rsidRPr="00AC139F">
        <w:rPr>
          <w:rFonts w:cs="Arial"/>
          <w:lang w:val="en-GB"/>
        </w:rPr>
      </w:r>
      <w:r w:rsidR="0043629A" w:rsidRPr="00AC139F">
        <w:rPr>
          <w:rFonts w:cs="Arial"/>
          <w:lang w:val="en-GB"/>
        </w:rPr>
        <w:fldChar w:fldCharType="separate"/>
      </w:r>
      <w:r w:rsidR="00910DF7" w:rsidRPr="00AC139F">
        <w:rPr>
          <w:lang w:val="en-GB"/>
        </w:rPr>
        <w:t>System builds the Query Response</w:t>
      </w:r>
      <w:r w:rsidR="0043629A" w:rsidRPr="00AC139F">
        <w:rPr>
          <w:rFonts w:cs="Arial"/>
          <w:lang w:val="en-GB"/>
        </w:rPr>
        <w:fldChar w:fldCharType="end"/>
      </w:r>
      <w:r w:rsidRPr="00AC139F">
        <w:rPr>
          <w:rFonts w:cs="Arial"/>
          <w:szCs w:val="20"/>
          <w:lang w:val="en-GB"/>
        </w:rPr>
        <w:t>.</w:t>
      </w:r>
    </w:p>
    <w:p w:rsidR="00DB4680" w:rsidRPr="00AC139F" w:rsidRDefault="00CD4B5F" w:rsidP="003F1619">
      <w:pPr>
        <w:pStyle w:val="Heading1"/>
        <w:keepNext w:val="0"/>
        <w:numPr>
          <w:ilvl w:val="1"/>
          <w:numId w:val="5"/>
        </w:numPr>
        <w:spacing w:before="120" w:after="120"/>
        <w:ind w:left="788" w:hanging="431"/>
        <w:jc w:val="both"/>
        <w:rPr>
          <w:caps w:val="0"/>
          <w:lang w:val="en-GB"/>
        </w:rPr>
      </w:pPr>
      <w:bookmarkStart w:id="49" w:name="_Toc429996148"/>
      <w:r w:rsidRPr="00AC139F">
        <w:rPr>
          <w:caps w:val="0"/>
          <w:lang w:val="en-GB"/>
        </w:rPr>
        <w:t>A</w:t>
      </w:r>
      <w:r w:rsidR="00254EA6" w:rsidRPr="00AC139F">
        <w:rPr>
          <w:caps w:val="0"/>
          <w:lang w:val="en-GB"/>
        </w:rPr>
        <w:t>3: A</w:t>
      </w:r>
      <w:r w:rsidR="00B616B8" w:rsidRPr="00AC139F">
        <w:rPr>
          <w:caps w:val="0"/>
          <w:lang w:val="en-GB"/>
        </w:rPr>
        <w:t xml:space="preserve">t step </w:t>
      </w:r>
      <w:r w:rsidR="00B36EA7" w:rsidRPr="00AC139F">
        <w:rPr>
          <w:lang w:val="en-GB"/>
        </w:rPr>
        <w:fldChar w:fldCharType="begin"/>
      </w:r>
      <w:r w:rsidR="00B36EA7" w:rsidRPr="00AC139F">
        <w:rPr>
          <w:caps w:val="0"/>
          <w:lang w:val="en-GB"/>
        </w:rPr>
        <w:instrText xml:space="preserve"> REF _Ref420055501 \r \h </w:instrText>
      </w:r>
      <w:r w:rsidR="00B36EA7" w:rsidRPr="00AC139F">
        <w:rPr>
          <w:lang w:val="en-GB"/>
        </w:rPr>
      </w:r>
      <w:r w:rsidR="00B36EA7" w:rsidRPr="00AC139F">
        <w:rPr>
          <w:lang w:val="en-GB"/>
        </w:rPr>
        <w:fldChar w:fldCharType="separate"/>
      </w:r>
      <w:r w:rsidR="00910DF7" w:rsidRPr="00AC139F">
        <w:rPr>
          <w:caps w:val="0"/>
          <w:lang w:val="en-GB"/>
        </w:rPr>
        <w:t>3.2</w:t>
      </w:r>
      <w:r w:rsidR="00B36EA7" w:rsidRPr="00AC139F">
        <w:rPr>
          <w:lang w:val="en-GB"/>
        </w:rPr>
        <w:fldChar w:fldCharType="end"/>
      </w:r>
      <w:r w:rsidR="00B36EA7" w:rsidRPr="00AC139F">
        <w:rPr>
          <w:lang w:val="en-GB"/>
        </w:rPr>
        <w:t xml:space="preserve"> </w:t>
      </w:r>
      <w:r w:rsidR="00B36EA7" w:rsidRPr="00AC139F">
        <w:rPr>
          <w:caps w:val="0"/>
          <w:lang w:val="en-GB"/>
        </w:rPr>
        <w:t>“</w:t>
      </w:r>
      <w:r w:rsidR="00B36EA7" w:rsidRPr="00AC139F">
        <w:rPr>
          <w:caps w:val="0"/>
          <w:lang w:val="en-GB"/>
        </w:rPr>
        <w:fldChar w:fldCharType="begin"/>
      </w:r>
      <w:r w:rsidR="00B36EA7" w:rsidRPr="00AC139F">
        <w:rPr>
          <w:lang w:val="en-GB"/>
        </w:rPr>
        <w:instrText xml:space="preserve"> REF _Ref420055508 \h </w:instrText>
      </w:r>
      <w:r w:rsidR="00B36EA7" w:rsidRPr="00AC139F">
        <w:rPr>
          <w:caps w:val="0"/>
          <w:lang w:val="en-GB"/>
        </w:rPr>
      </w:r>
      <w:r w:rsidR="00B36EA7" w:rsidRPr="00AC139F">
        <w:rPr>
          <w:caps w:val="0"/>
          <w:lang w:val="en-GB"/>
        </w:rPr>
        <w:fldChar w:fldCharType="separate"/>
      </w:r>
      <w:r w:rsidR="00910DF7" w:rsidRPr="00AC139F">
        <w:rPr>
          <w:caps w:val="0"/>
          <w:lang w:val="en-GB"/>
        </w:rPr>
        <w:t>System queries the message repository</w:t>
      </w:r>
      <w:r w:rsidR="00B36EA7" w:rsidRPr="00AC139F">
        <w:rPr>
          <w:caps w:val="0"/>
          <w:lang w:val="en-GB"/>
        </w:rPr>
        <w:fldChar w:fldCharType="end"/>
      </w:r>
      <w:r w:rsidR="00B616B8" w:rsidRPr="00AC139F">
        <w:rPr>
          <w:caps w:val="0"/>
          <w:lang w:val="en-GB"/>
        </w:rPr>
        <w:t>”</w:t>
      </w:r>
      <w:r w:rsidR="00381C7C" w:rsidRPr="00AC139F">
        <w:rPr>
          <w:caps w:val="0"/>
          <w:lang w:val="en-GB"/>
        </w:rPr>
        <w:t>,</w:t>
      </w:r>
      <w:r w:rsidR="00B616B8" w:rsidRPr="00AC139F">
        <w:rPr>
          <w:caps w:val="0"/>
          <w:lang w:val="en-GB"/>
        </w:rPr>
        <w:t xml:space="preserve"> invalid document types are identified in the Set of Document Types specified </w:t>
      </w:r>
      <w:r w:rsidR="003F1619" w:rsidRPr="00AC139F">
        <w:rPr>
          <w:caps w:val="0"/>
          <w:lang w:val="en-GB"/>
        </w:rPr>
        <w:t>in the request</w:t>
      </w:r>
      <w:bookmarkEnd w:id="49"/>
    </w:p>
    <w:p w:rsidR="00B616B8" w:rsidRPr="00AC139F" w:rsidRDefault="00B616B8" w:rsidP="00CD4B5F">
      <w:pPr>
        <w:pStyle w:val="ListBullet"/>
        <w:numPr>
          <w:ilvl w:val="0"/>
          <w:numId w:val="23"/>
        </w:numPr>
        <w:tabs>
          <w:tab w:val="left" w:pos="4111"/>
        </w:tabs>
        <w:jc w:val="both"/>
        <w:rPr>
          <w:rFonts w:cs="Arial"/>
          <w:lang w:val="en-GB"/>
        </w:rPr>
      </w:pPr>
      <w:r w:rsidRPr="00AC139F">
        <w:rPr>
          <w:rFonts w:cs="Arial"/>
          <w:lang w:val="en-GB"/>
        </w:rPr>
        <w:t xml:space="preserve">The </w:t>
      </w:r>
      <w:r w:rsidR="00412914" w:rsidRPr="00AC139F">
        <w:rPr>
          <w:rFonts w:cs="Arial"/>
          <w:lang w:val="en-GB"/>
        </w:rPr>
        <w:t xml:space="preserve">System </w:t>
      </w:r>
      <w:r w:rsidRPr="00AC139F">
        <w:rPr>
          <w:rFonts w:cs="Arial"/>
          <w:lang w:val="en-GB"/>
        </w:rPr>
        <w:t>queries for documents of the valid document types</w:t>
      </w:r>
      <w:r w:rsidR="00381C7C" w:rsidRPr="00AC139F">
        <w:rPr>
          <w:rFonts w:cs="Arial"/>
          <w:lang w:val="en-GB"/>
        </w:rPr>
        <w:t xml:space="preserve"> (the invalid document types are ignored)</w:t>
      </w:r>
      <w:r w:rsidRPr="00AC139F">
        <w:rPr>
          <w:rFonts w:cs="Arial"/>
          <w:lang w:val="en-GB"/>
        </w:rPr>
        <w:t xml:space="preserve"> and for these </w:t>
      </w:r>
      <w:r w:rsidR="008E45CA" w:rsidRPr="00AC139F">
        <w:rPr>
          <w:rFonts w:cs="Arial"/>
          <w:lang w:val="en-GB"/>
        </w:rPr>
        <w:t>it</w:t>
      </w:r>
      <w:r w:rsidR="003F1619" w:rsidRPr="00AC139F">
        <w:rPr>
          <w:rFonts w:cs="Arial"/>
          <w:lang w:val="en-GB"/>
        </w:rPr>
        <w:t xml:space="preserve"> </w:t>
      </w:r>
      <w:r w:rsidRPr="00AC139F">
        <w:rPr>
          <w:rFonts w:cs="Arial"/>
          <w:lang w:val="en-GB"/>
        </w:rPr>
        <w:t>applies the other parameters;</w:t>
      </w:r>
    </w:p>
    <w:p w:rsidR="00B616B8" w:rsidRPr="00AC139F" w:rsidRDefault="00B616B8" w:rsidP="00CD4B5F">
      <w:pPr>
        <w:pStyle w:val="ListBullet"/>
        <w:numPr>
          <w:ilvl w:val="0"/>
          <w:numId w:val="23"/>
        </w:numPr>
        <w:tabs>
          <w:tab w:val="left" w:pos="4111"/>
        </w:tabs>
        <w:jc w:val="both"/>
        <w:rPr>
          <w:rFonts w:cs="Arial"/>
          <w:lang w:val="en-GB"/>
        </w:rPr>
      </w:pPr>
      <w:r w:rsidRPr="00AC139F">
        <w:rPr>
          <w:rFonts w:cs="Arial"/>
          <w:lang w:val="en-GB"/>
        </w:rPr>
        <w:t xml:space="preserve">Use Case continues at step </w:t>
      </w:r>
      <w:r w:rsidR="001F1F3C" w:rsidRPr="00AC139F">
        <w:rPr>
          <w:rFonts w:cs="Arial"/>
          <w:lang w:val="en-GB"/>
        </w:rPr>
        <w:fldChar w:fldCharType="begin"/>
      </w:r>
      <w:r w:rsidR="001F1F3C" w:rsidRPr="00AC139F">
        <w:rPr>
          <w:rFonts w:cs="Arial"/>
          <w:lang w:val="en-GB"/>
        </w:rPr>
        <w:instrText xml:space="preserve"> REF _Ref420055619 \r \h </w:instrText>
      </w:r>
      <w:r w:rsidR="001F1F3C" w:rsidRPr="00AC139F">
        <w:rPr>
          <w:rFonts w:cs="Arial"/>
          <w:lang w:val="en-GB"/>
        </w:rPr>
      </w:r>
      <w:r w:rsidR="001F1F3C" w:rsidRPr="00AC139F">
        <w:rPr>
          <w:rFonts w:cs="Arial"/>
          <w:lang w:val="en-GB"/>
        </w:rPr>
        <w:fldChar w:fldCharType="separate"/>
      </w:r>
      <w:r w:rsidR="00910DF7" w:rsidRPr="00AC139F">
        <w:rPr>
          <w:rFonts w:cs="Arial"/>
          <w:lang w:val="en-GB"/>
        </w:rPr>
        <w:t>3.3</w:t>
      </w:r>
      <w:r w:rsidR="001F1F3C" w:rsidRPr="00AC139F">
        <w:rPr>
          <w:rFonts w:cs="Arial"/>
          <w:lang w:val="en-GB"/>
        </w:rPr>
        <w:fldChar w:fldCharType="end"/>
      </w:r>
      <w:r w:rsidR="001F1F3C" w:rsidRPr="00AC139F">
        <w:rPr>
          <w:rFonts w:cs="Arial"/>
          <w:lang w:val="en-GB"/>
        </w:rPr>
        <w:t xml:space="preserve"> </w:t>
      </w:r>
      <w:r w:rsidR="001F1F3C" w:rsidRPr="00AC139F">
        <w:rPr>
          <w:rFonts w:cs="Arial"/>
          <w:lang w:val="en-GB"/>
        </w:rPr>
        <w:fldChar w:fldCharType="begin"/>
      </w:r>
      <w:r w:rsidR="001F1F3C" w:rsidRPr="00AC139F">
        <w:rPr>
          <w:rFonts w:cs="Arial"/>
          <w:lang w:val="en-GB"/>
        </w:rPr>
        <w:instrText xml:space="preserve"> REF _Ref420055619 \h  \* MERGEFORMAT </w:instrText>
      </w:r>
      <w:r w:rsidR="001F1F3C" w:rsidRPr="00AC139F">
        <w:rPr>
          <w:rFonts w:cs="Arial"/>
          <w:lang w:val="en-GB"/>
        </w:rPr>
      </w:r>
      <w:r w:rsidR="001F1F3C" w:rsidRPr="00AC139F">
        <w:rPr>
          <w:rFonts w:cs="Arial"/>
          <w:lang w:val="en-GB"/>
        </w:rPr>
        <w:fldChar w:fldCharType="separate"/>
      </w:r>
      <w:r w:rsidR="00910DF7" w:rsidRPr="00AC139F">
        <w:rPr>
          <w:lang w:val="en-GB"/>
        </w:rPr>
        <w:t>System builds the Query Response</w:t>
      </w:r>
      <w:r w:rsidR="001F1F3C" w:rsidRPr="00AC139F">
        <w:rPr>
          <w:rFonts w:cs="Arial"/>
          <w:lang w:val="en-GB"/>
        </w:rPr>
        <w:fldChar w:fldCharType="end"/>
      </w:r>
      <w:r w:rsidRPr="00AC139F">
        <w:rPr>
          <w:rFonts w:cs="Arial"/>
          <w:lang w:val="en-GB"/>
        </w:rPr>
        <w:t>.</w:t>
      </w:r>
    </w:p>
    <w:p w:rsidR="00C6605D" w:rsidRPr="00AC139F" w:rsidRDefault="00C6605D" w:rsidP="003F1619">
      <w:pPr>
        <w:pStyle w:val="Heading1"/>
        <w:keepNext w:val="0"/>
        <w:numPr>
          <w:ilvl w:val="1"/>
          <w:numId w:val="5"/>
        </w:numPr>
        <w:spacing w:before="120" w:after="120"/>
        <w:ind w:left="788" w:hanging="431"/>
        <w:jc w:val="both"/>
        <w:rPr>
          <w:caps w:val="0"/>
          <w:lang w:val="en-GB"/>
        </w:rPr>
      </w:pPr>
      <w:bookmarkStart w:id="50" w:name="_Toc429996149"/>
      <w:r w:rsidRPr="00AC139F">
        <w:rPr>
          <w:caps w:val="0"/>
          <w:lang w:val="en-GB"/>
        </w:rPr>
        <w:t>A</w:t>
      </w:r>
      <w:r w:rsidR="00381C7C" w:rsidRPr="00AC139F">
        <w:rPr>
          <w:caps w:val="0"/>
          <w:lang w:val="en-GB"/>
        </w:rPr>
        <w:t>4:</w:t>
      </w:r>
      <w:r w:rsidRPr="00AC139F">
        <w:rPr>
          <w:caps w:val="0"/>
          <w:lang w:val="en-GB"/>
        </w:rPr>
        <w:t xml:space="preserve"> At step </w:t>
      </w:r>
      <w:r w:rsidR="00B36EA7" w:rsidRPr="00AC139F">
        <w:rPr>
          <w:lang w:val="en-GB"/>
        </w:rPr>
        <w:fldChar w:fldCharType="begin"/>
      </w:r>
      <w:r w:rsidR="00B36EA7" w:rsidRPr="00AC139F">
        <w:rPr>
          <w:caps w:val="0"/>
          <w:lang w:val="en-GB"/>
        </w:rPr>
        <w:instrText xml:space="preserve"> REF _Ref420055501 \r \h </w:instrText>
      </w:r>
      <w:r w:rsidR="00B36EA7" w:rsidRPr="00AC139F">
        <w:rPr>
          <w:lang w:val="en-GB"/>
        </w:rPr>
      </w:r>
      <w:r w:rsidR="00B36EA7" w:rsidRPr="00AC139F">
        <w:rPr>
          <w:lang w:val="en-GB"/>
        </w:rPr>
        <w:fldChar w:fldCharType="separate"/>
      </w:r>
      <w:r w:rsidR="00910DF7" w:rsidRPr="00AC139F">
        <w:rPr>
          <w:caps w:val="0"/>
          <w:lang w:val="en-GB"/>
        </w:rPr>
        <w:t>3.2</w:t>
      </w:r>
      <w:r w:rsidR="00B36EA7" w:rsidRPr="00AC139F">
        <w:rPr>
          <w:lang w:val="en-GB"/>
        </w:rPr>
        <w:fldChar w:fldCharType="end"/>
      </w:r>
      <w:r w:rsidRPr="00AC139F">
        <w:rPr>
          <w:caps w:val="0"/>
          <w:lang w:val="en-GB"/>
        </w:rPr>
        <w:t xml:space="preserve"> “</w:t>
      </w:r>
      <w:r w:rsidR="00B36EA7" w:rsidRPr="00AC139F">
        <w:rPr>
          <w:caps w:val="0"/>
          <w:lang w:val="en-GB"/>
        </w:rPr>
        <w:fldChar w:fldCharType="begin"/>
      </w:r>
      <w:r w:rsidR="00B36EA7" w:rsidRPr="00AC139F">
        <w:rPr>
          <w:lang w:val="en-GB"/>
        </w:rPr>
        <w:instrText xml:space="preserve"> REF _Ref420055508 \h </w:instrText>
      </w:r>
      <w:r w:rsidR="00B36EA7" w:rsidRPr="00AC139F">
        <w:rPr>
          <w:caps w:val="0"/>
          <w:lang w:val="en-GB"/>
        </w:rPr>
      </w:r>
      <w:r w:rsidR="00B36EA7" w:rsidRPr="00AC139F">
        <w:rPr>
          <w:caps w:val="0"/>
          <w:lang w:val="en-GB"/>
        </w:rPr>
        <w:fldChar w:fldCharType="separate"/>
      </w:r>
      <w:r w:rsidR="00910DF7" w:rsidRPr="00AC139F">
        <w:rPr>
          <w:caps w:val="0"/>
          <w:lang w:val="en-GB"/>
        </w:rPr>
        <w:t>System queries the message repository</w:t>
      </w:r>
      <w:r w:rsidR="00B36EA7" w:rsidRPr="00AC139F">
        <w:rPr>
          <w:caps w:val="0"/>
          <w:lang w:val="en-GB"/>
        </w:rPr>
        <w:fldChar w:fldCharType="end"/>
      </w:r>
      <w:r w:rsidRPr="00AC139F">
        <w:rPr>
          <w:caps w:val="0"/>
          <w:lang w:val="en-GB"/>
        </w:rPr>
        <w:t>”</w:t>
      </w:r>
      <w:r w:rsidR="00381C7C" w:rsidRPr="00AC139F">
        <w:rPr>
          <w:caps w:val="0"/>
          <w:lang w:val="en-GB"/>
        </w:rPr>
        <w:t>,</w:t>
      </w:r>
      <w:r w:rsidRPr="00AC139F">
        <w:rPr>
          <w:caps w:val="0"/>
          <w:lang w:val="en-GB"/>
        </w:rPr>
        <w:t xml:space="preserve"> invalid Endpoint</w:t>
      </w:r>
      <w:r w:rsidR="00412914" w:rsidRPr="00AC139F">
        <w:rPr>
          <w:caps w:val="0"/>
          <w:lang w:val="en-GB"/>
        </w:rPr>
        <w:t xml:space="preserve"> </w:t>
      </w:r>
      <w:r w:rsidRPr="00AC139F">
        <w:rPr>
          <w:caps w:val="0"/>
          <w:lang w:val="en-GB"/>
        </w:rPr>
        <w:t>IDs are identified in the Set of Endpoint</w:t>
      </w:r>
      <w:r w:rsidR="00412914" w:rsidRPr="00AC139F">
        <w:rPr>
          <w:caps w:val="0"/>
          <w:lang w:val="en-GB"/>
        </w:rPr>
        <w:t xml:space="preserve"> </w:t>
      </w:r>
      <w:r w:rsidRPr="00AC139F">
        <w:rPr>
          <w:caps w:val="0"/>
          <w:lang w:val="en-GB"/>
        </w:rPr>
        <w:t xml:space="preserve">IDs specified </w:t>
      </w:r>
      <w:r w:rsidR="003F1619" w:rsidRPr="00AC139F">
        <w:rPr>
          <w:caps w:val="0"/>
          <w:lang w:val="en-GB"/>
        </w:rPr>
        <w:t>in the request</w:t>
      </w:r>
      <w:bookmarkEnd w:id="50"/>
    </w:p>
    <w:p w:rsidR="00C6605D" w:rsidRPr="00AC139F" w:rsidRDefault="00C6605D" w:rsidP="008E45CA">
      <w:pPr>
        <w:pStyle w:val="ListBullet"/>
        <w:jc w:val="both"/>
        <w:rPr>
          <w:lang w:val="en-GB"/>
        </w:rPr>
      </w:pPr>
      <w:r w:rsidRPr="00AC139F">
        <w:rPr>
          <w:lang w:val="en-GB"/>
        </w:rPr>
        <w:t xml:space="preserve">The </w:t>
      </w:r>
      <w:r w:rsidR="00412914" w:rsidRPr="00AC139F">
        <w:rPr>
          <w:lang w:val="en-GB"/>
        </w:rPr>
        <w:t xml:space="preserve">System </w:t>
      </w:r>
      <w:r w:rsidRPr="00AC139F">
        <w:rPr>
          <w:lang w:val="en-GB"/>
        </w:rPr>
        <w:t>queries for documents of the valid Endpoint</w:t>
      </w:r>
      <w:r w:rsidR="00412914" w:rsidRPr="00AC139F">
        <w:rPr>
          <w:lang w:val="en-GB"/>
        </w:rPr>
        <w:t xml:space="preserve"> </w:t>
      </w:r>
      <w:r w:rsidRPr="00AC139F">
        <w:rPr>
          <w:lang w:val="en-GB"/>
        </w:rPr>
        <w:t xml:space="preserve">IDs </w:t>
      </w:r>
      <w:r w:rsidR="008E45CA" w:rsidRPr="00AC139F">
        <w:rPr>
          <w:lang w:val="en-GB"/>
        </w:rPr>
        <w:t xml:space="preserve">(the invalid Endpoint IDs are ignored) </w:t>
      </w:r>
      <w:r w:rsidRPr="00AC139F">
        <w:rPr>
          <w:lang w:val="en-GB"/>
        </w:rPr>
        <w:t xml:space="preserve">and for these </w:t>
      </w:r>
      <w:r w:rsidR="00412914" w:rsidRPr="00AC139F">
        <w:rPr>
          <w:lang w:val="en-GB"/>
        </w:rPr>
        <w:t xml:space="preserve">it </w:t>
      </w:r>
      <w:r w:rsidRPr="00AC139F">
        <w:rPr>
          <w:lang w:val="en-GB"/>
        </w:rPr>
        <w:t>applies the other parameters.</w:t>
      </w:r>
    </w:p>
    <w:p w:rsidR="00C6605D" w:rsidRPr="00AC139F" w:rsidRDefault="00C6605D" w:rsidP="00C6605D">
      <w:pPr>
        <w:pStyle w:val="ListBullet"/>
        <w:rPr>
          <w:lang w:val="en-GB"/>
        </w:rPr>
      </w:pPr>
      <w:r w:rsidRPr="00AC139F">
        <w:rPr>
          <w:lang w:val="en-GB"/>
        </w:rPr>
        <w:t xml:space="preserve">Use Case continues at </w:t>
      </w:r>
      <w:r w:rsidR="00BF7DCC" w:rsidRPr="00AC139F">
        <w:rPr>
          <w:rFonts w:cs="Arial"/>
          <w:lang w:val="en-GB"/>
        </w:rPr>
        <w:t xml:space="preserve">step </w:t>
      </w:r>
      <w:r w:rsidR="00813EDF" w:rsidRPr="00AC139F">
        <w:rPr>
          <w:rFonts w:cs="Arial"/>
          <w:lang w:val="en-GB"/>
        </w:rPr>
        <w:fldChar w:fldCharType="begin"/>
      </w:r>
      <w:r w:rsidR="00813EDF" w:rsidRPr="00AC139F">
        <w:rPr>
          <w:rFonts w:cs="Arial"/>
          <w:lang w:val="en-GB"/>
        </w:rPr>
        <w:instrText xml:space="preserve"> REF _Ref420055619 \r \h </w:instrText>
      </w:r>
      <w:r w:rsidR="00813EDF" w:rsidRPr="00AC139F">
        <w:rPr>
          <w:rFonts w:cs="Arial"/>
          <w:lang w:val="en-GB"/>
        </w:rPr>
      </w:r>
      <w:r w:rsidR="00813EDF" w:rsidRPr="00AC139F">
        <w:rPr>
          <w:rFonts w:cs="Arial"/>
          <w:lang w:val="en-GB"/>
        </w:rPr>
        <w:fldChar w:fldCharType="separate"/>
      </w:r>
      <w:r w:rsidR="00910DF7" w:rsidRPr="00AC139F">
        <w:rPr>
          <w:rFonts w:cs="Arial"/>
          <w:lang w:val="en-GB"/>
        </w:rPr>
        <w:t>3.3</w:t>
      </w:r>
      <w:r w:rsidR="00813EDF" w:rsidRPr="00AC139F">
        <w:rPr>
          <w:rFonts w:cs="Arial"/>
          <w:lang w:val="en-GB"/>
        </w:rPr>
        <w:fldChar w:fldCharType="end"/>
      </w:r>
      <w:r w:rsidR="00813EDF" w:rsidRPr="00AC139F">
        <w:rPr>
          <w:rFonts w:cs="Arial"/>
          <w:lang w:val="en-GB"/>
        </w:rPr>
        <w:t xml:space="preserve"> </w:t>
      </w:r>
      <w:r w:rsidR="00813EDF" w:rsidRPr="00AC139F">
        <w:rPr>
          <w:rFonts w:cs="Arial"/>
          <w:lang w:val="en-GB"/>
        </w:rPr>
        <w:fldChar w:fldCharType="begin"/>
      </w:r>
      <w:r w:rsidR="00813EDF" w:rsidRPr="00AC139F">
        <w:rPr>
          <w:rFonts w:cs="Arial"/>
          <w:lang w:val="en-GB"/>
        </w:rPr>
        <w:instrText xml:space="preserve"> REF _Ref420055619 \h  \* MERGEFORMAT </w:instrText>
      </w:r>
      <w:r w:rsidR="00813EDF" w:rsidRPr="00AC139F">
        <w:rPr>
          <w:rFonts w:cs="Arial"/>
          <w:lang w:val="en-GB"/>
        </w:rPr>
      </w:r>
      <w:r w:rsidR="00813EDF" w:rsidRPr="00AC139F">
        <w:rPr>
          <w:rFonts w:cs="Arial"/>
          <w:lang w:val="en-GB"/>
        </w:rPr>
        <w:fldChar w:fldCharType="separate"/>
      </w:r>
      <w:r w:rsidR="00910DF7" w:rsidRPr="00AC139F">
        <w:rPr>
          <w:lang w:val="en-GB"/>
        </w:rPr>
        <w:t>System builds the Query Response</w:t>
      </w:r>
      <w:r w:rsidR="00813EDF" w:rsidRPr="00AC139F">
        <w:rPr>
          <w:rFonts w:cs="Arial"/>
          <w:lang w:val="en-GB"/>
        </w:rPr>
        <w:fldChar w:fldCharType="end"/>
      </w:r>
      <w:r w:rsidRPr="00AC139F">
        <w:rPr>
          <w:lang w:val="en-GB"/>
        </w:rPr>
        <w:t>.</w:t>
      </w:r>
    </w:p>
    <w:p w:rsidR="00C6605D" w:rsidRPr="00AC139F" w:rsidRDefault="00C6605D" w:rsidP="003F1619">
      <w:pPr>
        <w:pStyle w:val="Heading1"/>
        <w:keepNext w:val="0"/>
        <w:numPr>
          <w:ilvl w:val="1"/>
          <w:numId w:val="5"/>
        </w:numPr>
        <w:spacing w:before="120" w:after="120"/>
        <w:ind w:left="788" w:hanging="431"/>
        <w:jc w:val="both"/>
        <w:rPr>
          <w:caps w:val="0"/>
          <w:lang w:val="en-GB"/>
        </w:rPr>
      </w:pPr>
      <w:bookmarkStart w:id="51" w:name="_Toc429996150"/>
      <w:r w:rsidRPr="00AC139F">
        <w:rPr>
          <w:caps w:val="0"/>
          <w:lang w:val="en-GB"/>
        </w:rPr>
        <w:t>A</w:t>
      </w:r>
      <w:r w:rsidR="008E45CA" w:rsidRPr="00AC139F">
        <w:rPr>
          <w:caps w:val="0"/>
          <w:lang w:val="en-GB"/>
        </w:rPr>
        <w:t>5</w:t>
      </w:r>
      <w:r w:rsidR="00254EA6" w:rsidRPr="00AC139F">
        <w:rPr>
          <w:caps w:val="0"/>
          <w:lang w:val="en-GB"/>
        </w:rPr>
        <w:t>:</w:t>
      </w:r>
      <w:r w:rsidRPr="00AC139F">
        <w:rPr>
          <w:caps w:val="0"/>
          <w:lang w:val="en-GB"/>
        </w:rPr>
        <w:t xml:space="preserve"> At step </w:t>
      </w:r>
      <w:r w:rsidR="00B36EA7" w:rsidRPr="00AC139F">
        <w:rPr>
          <w:caps w:val="0"/>
          <w:lang w:val="en-GB"/>
        </w:rPr>
        <w:fldChar w:fldCharType="begin"/>
      </w:r>
      <w:r w:rsidR="00B36EA7" w:rsidRPr="00AC139F">
        <w:rPr>
          <w:caps w:val="0"/>
          <w:lang w:val="en-GB"/>
        </w:rPr>
        <w:instrText xml:space="preserve"> REF _Ref420055638 \r \h </w:instrText>
      </w:r>
      <w:r w:rsidR="00B36EA7" w:rsidRPr="00AC139F">
        <w:rPr>
          <w:caps w:val="0"/>
          <w:lang w:val="en-GB"/>
        </w:rPr>
      </w:r>
      <w:r w:rsidR="00B36EA7" w:rsidRPr="00AC139F">
        <w:rPr>
          <w:caps w:val="0"/>
          <w:lang w:val="en-GB"/>
        </w:rPr>
        <w:fldChar w:fldCharType="separate"/>
      </w:r>
      <w:r w:rsidR="00910DF7" w:rsidRPr="00AC139F">
        <w:rPr>
          <w:caps w:val="0"/>
          <w:lang w:val="en-GB"/>
        </w:rPr>
        <w:t>3.3</w:t>
      </w:r>
      <w:r w:rsidR="00B36EA7" w:rsidRPr="00AC139F">
        <w:rPr>
          <w:caps w:val="0"/>
          <w:lang w:val="en-GB"/>
        </w:rPr>
        <w:fldChar w:fldCharType="end"/>
      </w:r>
      <w:r w:rsidRPr="00AC139F">
        <w:rPr>
          <w:caps w:val="0"/>
          <w:lang w:val="en-GB"/>
        </w:rPr>
        <w:t xml:space="preserve"> “</w:t>
      </w:r>
      <w:r w:rsidR="00B36EA7" w:rsidRPr="00AC139F">
        <w:rPr>
          <w:caps w:val="0"/>
          <w:lang w:val="en-GB"/>
        </w:rPr>
        <w:fldChar w:fldCharType="begin"/>
      </w:r>
      <w:r w:rsidR="00B36EA7" w:rsidRPr="00AC139F">
        <w:rPr>
          <w:caps w:val="0"/>
          <w:lang w:val="en-GB"/>
        </w:rPr>
        <w:instrText xml:space="preserve"> REF _Ref420055644 \h </w:instrText>
      </w:r>
      <w:r w:rsidR="00B36EA7" w:rsidRPr="00AC139F">
        <w:rPr>
          <w:caps w:val="0"/>
          <w:lang w:val="en-GB"/>
        </w:rPr>
      </w:r>
      <w:r w:rsidR="00B36EA7" w:rsidRPr="00AC139F">
        <w:rPr>
          <w:caps w:val="0"/>
          <w:lang w:val="en-GB"/>
        </w:rPr>
        <w:fldChar w:fldCharType="separate"/>
      </w:r>
      <w:r w:rsidR="00910DF7" w:rsidRPr="00AC139F">
        <w:rPr>
          <w:caps w:val="0"/>
          <w:lang w:val="en-GB"/>
        </w:rPr>
        <w:t>System builds the Query Response</w:t>
      </w:r>
      <w:r w:rsidR="00B36EA7" w:rsidRPr="00AC139F">
        <w:rPr>
          <w:caps w:val="0"/>
          <w:lang w:val="en-GB"/>
        </w:rPr>
        <w:fldChar w:fldCharType="end"/>
      </w:r>
      <w:r w:rsidRPr="00AC139F">
        <w:rPr>
          <w:caps w:val="0"/>
          <w:lang w:val="en-GB"/>
        </w:rPr>
        <w:t>” and no document matches the query criteria</w:t>
      </w:r>
      <w:bookmarkEnd w:id="51"/>
    </w:p>
    <w:p w:rsidR="00C6605D" w:rsidRPr="00AC139F" w:rsidRDefault="00412914" w:rsidP="00C6605D">
      <w:pPr>
        <w:pStyle w:val="ListBullet"/>
        <w:rPr>
          <w:lang w:val="en-GB"/>
        </w:rPr>
      </w:pPr>
      <w:r w:rsidRPr="00AC139F">
        <w:rPr>
          <w:lang w:val="en-GB"/>
        </w:rPr>
        <w:t>T</w:t>
      </w:r>
      <w:r w:rsidR="00C6605D" w:rsidRPr="00AC139F">
        <w:rPr>
          <w:lang w:val="en-GB"/>
        </w:rPr>
        <w:t xml:space="preserve">he </w:t>
      </w:r>
      <w:r w:rsidRPr="00AC139F">
        <w:rPr>
          <w:lang w:val="en-GB"/>
        </w:rPr>
        <w:t xml:space="preserve">System </w:t>
      </w:r>
      <w:r w:rsidR="00C6605D" w:rsidRPr="00AC139F">
        <w:rPr>
          <w:lang w:val="en-GB"/>
        </w:rPr>
        <w:t xml:space="preserve">builds a Query Request response with no </w:t>
      </w:r>
      <w:r w:rsidR="00BF7DCC" w:rsidRPr="00AC139F">
        <w:rPr>
          <w:lang w:val="en-GB"/>
        </w:rPr>
        <w:t>M</w:t>
      </w:r>
      <w:r w:rsidR="00C6605D" w:rsidRPr="00AC139F">
        <w:rPr>
          <w:lang w:val="en-GB"/>
        </w:rPr>
        <w:t xml:space="preserve">atching </w:t>
      </w:r>
      <w:r w:rsidR="00BF7DCC" w:rsidRPr="00AC139F">
        <w:rPr>
          <w:lang w:val="en-GB"/>
        </w:rPr>
        <w:t>D</w:t>
      </w:r>
      <w:r w:rsidR="00C6605D" w:rsidRPr="00AC139F">
        <w:rPr>
          <w:lang w:val="en-GB"/>
        </w:rPr>
        <w:t>ocuments (i.e. empty content).</w:t>
      </w:r>
    </w:p>
    <w:p w:rsidR="00BF7DCC" w:rsidRPr="00AC139F" w:rsidRDefault="00BF7DCC" w:rsidP="00BF7DCC">
      <w:pPr>
        <w:pStyle w:val="ListBullet"/>
        <w:rPr>
          <w:lang w:val="en-GB"/>
        </w:rPr>
      </w:pPr>
      <w:r w:rsidRPr="00AC139F">
        <w:rPr>
          <w:rFonts w:cs="Arial"/>
          <w:lang w:val="en-GB"/>
        </w:rPr>
        <w:t xml:space="preserve">Use Case continues at step </w:t>
      </w:r>
      <w:r w:rsidRPr="00AC139F">
        <w:rPr>
          <w:rFonts w:cs="Arial"/>
          <w:lang w:val="en-GB"/>
        </w:rPr>
        <w:fldChar w:fldCharType="begin"/>
      </w:r>
      <w:r w:rsidRPr="00AC139F">
        <w:rPr>
          <w:rFonts w:cs="Arial"/>
          <w:lang w:val="en-GB"/>
        </w:rPr>
        <w:instrText xml:space="preserve"> REF _Ref429647876 \r \h </w:instrText>
      </w:r>
      <w:r w:rsidRPr="00AC139F">
        <w:rPr>
          <w:rFonts w:cs="Arial"/>
          <w:lang w:val="en-GB"/>
        </w:rPr>
      </w:r>
      <w:r w:rsidRPr="00AC139F">
        <w:rPr>
          <w:rFonts w:cs="Arial"/>
          <w:lang w:val="en-GB"/>
        </w:rPr>
        <w:fldChar w:fldCharType="separate"/>
      </w:r>
      <w:r w:rsidR="00910DF7" w:rsidRPr="00AC139F">
        <w:rPr>
          <w:rFonts w:cs="Arial"/>
          <w:lang w:val="en-GB"/>
        </w:rPr>
        <w:t>3.4</w:t>
      </w:r>
      <w:r w:rsidRPr="00AC139F">
        <w:rPr>
          <w:rFonts w:cs="Arial"/>
          <w:lang w:val="en-GB"/>
        </w:rPr>
        <w:fldChar w:fldCharType="end"/>
      </w:r>
      <w:r w:rsidRPr="00AC139F">
        <w:rPr>
          <w:rFonts w:cs="Arial"/>
          <w:lang w:val="en-GB"/>
        </w:rPr>
        <w:t xml:space="preserve"> </w:t>
      </w:r>
      <w:r w:rsidRPr="00AC139F">
        <w:rPr>
          <w:rFonts w:cs="Arial"/>
          <w:lang w:val="en-GB"/>
        </w:rPr>
        <w:fldChar w:fldCharType="begin"/>
      </w:r>
      <w:r w:rsidRPr="00AC139F">
        <w:rPr>
          <w:rFonts w:cs="Arial"/>
          <w:lang w:val="en-GB"/>
        </w:rPr>
        <w:instrText xml:space="preserve"> REF _Ref429647878 \h  \* MERGEFORMAT </w:instrText>
      </w:r>
      <w:r w:rsidRPr="00AC139F">
        <w:rPr>
          <w:rFonts w:cs="Arial"/>
          <w:lang w:val="en-GB"/>
        </w:rPr>
      </w:r>
      <w:r w:rsidRPr="00AC139F">
        <w:rPr>
          <w:rFonts w:cs="Arial"/>
          <w:lang w:val="en-GB"/>
        </w:rPr>
        <w:fldChar w:fldCharType="separate"/>
      </w:r>
      <w:r w:rsidR="00910DF7" w:rsidRPr="00AC139F">
        <w:rPr>
          <w:lang w:val="en-GB"/>
        </w:rPr>
        <w:t>System submits the Query Response</w:t>
      </w:r>
      <w:r w:rsidRPr="00AC139F">
        <w:rPr>
          <w:rFonts w:cs="Arial"/>
          <w:lang w:val="en-GB"/>
        </w:rPr>
        <w:fldChar w:fldCharType="end"/>
      </w:r>
    </w:p>
    <w:p w:rsidR="00C6605D" w:rsidRPr="00AC139F" w:rsidRDefault="00C6605D" w:rsidP="003F1619">
      <w:pPr>
        <w:pStyle w:val="Heading1"/>
        <w:keepNext w:val="0"/>
        <w:numPr>
          <w:ilvl w:val="1"/>
          <w:numId w:val="5"/>
        </w:numPr>
        <w:spacing w:before="120" w:after="120"/>
        <w:ind w:left="788" w:hanging="431"/>
        <w:jc w:val="both"/>
        <w:rPr>
          <w:lang w:val="en-GB"/>
        </w:rPr>
      </w:pPr>
      <w:bookmarkStart w:id="52" w:name="_Toc429996151"/>
      <w:r w:rsidRPr="00AC139F">
        <w:rPr>
          <w:lang w:val="en-GB"/>
        </w:rPr>
        <w:t>A</w:t>
      </w:r>
      <w:r w:rsidR="008E45CA" w:rsidRPr="00AC139F">
        <w:rPr>
          <w:lang w:val="en-GB"/>
        </w:rPr>
        <w:t>6</w:t>
      </w:r>
      <w:r w:rsidR="00254EA6" w:rsidRPr="00AC139F">
        <w:rPr>
          <w:lang w:val="en-GB"/>
        </w:rPr>
        <w:t>:</w:t>
      </w:r>
      <w:r w:rsidR="000C27D9" w:rsidRPr="00AC139F">
        <w:rPr>
          <w:lang w:val="en-GB"/>
        </w:rPr>
        <w:t xml:space="preserve"> </w:t>
      </w:r>
      <w:r w:rsidR="000C27D9" w:rsidRPr="00AC139F">
        <w:rPr>
          <w:caps w:val="0"/>
          <w:lang w:val="en-GB"/>
        </w:rPr>
        <w:t xml:space="preserve">At step </w:t>
      </w:r>
      <w:r w:rsidR="00B36EA7" w:rsidRPr="00AC139F">
        <w:rPr>
          <w:caps w:val="0"/>
          <w:lang w:val="en-GB"/>
        </w:rPr>
        <w:fldChar w:fldCharType="begin"/>
      </w:r>
      <w:r w:rsidR="00B36EA7" w:rsidRPr="00AC139F">
        <w:rPr>
          <w:caps w:val="0"/>
          <w:lang w:val="en-GB"/>
        </w:rPr>
        <w:instrText xml:space="preserve"> REF _Ref420055669 \r \h </w:instrText>
      </w:r>
      <w:r w:rsidR="00B36EA7" w:rsidRPr="00AC139F">
        <w:rPr>
          <w:caps w:val="0"/>
          <w:lang w:val="en-GB"/>
        </w:rPr>
      </w:r>
      <w:r w:rsidR="00B36EA7" w:rsidRPr="00AC139F">
        <w:rPr>
          <w:caps w:val="0"/>
          <w:lang w:val="en-GB"/>
        </w:rPr>
        <w:fldChar w:fldCharType="separate"/>
      </w:r>
      <w:r w:rsidR="00910DF7" w:rsidRPr="00AC139F">
        <w:rPr>
          <w:caps w:val="0"/>
          <w:lang w:val="en-GB"/>
        </w:rPr>
        <w:t>3.2</w:t>
      </w:r>
      <w:r w:rsidR="00B36EA7" w:rsidRPr="00AC139F">
        <w:rPr>
          <w:caps w:val="0"/>
          <w:lang w:val="en-GB"/>
        </w:rPr>
        <w:fldChar w:fldCharType="end"/>
      </w:r>
      <w:r w:rsidR="000C27D9" w:rsidRPr="00AC139F">
        <w:rPr>
          <w:caps w:val="0"/>
          <w:lang w:val="en-GB"/>
        </w:rPr>
        <w:t xml:space="preserve"> “</w:t>
      </w:r>
      <w:r w:rsidR="00B36EA7" w:rsidRPr="00AC139F">
        <w:rPr>
          <w:caps w:val="0"/>
          <w:lang w:val="en-GB"/>
        </w:rPr>
        <w:fldChar w:fldCharType="begin"/>
      </w:r>
      <w:r w:rsidR="00B36EA7" w:rsidRPr="00AC139F">
        <w:rPr>
          <w:caps w:val="0"/>
          <w:lang w:val="en-GB"/>
        </w:rPr>
        <w:instrText xml:space="preserve"> REF _Ref420055676 \h </w:instrText>
      </w:r>
      <w:r w:rsidR="00B36EA7" w:rsidRPr="00AC139F">
        <w:rPr>
          <w:caps w:val="0"/>
          <w:lang w:val="en-GB"/>
        </w:rPr>
      </w:r>
      <w:r w:rsidR="00B36EA7" w:rsidRPr="00AC139F">
        <w:rPr>
          <w:caps w:val="0"/>
          <w:lang w:val="en-GB"/>
        </w:rPr>
        <w:fldChar w:fldCharType="separate"/>
      </w:r>
      <w:r w:rsidR="00910DF7" w:rsidRPr="00AC139F">
        <w:rPr>
          <w:caps w:val="0"/>
          <w:lang w:val="en-GB"/>
        </w:rPr>
        <w:t>System queries the message repository</w:t>
      </w:r>
      <w:r w:rsidR="00B36EA7" w:rsidRPr="00AC139F">
        <w:rPr>
          <w:caps w:val="0"/>
          <w:lang w:val="en-GB"/>
        </w:rPr>
        <w:fldChar w:fldCharType="end"/>
      </w:r>
      <w:r w:rsidR="000C27D9" w:rsidRPr="00AC139F">
        <w:rPr>
          <w:caps w:val="0"/>
          <w:lang w:val="en-GB"/>
        </w:rPr>
        <w:t>” and only Sender</w:t>
      </w:r>
      <w:r w:rsidR="00A43FDA" w:rsidRPr="00AC139F">
        <w:rPr>
          <w:caps w:val="0"/>
          <w:lang w:val="en-GB"/>
        </w:rPr>
        <w:t xml:space="preserve"> </w:t>
      </w:r>
      <w:r w:rsidR="000C27D9" w:rsidRPr="00AC139F">
        <w:rPr>
          <w:caps w:val="0"/>
          <w:lang w:val="en-GB"/>
        </w:rPr>
        <w:t>Party Endpoint</w:t>
      </w:r>
      <w:r w:rsidR="00A43FDA" w:rsidRPr="00AC139F">
        <w:rPr>
          <w:caps w:val="0"/>
          <w:lang w:val="en-GB"/>
        </w:rPr>
        <w:t xml:space="preserve"> </w:t>
      </w:r>
      <w:r w:rsidR="000C27D9" w:rsidRPr="00AC139F">
        <w:rPr>
          <w:caps w:val="0"/>
          <w:lang w:val="en-GB"/>
        </w:rPr>
        <w:t xml:space="preserve">ID is </w:t>
      </w:r>
      <w:r w:rsidR="00A43FDA" w:rsidRPr="00AC139F">
        <w:rPr>
          <w:caps w:val="0"/>
          <w:lang w:val="en-GB"/>
        </w:rPr>
        <w:t xml:space="preserve">filled in </w:t>
      </w:r>
      <w:r w:rsidR="000C27D9" w:rsidRPr="00AC139F">
        <w:rPr>
          <w:caps w:val="0"/>
          <w:lang w:val="en-GB"/>
        </w:rPr>
        <w:t>with the Endpoint</w:t>
      </w:r>
      <w:r w:rsidR="00A43FDA" w:rsidRPr="00AC139F">
        <w:rPr>
          <w:caps w:val="0"/>
          <w:lang w:val="en-GB"/>
        </w:rPr>
        <w:t xml:space="preserve"> </w:t>
      </w:r>
      <w:r w:rsidR="000C27D9" w:rsidRPr="00AC139F">
        <w:rPr>
          <w:caps w:val="0"/>
          <w:lang w:val="en-GB"/>
        </w:rPr>
        <w:t xml:space="preserve">ID of the </w:t>
      </w:r>
      <w:r w:rsidR="00A43FDA" w:rsidRPr="00AC139F">
        <w:rPr>
          <w:caps w:val="0"/>
          <w:lang w:val="en-GB"/>
        </w:rPr>
        <w:t xml:space="preserve">request Sender </w:t>
      </w:r>
      <w:r w:rsidR="000C27D9" w:rsidRPr="00AC139F">
        <w:rPr>
          <w:caps w:val="0"/>
          <w:lang w:val="en-GB"/>
        </w:rPr>
        <w:t>Party</w:t>
      </w:r>
      <w:bookmarkEnd w:id="52"/>
    </w:p>
    <w:p w:rsidR="000C27D9" w:rsidRPr="00AC139F" w:rsidRDefault="000C27D9" w:rsidP="000C27D9">
      <w:pPr>
        <w:pStyle w:val="ListBullet"/>
        <w:tabs>
          <w:tab w:val="clear" w:pos="360"/>
          <w:tab w:val="num" w:pos="425"/>
        </w:tabs>
        <w:spacing w:after="120"/>
        <w:ind w:left="425" w:hanging="283"/>
        <w:jc w:val="both"/>
        <w:rPr>
          <w:rFonts w:cs="Arial"/>
          <w:szCs w:val="20"/>
          <w:lang w:val="en-GB"/>
        </w:rPr>
      </w:pPr>
      <w:r w:rsidRPr="00AC139F">
        <w:rPr>
          <w:rFonts w:cs="Arial"/>
          <w:szCs w:val="20"/>
          <w:lang w:val="en-GB"/>
        </w:rPr>
        <w:t>The system queries for documents:</w:t>
      </w:r>
    </w:p>
    <w:p w:rsidR="000C27D9" w:rsidRPr="00AC139F" w:rsidRDefault="008E45CA" w:rsidP="009B6492">
      <w:pPr>
        <w:pStyle w:val="ListBullet1"/>
        <w:numPr>
          <w:ilvl w:val="0"/>
          <w:numId w:val="39"/>
        </w:numPr>
        <w:rPr>
          <w:rFonts w:ascii="Arial" w:hAnsi="Arial" w:cs="Arial"/>
          <w:sz w:val="20"/>
        </w:rPr>
      </w:pPr>
      <w:r w:rsidRPr="00AC139F">
        <w:rPr>
          <w:rFonts w:ascii="Arial" w:hAnsi="Arial" w:cs="Arial"/>
          <w:sz w:val="20"/>
        </w:rPr>
        <w:t>With the specified parameters</w:t>
      </w:r>
      <w:ins w:id="53" w:author="BATRINU Anamaria (DIGIT-EXT)" w:date="2015-09-11T11:51:00Z">
        <w:r w:rsidRPr="00AC139F" w:rsidDel="008E45CA">
          <w:rPr>
            <w:rFonts w:ascii="Arial" w:hAnsi="Arial" w:cs="Arial"/>
            <w:sz w:val="20"/>
          </w:rPr>
          <w:t xml:space="preserve"> </w:t>
        </w:r>
      </w:ins>
    </w:p>
    <w:p w:rsidR="000C27D9" w:rsidRPr="00AC139F" w:rsidRDefault="000C27D9" w:rsidP="009B6492">
      <w:pPr>
        <w:pStyle w:val="ListBullet1"/>
        <w:numPr>
          <w:ilvl w:val="0"/>
          <w:numId w:val="39"/>
        </w:numPr>
        <w:rPr>
          <w:rFonts w:ascii="Arial" w:hAnsi="Arial" w:cs="Arial"/>
          <w:sz w:val="20"/>
        </w:rPr>
      </w:pPr>
      <w:r w:rsidRPr="00AC139F">
        <w:rPr>
          <w:rFonts w:ascii="Arial" w:hAnsi="Arial" w:cs="Arial"/>
          <w:sz w:val="20"/>
        </w:rPr>
        <w:t xml:space="preserve">Where the </w:t>
      </w:r>
      <w:r w:rsidR="00A43FDA" w:rsidRPr="00AC139F">
        <w:rPr>
          <w:rFonts w:ascii="Arial" w:hAnsi="Arial" w:cs="Arial"/>
          <w:b/>
          <w:sz w:val="20"/>
        </w:rPr>
        <w:t xml:space="preserve">request Sender </w:t>
      </w:r>
      <w:r w:rsidRPr="00AC139F">
        <w:rPr>
          <w:rFonts w:ascii="Arial" w:hAnsi="Arial" w:cs="Arial"/>
          <w:b/>
          <w:sz w:val="20"/>
        </w:rPr>
        <w:t>Party</w:t>
      </w:r>
      <w:r w:rsidRPr="00AC139F">
        <w:rPr>
          <w:rFonts w:ascii="Arial" w:hAnsi="Arial" w:cs="Arial"/>
          <w:sz w:val="20"/>
        </w:rPr>
        <w:t xml:space="preserve"> is the Sender of the document </w:t>
      </w:r>
    </w:p>
    <w:p w:rsidR="000C27D9" w:rsidRPr="00AC139F" w:rsidRDefault="00BF7DCC" w:rsidP="00BF7DCC">
      <w:pPr>
        <w:pStyle w:val="ListBullet"/>
        <w:tabs>
          <w:tab w:val="clear" w:pos="360"/>
          <w:tab w:val="num" w:pos="425"/>
        </w:tabs>
        <w:spacing w:after="120"/>
        <w:ind w:left="425" w:hanging="283"/>
        <w:jc w:val="both"/>
        <w:rPr>
          <w:rFonts w:cs="Arial"/>
          <w:szCs w:val="20"/>
          <w:lang w:val="en-GB"/>
        </w:rPr>
      </w:pPr>
      <w:r w:rsidRPr="00AC139F">
        <w:rPr>
          <w:rFonts w:cs="Arial"/>
          <w:szCs w:val="20"/>
          <w:lang w:val="en-GB"/>
        </w:rPr>
        <w:t xml:space="preserve">Use Case continues </w:t>
      </w:r>
      <w:r w:rsidRPr="00AC139F">
        <w:rPr>
          <w:rFonts w:cs="Arial"/>
          <w:lang w:val="en-GB"/>
        </w:rPr>
        <w:t xml:space="preserve">at step </w:t>
      </w:r>
      <w:r w:rsidRPr="00AC139F">
        <w:rPr>
          <w:rFonts w:cs="Arial"/>
          <w:lang w:val="en-GB"/>
        </w:rPr>
        <w:fldChar w:fldCharType="begin"/>
      </w:r>
      <w:r w:rsidRPr="00AC139F">
        <w:rPr>
          <w:rFonts w:cs="Arial"/>
          <w:lang w:val="en-GB"/>
        </w:rPr>
        <w:instrText xml:space="preserve"> REF _Ref420055619 \r \h </w:instrText>
      </w:r>
      <w:r w:rsidRPr="00AC139F">
        <w:rPr>
          <w:rFonts w:cs="Arial"/>
          <w:lang w:val="en-GB"/>
        </w:rPr>
      </w:r>
      <w:r w:rsidRPr="00AC139F">
        <w:rPr>
          <w:rFonts w:cs="Arial"/>
          <w:lang w:val="en-GB"/>
        </w:rPr>
        <w:fldChar w:fldCharType="separate"/>
      </w:r>
      <w:r w:rsidR="00910DF7" w:rsidRPr="00AC139F">
        <w:rPr>
          <w:rFonts w:cs="Arial"/>
          <w:lang w:val="en-GB"/>
        </w:rPr>
        <w:t>3.3</w:t>
      </w:r>
      <w:r w:rsidRPr="00AC139F">
        <w:rPr>
          <w:rFonts w:cs="Arial"/>
          <w:lang w:val="en-GB"/>
        </w:rPr>
        <w:fldChar w:fldCharType="end"/>
      </w:r>
      <w:r w:rsidRPr="00AC139F">
        <w:rPr>
          <w:rFonts w:cs="Arial"/>
          <w:lang w:val="en-GB"/>
        </w:rPr>
        <w:t xml:space="preserve"> </w:t>
      </w:r>
      <w:r w:rsidRPr="00AC139F">
        <w:rPr>
          <w:rFonts w:cs="Arial"/>
          <w:lang w:val="en-GB"/>
        </w:rPr>
        <w:fldChar w:fldCharType="begin"/>
      </w:r>
      <w:r w:rsidRPr="00AC139F">
        <w:rPr>
          <w:rFonts w:cs="Arial"/>
          <w:lang w:val="en-GB"/>
        </w:rPr>
        <w:instrText xml:space="preserve"> REF _Ref420055619 \h  \* MERGEFORMAT </w:instrText>
      </w:r>
      <w:r w:rsidRPr="00AC139F">
        <w:rPr>
          <w:rFonts w:cs="Arial"/>
          <w:lang w:val="en-GB"/>
        </w:rPr>
      </w:r>
      <w:r w:rsidRPr="00AC139F">
        <w:rPr>
          <w:rFonts w:cs="Arial"/>
          <w:lang w:val="en-GB"/>
        </w:rPr>
        <w:fldChar w:fldCharType="separate"/>
      </w:r>
      <w:r w:rsidR="00910DF7" w:rsidRPr="00AC139F">
        <w:rPr>
          <w:lang w:val="en-GB"/>
        </w:rPr>
        <w:t>System builds the Query Response</w:t>
      </w:r>
      <w:r w:rsidRPr="00AC139F">
        <w:rPr>
          <w:rFonts w:cs="Arial"/>
          <w:lang w:val="en-GB"/>
        </w:rPr>
        <w:fldChar w:fldCharType="end"/>
      </w:r>
      <w:r w:rsidRPr="00AC139F">
        <w:rPr>
          <w:rFonts w:cs="Arial"/>
          <w:szCs w:val="20"/>
          <w:lang w:val="en-GB"/>
        </w:rPr>
        <w:t>.</w:t>
      </w:r>
    </w:p>
    <w:p w:rsidR="004F6021" w:rsidRPr="00AC139F" w:rsidRDefault="002B5AC0" w:rsidP="003F1619">
      <w:pPr>
        <w:pStyle w:val="Heading1"/>
        <w:keepNext w:val="0"/>
        <w:numPr>
          <w:ilvl w:val="0"/>
          <w:numId w:val="5"/>
        </w:numPr>
        <w:spacing w:before="240" w:after="240"/>
        <w:ind w:left="357" w:hanging="357"/>
        <w:rPr>
          <w:caps w:val="0"/>
          <w:lang w:val="en-GB"/>
        </w:rPr>
      </w:pPr>
      <w:bookmarkStart w:id="54" w:name="_Toc429996152"/>
      <w:r w:rsidRPr="00AC139F">
        <w:rPr>
          <w:caps w:val="0"/>
          <w:lang w:val="en-GB"/>
        </w:rPr>
        <w:t>Exceptional Flows</w:t>
      </w:r>
      <w:bookmarkEnd w:id="54"/>
    </w:p>
    <w:p w:rsidR="004F6021" w:rsidRPr="00AC139F" w:rsidRDefault="001B0508" w:rsidP="003F1619">
      <w:pPr>
        <w:pStyle w:val="Heading1"/>
        <w:keepNext w:val="0"/>
        <w:numPr>
          <w:ilvl w:val="1"/>
          <w:numId w:val="5"/>
        </w:numPr>
        <w:spacing w:before="120" w:after="120"/>
        <w:ind w:left="788" w:hanging="431"/>
        <w:jc w:val="both"/>
        <w:rPr>
          <w:caps w:val="0"/>
          <w:lang w:val="en-GB"/>
        </w:rPr>
      </w:pPr>
      <w:bookmarkStart w:id="55" w:name="_Toc429996153"/>
      <w:r w:rsidRPr="00AC139F">
        <w:rPr>
          <w:caps w:val="0"/>
          <w:lang w:val="en-GB"/>
        </w:rPr>
        <w:t xml:space="preserve">E1: At step </w:t>
      </w:r>
      <w:r w:rsidR="00B36EA7" w:rsidRPr="003B39E6">
        <w:rPr>
          <w:caps w:val="0"/>
          <w:lang w:val="en-GB"/>
        </w:rPr>
        <w:fldChar w:fldCharType="begin"/>
      </w:r>
      <w:r w:rsidR="00B36EA7" w:rsidRPr="00AC139F">
        <w:rPr>
          <w:caps w:val="0"/>
          <w:lang w:val="en-GB"/>
        </w:rPr>
        <w:instrText xml:space="preserve"> REF _Ref420055693 \r \h </w:instrText>
      </w:r>
      <w:r w:rsidR="00B36EA7" w:rsidRPr="003B39E6">
        <w:rPr>
          <w:caps w:val="0"/>
          <w:lang w:val="en-GB"/>
        </w:rPr>
      </w:r>
      <w:r w:rsidR="00B36EA7" w:rsidRPr="003B39E6">
        <w:rPr>
          <w:caps w:val="0"/>
          <w:lang w:val="en-GB"/>
        </w:rPr>
        <w:fldChar w:fldCharType="separate"/>
      </w:r>
      <w:r w:rsidR="003B39E6">
        <w:rPr>
          <w:caps w:val="0"/>
          <w:lang w:val="en-GB"/>
        </w:rPr>
        <w:t>3.2</w:t>
      </w:r>
      <w:r w:rsidR="00B36EA7" w:rsidRPr="003B39E6">
        <w:rPr>
          <w:caps w:val="0"/>
          <w:lang w:val="en-GB"/>
        </w:rPr>
        <w:fldChar w:fldCharType="end"/>
      </w:r>
      <w:r w:rsidR="00B36EA7" w:rsidRPr="00AC139F">
        <w:rPr>
          <w:caps w:val="0"/>
          <w:lang w:val="en-GB"/>
        </w:rPr>
        <w:t xml:space="preserve"> </w:t>
      </w:r>
      <w:r w:rsidRPr="00AC139F">
        <w:rPr>
          <w:caps w:val="0"/>
          <w:lang w:val="en-GB"/>
        </w:rPr>
        <w:t>“</w:t>
      </w:r>
      <w:r w:rsidR="00B36EA7" w:rsidRPr="003B39E6">
        <w:rPr>
          <w:caps w:val="0"/>
          <w:lang w:val="en-GB"/>
        </w:rPr>
        <w:fldChar w:fldCharType="begin"/>
      </w:r>
      <w:r w:rsidR="00B36EA7" w:rsidRPr="00AC139F">
        <w:rPr>
          <w:caps w:val="0"/>
          <w:lang w:val="en-GB"/>
        </w:rPr>
        <w:instrText xml:space="preserve"> REF _Ref420055688 \h </w:instrText>
      </w:r>
      <w:r w:rsidR="00B36EA7" w:rsidRPr="003B39E6">
        <w:rPr>
          <w:caps w:val="0"/>
          <w:lang w:val="en-GB"/>
        </w:rPr>
      </w:r>
      <w:r w:rsidR="00B36EA7" w:rsidRPr="003B39E6">
        <w:rPr>
          <w:caps w:val="0"/>
          <w:lang w:val="en-GB"/>
        </w:rPr>
        <w:fldChar w:fldCharType="separate"/>
      </w:r>
      <w:r w:rsidR="00910DF7" w:rsidRPr="00AC139F">
        <w:rPr>
          <w:caps w:val="0"/>
          <w:lang w:val="en-GB"/>
        </w:rPr>
        <w:t>System queries the message repository</w:t>
      </w:r>
      <w:r w:rsidR="00B36EA7" w:rsidRPr="003B39E6">
        <w:rPr>
          <w:caps w:val="0"/>
          <w:lang w:val="en-GB"/>
        </w:rPr>
        <w:fldChar w:fldCharType="end"/>
      </w:r>
      <w:r w:rsidRPr="00AC139F">
        <w:rPr>
          <w:caps w:val="0"/>
          <w:lang w:val="en-GB"/>
        </w:rPr>
        <w:t>” and a technical failure is reported</w:t>
      </w:r>
      <w:bookmarkEnd w:id="55"/>
    </w:p>
    <w:p w:rsidR="001B0508" w:rsidRPr="00AC139F" w:rsidRDefault="00BF7DCC" w:rsidP="001B0508">
      <w:pPr>
        <w:pStyle w:val="ListBullet"/>
        <w:numPr>
          <w:ilvl w:val="0"/>
          <w:numId w:val="24"/>
        </w:numPr>
        <w:spacing w:after="120"/>
        <w:jc w:val="both"/>
        <w:rPr>
          <w:rFonts w:cs="Arial"/>
          <w:lang w:val="en-GB"/>
        </w:rPr>
      </w:pPr>
      <w:r w:rsidRPr="00AC139F">
        <w:rPr>
          <w:rFonts w:cs="Arial"/>
          <w:lang w:val="en-GB"/>
        </w:rPr>
        <w:t>T</w:t>
      </w:r>
      <w:r w:rsidR="001B0508" w:rsidRPr="00AC139F">
        <w:rPr>
          <w:rFonts w:cs="Arial"/>
          <w:lang w:val="en-GB"/>
        </w:rPr>
        <w:t>he System submits a SOAP Fault [</w:t>
      </w:r>
      <w:r w:rsidR="00A43FDA" w:rsidRPr="00AC139F">
        <w:rPr>
          <w:rFonts w:cs="Arial"/>
          <w:lang w:val="en-GB"/>
        </w:rPr>
        <w:t>4</w:t>
      </w:r>
      <w:r w:rsidR="001B0508" w:rsidRPr="00AC139F">
        <w:rPr>
          <w:rFonts w:cs="Arial"/>
          <w:lang w:val="en-GB"/>
        </w:rPr>
        <w:t>]</w:t>
      </w:r>
    </w:p>
    <w:p w:rsidR="001B0508" w:rsidRPr="00AC139F" w:rsidRDefault="001B0508" w:rsidP="001B0508">
      <w:pPr>
        <w:pStyle w:val="ListBullet"/>
        <w:numPr>
          <w:ilvl w:val="0"/>
          <w:numId w:val="24"/>
        </w:numPr>
        <w:spacing w:after="120"/>
        <w:jc w:val="both"/>
        <w:rPr>
          <w:rFonts w:cs="Arial"/>
          <w:lang w:val="en-GB"/>
        </w:rPr>
      </w:pPr>
      <w:r w:rsidRPr="00AC139F">
        <w:rPr>
          <w:rFonts w:cs="Arial"/>
          <w:lang w:val="en-GB"/>
        </w:rPr>
        <w:t xml:space="preserve">This closes the https connection between the </w:t>
      </w:r>
      <w:r w:rsidR="00BF7DCC" w:rsidRPr="00AC139F">
        <w:rPr>
          <w:rFonts w:cs="Arial"/>
          <w:lang w:val="en-GB"/>
        </w:rPr>
        <w:t xml:space="preserve">Issuer </w:t>
      </w:r>
      <w:r w:rsidRPr="00AC139F">
        <w:rPr>
          <w:rFonts w:cs="Arial"/>
          <w:lang w:val="en-GB"/>
        </w:rPr>
        <w:t xml:space="preserve">and the </w:t>
      </w:r>
      <w:r w:rsidR="00BF7DCC" w:rsidRPr="00AC139F">
        <w:rPr>
          <w:rFonts w:cs="Arial"/>
          <w:lang w:val="en-GB"/>
        </w:rPr>
        <w:t>System</w:t>
      </w:r>
    </w:p>
    <w:p w:rsidR="001B0508" w:rsidRPr="00AC139F" w:rsidRDefault="001B0508" w:rsidP="001B0508">
      <w:pPr>
        <w:pStyle w:val="ListBullet"/>
        <w:numPr>
          <w:ilvl w:val="0"/>
          <w:numId w:val="24"/>
        </w:numPr>
        <w:spacing w:after="120"/>
        <w:jc w:val="both"/>
        <w:rPr>
          <w:rFonts w:cs="Arial"/>
          <w:lang w:val="en-GB" w:eastAsia="en-GB"/>
        </w:rPr>
      </w:pPr>
      <w:r w:rsidRPr="00AC139F">
        <w:rPr>
          <w:rFonts w:cs="Arial"/>
          <w:lang w:val="en-GB" w:eastAsia="en-GB"/>
        </w:rPr>
        <w:t xml:space="preserve">The Use </w:t>
      </w:r>
      <w:r w:rsidRPr="00AC139F">
        <w:rPr>
          <w:rFonts w:cs="Arial"/>
          <w:lang w:val="en-GB"/>
        </w:rPr>
        <w:t>Case</w:t>
      </w:r>
      <w:r w:rsidRPr="00AC139F">
        <w:rPr>
          <w:rFonts w:cs="Arial"/>
          <w:lang w:val="en-GB" w:eastAsia="en-GB"/>
        </w:rPr>
        <w:t xml:space="preserve"> Ends.</w:t>
      </w:r>
    </w:p>
    <w:p w:rsidR="002B5AC0" w:rsidRPr="00AC139F" w:rsidRDefault="002B5AC0" w:rsidP="003F1619">
      <w:pPr>
        <w:pStyle w:val="Heading1"/>
        <w:keepNext w:val="0"/>
        <w:numPr>
          <w:ilvl w:val="1"/>
          <w:numId w:val="5"/>
        </w:numPr>
        <w:spacing w:before="120" w:after="120"/>
        <w:ind w:left="788" w:hanging="431"/>
        <w:jc w:val="both"/>
        <w:rPr>
          <w:caps w:val="0"/>
          <w:lang w:val="en-GB"/>
        </w:rPr>
      </w:pPr>
      <w:bookmarkStart w:id="56" w:name="_Toc429996154"/>
      <w:r w:rsidRPr="00AC139F">
        <w:rPr>
          <w:caps w:val="0"/>
          <w:lang w:val="en-GB"/>
        </w:rPr>
        <w:t xml:space="preserve">E2: At step </w:t>
      </w:r>
      <w:r w:rsidR="00B36EA7" w:rsidRPr="00AC139F">
        <w:rPr>
          <w:caps w:val="0"/>
          <w:lang w:val="en-GB"/>
        </w:rPr>
        <w:fldChar w:fldCharType="begin"/>
      </w:r>
      <w:r w:rsidR="00B36EA7" w:rsidRPr="00AC139F">
        <w:rPr>
          <w:caps w:val="0"/>
          <w:lang w:val="en-GB"/>
        </w:rPr>
        <w:instrText xml:space="preserve"> REF _Ref420055701 \r \h </w:instrText>
      </w:r>
      <w:r w:rsidR="00B36EA7" w:rsidRPr="00AC139F">
        <w:rPr>
          <w:caps w:val="0"/>
          <w:lang w:val="en-GB"/>
        </w:rPr>
      </w:r>
      <w:r w:rsidR="00B36EA7" w:rsidRPr="00AC139F">
        <w:rPr>
          <w:caps w:val="0"/>
          <w:lang w:val="en-GB"/>
        </w:rPr>
        <w:fldChar w:fldCharType="separate"/>
      </w:r>
      <w:r w:rsidR="00910DF7" w:rsidRPr="00AC139F">
        <w:rPr>
          <w:caps w:val="0"/>
          <w:lang w:val="en-GB"/>
        </w:rPr>
        <w:t>3.3</w:t>
      </w:r>
      <w:r w:rsidR="00B36EA7" w:rsidRPr="00AC139F">
        <w:rPr>
          <w:caps w:val="0"/>
          <w:lang w:val="en-GB"/>
        </w:rPr>
        <w:fldChar w:fldCharType="end"/>
      </w:r>
      <w:r w:rsidRPr="00AC139F">
        <w:rPr>
          <w:caps w:val="0"/>
          <w:lang w:val="en-GB"/>
        </w:rPr>
        <w:t xml:space="preserve"> “</w:t>
      </w:r>
      <w:r w:rsidR="00B36EA7" w:rsidRPr="00AC139F">
        <w:rPr>
          <w:caps w:val="0"/>
          <w:lang w:val="en-GB"/>
        </w:rPr>
        <w:fldChar w:fldCharType="begin"/>
      </w:r>
      <w:r w:rsidR="00B36EA7" w:rsidRPr="00AC139F">
        <w:rPr>
          <w:caps w:val="0"/>
          <w:lang w:val="en-GB"/>
        </w:rPr>
        <w:instrText xml:space="preserve"> REF _Ref420055707 \h </w:instrText>
      </w:r>
      <w:r w:rsidR="00B36EA7" w:rsidRPr="00AC139F">
        <w:rPr>
          <w:caps w:val="0"/>
          <w:lang w:val="en-GB"/>
        </w:rPr>
      </w:r>
      <w:r w:rsidR="00B36EA7" w:rsidRPr="00AC139F">
        <w:rPr>
          <w:caps w:val="0"/>
          <w:lang w:val="en-GB"/>
        </w:rPr>
        <w:fldChar w:fldCharType="separate"/>
      </w:r>
      <w:r w:rsidR="00910DF7" w:rsidRPr="00AC139F">
        <w:rPr>
          <w:caps w:val="0"/>
          <w:lang w:val="en-GB"/>
        </w:rPr>
        <w:t>System builds the Query Response</w:t>
      </w:r>
      <w:r w:rsidR="00B36EA7" w:rsidRPr="00AC139F">
        <w:rPr>
          <w:caps w:val="0"/>
          <w:lang w:val="en-GB"/>
        </w:rPr>
        <w:fldChar w:fldCharType="end"/>
      </w:r>
      <w:r w:rsidRPr="00AC139F">
        <w:rPr>
          <w:caps w:val="0"/>
          <w:lang w:val="en-GB"/>
        </w:rPr>
        <w:t>” and a technical failure is reported regarding the connection with the service’s caller</w:t>
      </w:r>
      <w:bookmarkEnd w:id="56"/>
    </w:p>
    <w:p w:rsidR="002B5AC0" w:rsidRPr="00AC139F" w:rsidRDefault="002B5AC0" w:rsidP="002B5AC0">
      <w:pPr>
        <w:pStyle w:val="ListBullet"/>
        <w:tabs>
          <w:tab w:val="num" w:pos="283"/>
        </w:tabs>
        <w:ind w:left="283" w:hanging="283"/>
        <w:rPr>
          <w:rFonts w:cs="Arial"/>
          <w:lang w:val="en-GB"/>
        </w:rPr>
      </w:pPr>
      <w:r w:rsidRPr="00AC139F">
        <w:rPr>
          <w:rFonts w:cs="Arial"/>
          <w:lang w:val="en-GB"/>
        </w:rPr>
        <w:t xml:space="preserve">The </w:t>
      </w:r>
      <w:r w:rsidR="00BF7DCC" w:rsidRPr="00AC139F">
        <w:rPr>
          <w:rFonts w:cs="Arial"/>
          <w:lang w:val="en-GB"/>
        </w:rPr>
        <w:t xml:space="preserve">System </w:t>
      </w:r>
      <w:r w:rsidRPr="00AC139F">
        <w:rPr>
          <w:rFonts w:cs="Arial"/>
          <w:lang w:val="en-GB"/>
        </w:rPr>
        <w:t>detects when the service’s caller closes its connection</w:t>
      </w:r>
    </w:p>
    <w:p w:rsidR="002B5AC0" w:rsidRPr="00AC139F" w:rsidRDefault="002B5AC0" w:rsidP="002B5AC0">
      <w:pPr>
        <w:pStyle w:val="ListBullet"/>
        <w:tabs>
          <w:tab w:val="num" w:pos="283"/>
        </w:tabs>
        <w:ind w:left="283" w:hanging="283"/>
        <w:rPr>
          <w:rFonts w:cs="Arial"/>
          <w:lang w:val="en-GB"/>
        </w:rPr>
      </w:pPr>
      <w:r w:rsidRPr="00AC139F">
        <w:rPr>
          <w:rFonts w:cs="Arial"/>
          <w:lang w:val="en-GB"/>
        </w:rPr>
        <w:t xml:space="preserve">In this case the </w:t>
      </w:r>
      <w:r w:rsidR="00BF7DCC" w:rsidRPr="00AC139F">
        <w:rPr>
          <w:rFonts w:cs="Arial"/>
          <w:lang w:val="en-GB"/>
        </w:rPr>
        <w:t xml:space="preserve">System </w:t>
      </w:r>
      <w:r w:rsidRPr="00AC139F">
        <w:rPr>
          <w:rFonts w:cs="Arial"/>
          <w:lang w:val="en-GB"/>
        </w:rPr>
        <w:t>cannot respond to the subsequent request</w:t>
      </w:r>
    </w:p>
    <w:p w:rsidR="002B5AC0" w:rsidRPr="00AC139F" w:rsidRDefault="002B5AC0" w:rsidP="002B5AC0">
      <w:pPr>
        <w:pStyle w:val="ListBullet"/>
        <w:tabs>
          <w:tab w:val="num" w:pos="283"/>
        </w:tabs>
        <w:spacing w:after="120"/>
        <w:ind w:left="283" w:hanging="283"/>
        <w:jc w:val="both"/>
        <w:rPr>
          <w:rFonts w:cs="Arial"/>
          <w:lang w:val="en-GB" w:eastAsia="en-GB"/>
        </w:rPr>
      </w:pPr>
      <w:r w:rsidRPr="00AC139F">
        <w:rPr>
          <w:rFonts w:cs="Arial"/>
          <w:lang w:val="en-GB" w:eastAsia="en-GB"/>
        </w:rPr>
        <w:t xml:space="preserve">The Use </w:t>
      </w:r>
      <w:r w:rsidRPr="00AC139F">
        <w:rPr>
          <w:rFonts w:cs="Arial"/>
          <w:lang w:val="en-GB"/>
        </w:rPr>
        <w:t>Case</w:t>
      </w:r>
      <w:r w:rsidRPr="00AC139F">
        <w:rPr>
          <w:rFonts w:cs="Arial"/>
          <w:lang w:val="en-GB" w:eastAsia="en-GB"/>
        </w:rPr>
        <w:t xml:space="preserve"> Ends.</w:t>
      </w:r>
    </w:p>
    <w:p w:rsidR="004F6021" w:rsidRPr="00AC139F" w:rsidRDefault="003B39E6" w:rsidP="003F1619">
      <w:pPr>
        <w:pStyle w:val="Heading1"/>
        <w:keepNext w:val="0"/>
        <w:numPr>
          <w:ilvl w:val="0"/>
          <w:numId w:val="5"/>
        </w:numPr>
        <w:spacing w:before="240" w:after="240"/>
        <w:ind w:left="357" w:hanging="357"/>
        <w:rPr>
          <w:caps w:val="0"/>
          <w:lang w:val="en-GB"/>
        </w:rPr>
      </w:pPr>
      <w:bookmarkStart w:id="57" w:name="_Toc429996155"/>
      <w:r w:rsidRPr="00AC139F">
        <w:rPr>
          <w:caps w:val="0"/>
          <w:lang w:val="en-GB"/>
        </w:rPr>
        <w:lastRenderedPageBreak/>
        <w:t>Sub flow</w:t>
      </w:r>
      <w:r>
        <w:rPr>
          <w:caps w:val="0"/>
          <w:lang w:val="en-GB"/>
        </w:rPr>
        <w:t>s</w:t>
      </w:r>
      <w:bookmarkEnd w:id="57"/>
    </w:p>
    <w:p w:rsidR="004F6021" w:rsidRPr="00AC139F" w:rsidRDefault="004F6021" w:rsidP="004F6021">
      <w:pPr>
        <w:rPr>
          <w:lang w:val="en-GB" w:eastAsia="fr-FR"/>
        </w:rPr>
      </w:pPr>
      <w:r w:rsidRPr="00AC139F">
        <w:rPr>
          <w:lang w:val="en-GB" w:eastAsia="fr-FR"/>
        </w:rPr>
        <w:t>N/A</w:t>
      </w:r>
    </w:p>
    <w:p w:rsidR="002B5AC0" w:rsidRPr="00AC139F" w:rsidRDefault="002B5AC0" w:rsidP="003F1619">
      <w:pPr>
        <w:pStyle w:val="Heading1"/>
        <w:keepNext w:val="0"/>
        <w:numPr>
          <w:ilvl w:val="0"/>
          <w:numId w:val="5"/>
        </w:numPr>
        <w:spacing w:before="240" w:after="240"/>
        <w:ind w:left="357" w:hanging="357"/>
        <w:rPr>
          <w:caps w:val="0"/>
          <w:lang w:val="en-GB"/>
        </w:rPr>
      </w:pPr>
      <w:bookmarkStart w:id="58" w:name="_Toc429996156"/>
      <w:r w:rsidRPr="00AC139F">
        <w:rPr>
          <w:caps w:val="0"/>
          <w:lang w:val="en-GB"/>
        </w:rPr>
        <w:t>Special Requirements</w:t>
      </w:r>
      <w:bookmarkEnd w:id="58"/>
    </w:p>
    <w:p w:rsidR="002B5AC0" w:rsidRPr="00AC139F" w:rsidRDefault="002B5AC0" w:rsidP="002B5AC0">
      <w:pPr>
        <w:rPr>
          <w:lang w:val="en-GB" w:eastAsia="fr-FR"/>
        </w:rPr>
      </w:pPr>
      <w:r w:rsidRPr="00AC139F">
        <w:rPr>
          <w:lang w:val="en-GB" w:eastAsia="fr-FR"/>
        </w:rPr>
        <w:t>N/A</w:t>
      </w:r>
    </w:p>
    <w:p w:rsidR="002B5AC0" w:rsidRPr="00AC139F" w:rsidRDefault="002B5AC0" w:rsidP="003F1619">
      <w:pPr>
        <w:pStyle w:val="Heading1"/>
        <w:keepNext w:val="0"/>
        <w:numPr>
          <w:ilvl w:val="0"/>
          <w:numId w:val="5"/>
        </w:numPr>
        <w:spacing w:before="240" w:after="240"/>
        <w:ind w:left="357" w:hanging="357"/>
        <w:rPr>
          <w:caps w:val="0"/>
          <w:lang w:val="en-GB"/>
        </w:rPr>
      </w:pPr>
      <w:bookmarkStart w:id="59" w:name="_Toc429996157"/>
      <w:r w:rsidRPr="00AC139F">
        <w:rPr>
          <w:caps w:val="0"/>
          <w:lang w:val="en-GB"/>
        </w:rPr>
        <w:t>Preconditions</w:t>
      </w:r>
      <w:bookmarkEnd w:id="59"/>
    </w:p>
    <w:p w:rsidR="002B5AC0" w:rsidRPr="00AC139F" w:rsidRDefault="002B5AC0" w:rsidP="002B5AC0">
      <w:pPr>
        <w:rPr>
          <w:lang w:val="en-GB" w:eastAsia="fr-FR"/>
        </w:rPr>
      </w:pPr>
      <w:r w:rsidRPr="00AC139F">
        <w:rPr>
          <w:lang w:val="en-GB" w:eastAsia="fr-FR"/>
        </w:rPr>
        <w:t>N/A</w:t>
      </w:r>
    </w:p>
    <w:p w:rsidR="002B5AC0" w:rsidRPr="00AC139F" w:rsidRDefault="003B39E6" w:rsidP="009B6492">
      <w:pPr>
        <w:pStyle w:val="Heading1"/>
        <w:keepNext w:val="0"/>
        <w:numPr>
          <w:ilvl w:val="0"/>
          <w:numId w:val="5"/>
        </w:numPr>
        <w:spacing w:before="240" w:after="240"/>
        <w:ind w:left="357" w:hanging="357"/>
        <w:rPr>
          <w:caps w:val="0"/>
          <w:lang w:val="en-GB"/>
        </w:rPr>
      </w:pPr>
      <w:bookmarkStart w:id="60" w:name="_Toc429996158"/>
      <w:r w:rsidRPr="00AC139F">
        <w:rPr>
          <w:caps w:val="0"/>
          <w:lang w:val="en-GB"/>
        </w:rPr>
        <w:t>Post conditions</w:t>
      </w:r>
      <w:bookmarkEnd w:id="60"/>
    </w:p>
    <w:p w:rsidR="00BF7DCC" w:rsidRPr="00AC139F" w:rsidRDefault="00BF7DCC" w:rsidP="00C4681B">
      <w:pPr>
        <w:pStyle w:val="ListBullet"/>
        <w:numPr>
          <w:ilvl w:val="0"/>
          <w:numId w:val="42"/>
        </w:numPr>
        <w:spacing w:after="120"/>
        <w:contextualSpacing w:val="0"/>
        <w:jc w:val="both"/>
        <w:rPr>
          <w:rFonts w:cs="Arial"/>
          <w:lang w:val="en-GB"/>
        </w:rPr>
      </w:pPr>
      <w:r w:rsidRPr="00AC139F">
        <w:rPr>
          <w:rFonts w:cs="Arial"/>
          <w:lang w:val="en-GB"/>
        </w:rPr>
        <w:t>Following the basic</w:t>
      </w:r>
      <w:r w:rsidR="003B39E6">
        <w:rPr>
          <w:rFonts w:cs="Arial"/>
          <w:lang w:val="en-GB"/>
        </w:rPr>
        <w:t xml:space="preserve"> and alternate</w:t>
      </w:r>
      <w:r w:rsidRPr="00AC139F">
        <w:rPr>
          <w:rFonts w:cs="Arial"/>
          <w:lang w:val="en-GB"/>
        </w:rPr>
        <w:t xml:space="preserve"> flow</w:t>
      </w:r>
      <w:r w:rsidR="003B39E6">
        <w:rPr>
          <w:rFonts w:cs="Arial"/>
          <w:lang w:val="en-GB"/>
        </w:rPr>
        <w:t>s,</w:t>
      </w:r>
      <w:r w:rsidR="00292ED1" w:rsidRPr="00AC139F">
        <w:rPr>
          <w:rFonts w:cs="Arial"/>
          <w:lang w:val="en-GB"/>
        </w:rPr>
        <w:t xml:space="preserve"> </w:t>
      </w:r>
      <w:r w:rsidRPr="00AC139F">
        <w:rPr>
          <w:rFonts w:cs="Arial"/>
          <w:lang w:val="en-GB"/>
        </w:rPr>
        <w:t>the System responds to the Query Request with a Query Request Response.</w:t>
      </w:r>
    </w:p>
    <w:p w:rsidR="00BF7DCC" w:rsidRPr="00AC139F" w:rsidRDefault="003B39E6" w:rsidP="00175EEE">
      <w:pPr>
        <w:pStyle w:val="ListBullet"/>
        <w:numPr>
          <w:ilvl w:val="0"/>
          <w:numId w:val="42"/>
        </w:numPr>
        <w:spacing w:after="120"/>
        <w:contextualSpacing w:val="0"/>
        <w:jc w:val="both"/>
        <w:rPr>
          <w:rFonts w:cs="Arial"/>
          <w:lang w:val="en-GB"/>
        </w:rPr>
      </w:pPr>
      <w:r>
        <w:rPr>
          <w:rFonts w:cs="Arial"/>
          <w:lang w:val="en-GB"/>
        </w:rPr>
        <w:t>In case of a technical failure, the System submits a SOAP fault to the Issuer.</w:t>
      </w:r>
    </w:p>
    <w:p w:rsidR="004F6021" w:rsidRPr="00AC139F" w:rsidRDefault="004F6021" w:rsidP="009B6492">
      <w:pPr>
        <w:pStyle w:val="Heading1"/>
        <w:keepNext w:val="0"/>
        <w:numPr>
          <w:ilvl w:val="0"/>
          <w:numId w:val="5"/>
        </w:numPr>
        <w:spacing w:before="240" w:after="240"/>
        <w:ind w:left="357" w:hanging="357"/>
        <w:rPr>
          <w:caps w:val="0"/>
          <w:lang w:val="en-GB"/>
        </w:rPr>
      </w:pPr>
      <w:bookmarkStart w:id="61" w:name="_Toc429996159"/>
      <w:r w:rsidRPr="00AC139F">
        <w:rPr>
          <w:caps w:val="0"/>
          <w:lang w:val="en-GB"/>
        </w:rPr>
        <w:t>Additional Information</w:t>
      </w:r>
      <w:bookmarkEnd w:id="61"/>
    </w:p>
    <w:p w:rsidR="004F6021" w:rsidRPr="00AC139F" w:rsidRDefault="004F6021" w:rsidP="00493CA5">
      <w:pPr>
        <w:rPr>
          <w:lang w:val="en-GB" w:eastAsia="fr-FR"/>
        </w:rPr>
      </w:pPr>
      <w:r w:rsidRPr="00AC139F">
        <w:rPr>
          <w:lang w:val="en-GB" w:eastAsia="fr-FR"/>
        </w:rPr>
        <w:t>N/A</w:t>
      </w:r>
    </w:p>
    <w:sectPr w:rsidR="004F6021" w:rsidRPr="00AC139F">
      <w:headerReference w:type="default" r:id="rId20"/>
      <w:foot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39E6" w:rsidRDefault="003B39E6" w:rsidP="00D52D8D">
      <w:r>
        <w:separator/>
      </w:r>
    </w:p>
  </w:endnote>
  <w:endnote w:type="continuationSeparator" w:id="0">
    <w:p w:rsidR="003B39E6" w:rsidRDefault="003B39E6" w:rsidP="00D52D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39E6" w:rsidRPr="006F076D" w:rsidRDefault="003B39E6" w:rsidP="00D52D8D">
    <w:pPr>
      <w:pStyle w:val="Footer"/>
      <w:tabs>
        <w:tab w:val="clear" w:pos="4513"/>
        <w:tab w:val="clear" w:pos="9026"/>
        <w:tab w:val="center" w:pos="4253"/>
        <w:tab w:val="right" w:pos="8931"/>
        <w:tab w:val="right" w:pos="9214"/>
      </w:tabs>
      <w:ind w:left="-567"/>
      <w:rPr>
        <w:sz w:val="16"/>
      </w:rPr>
    </w:pPr>
    <w:r>
      <w:rPr>
        <w:noProof/>
        <w:lang w:val="en-GB" w:eastAsia="en-GB"/>
      </w:rPr>
      <mc:AlternateContent>
        <mc:Choice Requires="wps">
          <w:drawing>
            <wp:anchor distT="0" distB="0" distL="114300" distR="114300" simplePos="0" relativeHeight="251659264" behindDoc="1" locked="0" layoutInCell="1" allowOverlap="1" wp14:anchorId="76A59036" wp14:editId="489A67AB">
              <wp:simplePos x="0" y="0"/>
              <wp:positionH relativeFrom="column">
                <wp:posOffset>-1263015</wp:posOffset>
              </wp:positionH>
              <wp:positionV relativeFrom="paragraph">
                <wp:posOffset>-100330</wp:posOffset>
              </wp:positionV>
              <wp:extent cx="7915910" cy="45720"/>
              <wp:effectExtent l="0" t="0" r="27940" b="1143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5910" cy="45720"/>
                      </a:xfrm>
                      <a:prstGeom prst="rect">
                        <a:avLst/>
                      </a:prstGeom>
                      <a:solidFill>
                        <a:srgbClr val="808080"/>
                      </a:solidFill>
                      <a:ln w="9525">
                        <a:solidFill>
                          <a:srgbClr val="808080"/>
                        </a:solidFill>
                        <a:miter lim="800000"/>
                        <a:headEnd/>
                        <a:tailEnd/>
                      </a:ln>
                    </wps:spPr>
                    <wps:txbx>
                      <w:txbxContent>
                        <w:p w:rsidR="003B39E6" w:rsidRPr="009950C1" w:rsidRDefault="003B39E6" w:rsidP="00D52D8D">
                          <w:pPr>
                            <w:jc w:val="center"/>
                            <w:rPr>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left:0;text-align:left;margin-left:-99.45pt;margin-top:-7.9pt;width:623.3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" fillcolor="gray" strokecolor="gray">
              <v:textbox>
                <w:txbxContent>
                  <w:p w:rsidR="003B39E6" w:rsidRPr="009950C1" w:rsidRDefault="003B39E6" w:rsidP="00D52D8D">
                    <w:pPr>
                      <w:jc w:val="center"/>
                      <w:rPr>
                        <w:lang w:val="en-GB"/>
                      </w:rPr>
                    </w:pPr>
                  </w:p>
                </w:txbxContent>
              </v:textbox>
            </v:rect>
          </w:pict>
        </mc:Fallback>
      </mc:AlternateContent>
    </w:r>
    <w:r w:rsidRPr="00D86215">
      <w:rPr>
        <w:rFonts w:cs="Arial"/>
        <w:bCs/>
        <w:color w:val="000000"/>
        <w:sz w:val="16"/>
      </w:rPr>
      <w:t xml:space="preserve">Sensitivity: </w:t>
    </w:r>
    <w:r w:rsidR="00114B4A">
      <w:fldChar w:fldCharType="begin"/>
    </w:r>
    <w:r w:rsidR="00114B4A">
      <w:instrText xml:space="preserve"> DOCPROPERTY  Sensitivity  \* MERGEFORMAT </w:instrText>
    </w:r>
    <w:r w:rsidR="00114B4A">
      <w:fldChar w:fldCharType="separate"/>
    </w:r>
    <w:r w:rsidRPr="00792874">
      <w:rPr>
        <w:b/>
        <w:bCs/>
      </w:rPr>
      <w:t>Limited DG</w:t>
    </w:r>
    <w:r w:rsidR="00114B4A">
      <w:rPr>
        <w:b/>
        <w:bCs/>
      </w:rPr>
      <w:fldChar w:fldCharType="end"/>
    </w:r>
    <w:r w:rsidRPr="006F076D">
      <w:rPr>
        <w:sz w:val="16"/>
      </w:rPr>
      <w:tab/>
    </w:r>
    <w:r w:rsidRPr="006F076D">
      <w:rPr>
        <w:rFonts w:cs="Arial"/>
        <w:bCs/>
        <w:sz w:val="16"/>
      </w:rPr>
      <w:tab/>
    </w:r>
    <w:r>
      <w:rPr>
        <w:rFonts w:cs="Arial"/>
        <w:bCs/>
        <w:sz w:val="16"/>
      </w:rPr>
      <w:t xml:space="preserve">    </w:t>
    </w:r>
    <w:r w:rsidRPr="00D86215">
      <w:rPr>
        <w:rFonts w:cs="Arial"/>
        <w:bCs/>
        <w:color w:val="000000"/>
        <w:sz w:val="16"/>
      </w:rPr>
      <w:t xml:space="preserve">Page </w:t>
    </w:r>
    <w:r w:rsidRPr="00D86215">
      <w:rPr>
        <w:rFonts w:cs="Arial"/>
        <w:b/>
        <w:bCs/>
        <w:color w:val="000000"/>
        <w:sz w:val="16"/>
      </w:rPr>
      <w:fldChar w:fldCharType="begin"/>
    </w:r>
    <w:r w:rsidRPr="00D86215">
      <w:rPr>
        <w:rFonts w:cs="Arial"/>
        <w:b/>
        <w:bCs/>
        <w:color w:val="000000"/>
        <w:sz w:val="16"/>
      </w:rPr>
      <w:instrText xml:space="preserve"> PAGE  \* Arabic  \* MERGEFORMAT </w:instrText>
    </w:r>
    <w:r w:rsidRPr="00D86215">
      <w:rPr>
        <w:rFonts w:cs="Arial"/>
        <w:b/>
        <w:bCs/>
        <w:color w:val="000000"/>
        <w:sz w:val="16"/>
      </w:rPr>
      <w:fldChar w:fldCharType="separate"/>
    </w:r>
    <w:r w:rsidR="00114B4A">
      <w:rPr>
        <w:rFonts w:cs="Arial"/>
        <w:b/>
        <w:bCs/>
        <w:noProof/>
        <w:color w:val="000000"/>
        <w:sz w:val="16"/>
      </w:rPr>
      <w:t>6</w:t>
    </w:r>
    <w:r w:rsidRPr="00D86215">
      <w:rPr>
        <w:rFonts w:cs="Arial"/>
        <w:b/>
        <w:bCs/>
        <w:color w:val="000000"/>
        <w:sz w:val="16"/>
      </w:rPr>
      <w:fldChar w:fldCharType="end"/>
    </w:r>
  </w:p>
  <w:p w:rsidR="003B39E6" w:rsidRDefault="003B39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39E6" w:rsidRDefault="003B39E6" w:rsidP="00D52D8D">
      <w:r>
        <w:separator/>
      </w:r>
    </w:p>
  </w:footnote>
  <w:footnote w:type="continuationSeparator" w:id="0">
    <w:p w:rsidR="003B39E6" w:rsidRDefault="003B39E6" w:rsidP="00D52D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39E6" w:rsidRPr="00AB3FE5" w:rsidRDefault="003B39E6" w:rsidP="00D52D8D">
    <w:pPr>
      <w:pStyle w:val="Header"/>
      <w:tabs>
        <w:tab w:val="clear" w:pos="4513"/>
        <w:tab w:val="center" w:pos="4111"/>
      </w:tabs>
      <w:spacing w:before="60"/>
      <w:rPr>
        <w:b/>
        <w:sz w:val="18"/>
        <w:szCs w:val="18"/>
      </w:rPr>
    </w:pPr>
    <w:r>
      <w:tab/>
    </w:r>
    <w:r>
      <w:tab/>
    </w:r>
    <w:r w:rsidRPr="00AB3FE5">
      <w:rPr>
        <w:sz w:val="18"/>
        <w:szCs w:val="18"/>
      </w:rPr>
      <w:t xml:space="preserve"> </w:t>
    </w:r>
    <w:r>
      <w:fldChar w:fldCharType="begin"/>
    </w:r>
    <w:r>
      <w:instrText xml:space="preserve"> DOCPROPERTY  Project  \* MERGEFORMAT </w:instrText>
    </w:r>
    <w:r>
      <w:fldChar w:fldCharType="separate"/>
    </w:r>
    <w:proofErr w:type="gramStart"/>
    <w:r>
      <w:t>e-TrustEx</w:t>
    </w:r>
    <w:proofErr w:type="gramEnd"/>
    <w:r>
      <w:fldChar w:fldCharType="end"/>
    </w:r>
    <w:r w:rsidRPr="00AB3FE5">
      <w:rPr>
        <w:sz w:val="18"/>
        <w:szCs w:val="18"/>
      </w:rPr>
      <w:t xml:space="preserve"> </w:t>
    </w:r>
    <w:r>
      <w:rPr>
        <w:sz w:val="18"/>
        <w:szCs w:val="18"/>
      </w:rPr>
      <w:t>- Use Case Specification</w:t>
    </w:r>
  </w:p>
  <w:p w:rsidR="003B39E6" w:rsidRDefault="003B39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F08A176"/>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FFFFFF89"/>
    <w:multiLevelType w:val="singleLevel"/>
    <w:tmpl w:val="CF2A04FE"/>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0000002"/>
    <w:multiLevelType w:val="multilevel"/>
    <w:tmpl w:val="00000002"/>
    <w:lvl w:ilvl="0">
      <w:start w:val="1"/>
      <w:numFmt w:val="decimal"/>
      <w:pStyle w:val="Heading10"/>
      <w:lvlText w:val="%1"/>
      <w:lvlJc w:val="left"/>
      <w:pPr>
        <w:tabs>
          <w:tab w:val="num" w:pos="432"/>
        </w:tabs>
        <w:ind w:left="432" w:hanging="432"/>
      </w:pPr>
      <w:rPr>
        <w:rFonts w:cs="Times New Roman"/>
      </w:rPr>
    </w:lvl>
    <w:lvl w:ilvl="1">
      <w:start w:val="1"/>
      <w:numFmt w:val="decimal"/>
      <w:lvlText w:val="%1.%2"/>
      <w:lvlJc w:val="left"/>
      <w:pPr>
        <w:tabs>
          <w:tab w:val="num" w:pos="3412"/>
        </w:tabs>
        <w:ind w:left="3412" w:hanging="576"/>
      </w:pPr>
      <w:rPr>
        <w:rFonts w:cs="Times New Roman"/>
      </w:rPr>
    </w:lvl>
    <w:lvl w:ilvl="2">
      <w:start w:val="1"/>
      <w:numFmt w:val="decimal"/>
      <w:lvlText w:val="%1.%2.%3"/>
      <w:lvlJc w:val="left"/>
      <w:pPr>
        <w:tabs>
          <w:tab w:val="num" w:pos="900"/>
        </w:tabs>
        <w:ind w:left="90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3">
    <w:nsid w:val="0A883F9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ADD65CF"/>
    <w:multiLevelType w:val="hybridMultilevel"/>
    <w:tmpl w:val="85A0DAB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D9075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F04388D"/>
    <w:multiLevelType w:val="hybridMultilevel"/>
    <w:tmpl w:val="7E6ED3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5CC6FE4"/>
    <w:multiLevelType w:val="hybridMultilevel"/>
    <w:tmpl w:val="BCD611A0"/>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16834BFE"/>
    <w:multiLevelType w:val="hybridMultilevel"/>
    <w:tmpl w:val="9684D43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1B776C75"/>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0">
    <w:nsid w:val="21B376C4"/>
    <w:multiLevelType w:val="hybridMultilevel"/>
    <w:tmpl w:val="3E9EB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57E7A8C"/>
    <w:multiLevelType w:val="hybridMultilevel"/>
    <w:tmpl w:val="1EA61AE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A7730C4"/>
    <w:multiLevelType w:val="singleLevel"/>
    <w:tmpl w:val="474CA21A"/>
    <w:lvl w:ilvl="0">
      <w:start w:val="1"/>
      <w:numFmt w:val="bullet"/>
      <w:pStyle w:val="ListBullet1"/>
      <w:lvlText w:val=""/>
      <w:lvlJc w:val="left"/>
      <w:pPr>
        <w:tabs>
          <w:tab w:val="num" w:pos="765"/>
        </w:tabs>
        <w:ind w:left="765" w:hanging="283"/>
      </w:pPr>
      <w:rPr>
        <w:rFonts w:ascii="Symbol" w:hAnsi="Symbol"/>
      </w:rPr>
    </w:lvl>
  </w:abstractNum>
  <w:abstractNum w:abstractNumId="13">
    <w:nsid w:val="3B1C5391"/>
    <w:multiLevelType w:val="hybridMultilevel"/>
    <w:tmpl w:val="61C2C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9301BC"/>
    <w:multiLevelType w:val="hybridMultilevel"/>
    <w:tmpl w:val="684CADC0"/>
    <w:lvl w:ilvl="0" w:tplc="08090003">
      <w:start w:val="1"/>
      <w:numFmt w:val="bullet"/>
      <w:lvlText w:val="o"/>
      <w:lvlJc w:val="left"/>
      <w:pPr>
        <w:ind w:left="785" w:hanging="360"/>
      </w:pPr>
      <w:rPr>
        <w:rFonts w:ascii="Courier New" w:hAnsi="Courier New" w:cs="Courier New"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15">
    <w:nsid w:val="4A0E5271"/>
    <w:multiLevelType w:val="hybridMultilevel"/>
    <w:tmpl w:val="E47AD002"/>
    <w:lvl w:ilvl="0" w:tplc="04090001">
      <w:start w:val="1"/>
      <w:numFmt w:val="bullet"/>
      <w:lvlText w:val=""/>
      <w:lvlJc w:val="left"/>
      <w:pPr>
        <w:tabs>
          <w:tab w:val="num" w:pos="720"/>
        </w:tabs>
        <w:ind w:left="720" w:hanging="360"/>
      </w:pPr>
      <w:rPr>
        <w:rFonts w:ascii="Symbol" w:hAnsi="Symbol" w:hint="default"/>
      </w:rPr>
    </w:lvl>
    <w:lvl w:ilvl="1" w:tplc="04090003">
      <w:start w:val="1"/>
      <w:numFmt w:val="lowerLetter"/>
      <w:lvlText w:val="%2."/>
      <w:lvlJc w:val="left"/>
      <w:pPr>
        <w:tabs>
          <w:tab w:val="num" w:pos="1080"/>
        </w:tabs>
        <w:ind w:left="108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6">
    <w:nsid w:val="638F2920"/>
    <w:multiLevelType w:val="multilevel"/>
    <w:tmpl w:val="B868E45C"/>
    <w:lvl w:ilvl="0">
      <w:start w:val="1"/>
      <w:numFmt w:val="bullet"/>
      <w:lvlText w:val=""/>
      <w:lvlJc w:val="left"/>
      <w:pPr>
        <w:ind w:left="360" w:hanging="360"/>
      </w:pPr>
      <w:rPr>
        <w:rFonts w:ascii="Symbol" w:hAnsi="Symbol"/>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BBD7F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D5812AC"/>
    <w:multiLevelType w:val="hybridMultilevel"/>
    <w:tmpl w:val="0A6059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0C86A49"/>
    <w:multiLevelType w:val="multilevel"/>
    <w:tmpl w:val="A13C1D9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9B2012C"/>
    <w:multiLevelType w:val="hybridMultilevel"/>
    <w:tmpl w:val="62E8EDE6"/>
    <w:lvl w:ilvl="0" w:tplc="42201926">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21">
    <w:nsid w:val="7ABE2A46"/>
    <w:multiLevelType w:val="hybridMultilevel"/>
    <w:tmpl w:val="E8E658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D6F5FC0"/>
    <w:multiLevelType w:val="multilevel"/>
    <w:tmpl w:val="4E5232C0"/>
    <w:lvl w:ilvl="0">
      <w:start w:val="1"/>
      <w:numFmt w:val="decimal"/>
      <w:lvlText w:val="%1"/>
      <w:lvlJc w:val="left"/>
      <w:pPr>
        <w:ind w:left="432" w:hanging="432"/>
      </w:pPr>
      <w:rPr>
        <w:rFonts w:cs="Times New Roman"/>
      </w:rPr>
    </w:lvl>
    <w:lvl w:ilvl="1">
      <w:start w:val="1"/>
      <w:numFmt w:val="decimal"/>
      <w:lvlText w:val="3.%2"/>
      <w:lvlJc w:val="left"/>
      <w:pPr>
        <w:ind w:left="676" w:hanging="576"/>
      </w:pPr>
      <w:rPr>
        <w:rFonts w:cs="Times New Roman"/>
        <w:i w:val="0"/>
        <w:iCs w:val="0"/>
      </w:rPr>
    </w:lvl>
    <w:lvl w:ilvl="2">
      <w:start w:val="1"/>
      <w:numFmt w:val="decimal"/>
      <w:lvlText w:val="%1.%2.%3"/>
      <w:lvlJc w:val="left"/>
      <w:pPr>
        <w:ind w:left="862"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23">
    <w:nsid w:val="7E1532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E5D0217"/>
    <w:multiLevelType w:val="multilevel"/>
    <w:tmpl w:val="B7B2B390"/>
    <w:lvl w:ilvl="0">
      <w:start w:val="1"/>
      <w:numFmt w:val="bullet"/>
      <w:lvlText w:val="o"/>
      <w:lvlJc w:val="left"/>
      <w:pPr>
        <w:ind w:left="360" w:hanging="360"/>
      </w:pPr>
      <w:rPr>
        <w:rFonts w:ascii="Courier New" w:hAnsi="Courier New" w:cs="Courier New"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20"/>
  </w:num>
  <w:num w:numId="3">
    <w:abstractNumId w:val="4"/>
  </w:num>
  <w:num w:numId="4">
    <w:abstractNumId w:val="9"/>
  </w:num>
  <w:num w:numId="5">
    <w:abstractNumId w:val="23"/>
  </w:num>
  <w:num w:numId="6">
    <w:abstractNumId w:val="1"/>
  </w:num>
  <w:num w:numId="7">
    <w:abstractNumId w:val="8"/>
  </w:num>
  <w:num w:numId="8">
    <w:abstractNumId w:val="2"/>
  </w:num>
  <w:num w:numId="9">
    <w:abstractNumId w:val="12"/>
  </w:num>
  <w:num w:numId="10">
    <w:abstractNumId w:val="17"/>
  </w:num>
  <w:num w:numId="11">
    <w:abstractNumId w:val="0"/>
  </w:num>
  <w:num w:numId="12">
    <w:abstractNumId w:val="1"/>
  </w:num>
  <w:num w:numId="13">
    <w:abstractNumId w:val="12"/>
  </w:num>
  <w:num w:numId="14">
    <w:abstractNumId w:val="13"/>
  </w:num>
  <w:num w:numId="15">
    <w:abstractNumId w:val="12"/>
  </w:num>
  <w:num w:numId="16">
    <w:abstractNumId w:val="12"/>
  </w:num>
  <w:num w:numId="17">
    <w:abstractNumId w:val="16"/>
  </w:num>
  <w:num w:numId="18">
    <w:abstractNumId w:val="1"/>
  </w:num>
  <w:num w:numId="19">
    <w:abstractNumId w:val="12"/>
  </w:num>
  <w:num w:numId="20">
    <w:abstractNumId w:val="0"/>
  </w:num>
  <w:num w:numId="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num>
  <w:num w:numId="24">
    <w:abstractNumId w:val="10"/>
  </w:num>
  <w:num w:numId="25">
    <w:abstractNumId w:val="18"/>
  </w:num>
  <w:num w:numId="26">
    <w:abstractNumId w:val="21"/>
  </w:num>
  <w:num w:numId="27">
    <w:abstractNumId w:val="1"/>
  </w:num>
  <w:num w:numId="28">
    <w:abstractNumId w:val="1"/>
  </w:num>
  <w:num w:numId="29">
    <w:abstractNumId w:val="1"/>
  </w:num>
  <w:num w:numId="30">
    <w:abstractNumId w:val="1"/>
  </w:num>
  <w:num w:numId="31">
    <w:abstractNumId w:val="5"/>
  </w:num>
  <w:num w:numId="32">
    <w:abstractNumId w:val="3"/>
  </w:num>
  <w:num w:numId="33">
    <w:abstractNumId w:val="1"/>
  </w:num>
  <w:num w:numId="34">
    <w:abstractNumId w:val="12"/>
  </w:num>
  <w:num w:numId="35">
    <w:abstractNumId w:val="12"/>
  </w:num>
  <w:num w:numId="36">
    <w:abstractNumId w:val="11"/>
  </w:num>
  <w:num w:numId="37">
    <w:abstractNumId w:val="14"/>
  </w:num>
  <w:num w:numId="38">
    <w:abstractNumId w:val="12"/>
  </w:num>
  <w:num w:numId="39">
    <w:abstractNumId w:val="7"/>
  </w:num>
  <w:num w:numId="40">
    <w:abstractNumId w:val="1"/>
  </w:num>
  <w:num w:numId="41">
    <w:abstractNumId w:val="24"/>
  </w:num>
  <w:num w:numId="42">
    <w:abstractNumId w:val="19"/>
  </w:num>
  <w:num w:numId="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410"/>
    <w:rsid w:val="00031CE3"/>
    <w:rsid w:val="00070D30"/>
    <w:rsid w:val="000B2C72"/>
    <w:rsid w:val="000C27D9"/>
    <w:rsid w:val="000C393B"/>
    <w:rsid w:val="000D4463"/>
    <w:rsid w:val="00114B4A"/>
    <w:rsid w:val="00163C7F"/>
    <w:rsid w:val="00170D7B"/>
    <w:rsid w:val="00175EEE"/>
    <w:rsid w:val="001B0508"/>
    <w:rsid w:val="001B274F"/>
    <w:rsid w:val="001F1F3C"/>
    <w:rsid w:val="002448AB"/>
    <w:rsid w:val="00254EA6"/>
    <w:rsid w:val="00271A03"/>
    <w:rsid w:val="00286C0B"/>
    <w:rsid w:val="00292ED1"/>
    <w:rsid w:val="002B2B1E"/>
    <w:rsid w:val="002B5AC0"/>
    <w:rsid w:val="002E5941"/>
    <w:rsid w:val="00334BCF"/>
    <w:rsid w:val="003755ED"/>
    <w:rsid w:val="00381C7C"/>
    <w:rsid w:val="0038219D"/>
    <w:rsid w:val="00394BE3"/>
    <w:rsid w:val="00396410"/>
    <w:rsid w:val="003B39E6"/>
    <w:rsid w:val="003D28A6"/>
    <w:rsid w:val="003E2255"/>
    <w:rsid w:val="003F1619"/>
    <w:rsid w:val="00412914"/>
    <w:rsid w:val="00417B62"/>
    <w:rsid w:val="00427DD2"/>
    <w:rsid w:val="0043629A"/>
    <w:rsid w:val="00460973"/>
    <w:rsid w:val="00481A7A"/>
    <w:rsid w:val="00493CA5"/>
    <w:rsid w:val="004B51BC"/>
    <w:rsid w:val="004C2CFA"/>
    <w:rsid w:val="004F6021"/>
    <w:rsid w:val="004F72E6"/>
    <w:rsid w:val="005960DE"/>
    <w:rsid w:val="005A62E8"/>
    <w:rsid w:val="00620BE6"/>
    <w:rsid w:val="007132D7"/>
    <w:rsid w:val="0072372E"/>
    <w:rsid w:val="00777B50"/>
    <w:rsid w:val="00792874"/>
    <w:rsid w:val="007B2D80"/>
    <w:rsid w:val="008107B3"/>
    <w:rsid w:val="00813EDF"/>
    <w:rsid w:val="008557D3"/>
    <w:rsid w:val="008B4E3C"/>
    <w:rsid w:val="008E45CA"/>
    <w:rsid w:val="00910DF7"/>
    <w:rsid w:val="00980C64"/>
    <w:rsid w:val="009B6492"/>
    <w:rsid w:val="009D6BD7"/>
    <w:rsid w:val="00A03719"/>
    <w:rsid w:val="00A168FF"/>
    <w:rsid w:val="00A27468"/>
    <w:rsid w:val="00A36B20"/>
    <w:rsid w:val="00A43FDA"/>
    <w:rsid w:val="00A87F57"/>
    <w:rsid w:val="00AC139F"/>
    <w:rsid w:val="00B16317"/>
    <w:rsid w:val="00B36EA7"/>
    <w:rsid w:val="00B616B8"/>
    <w:rsid w:val="00BA7188"/>
    <w:rsid w:val="00BB1668"/>
    <w:rsid w:val="00BC624A"/>
    <w:rsid w:val="00BF7DCC"/>
    <w:rsid w:val="00C43293"/>
    <w:rsid w:val="00C4666F"/>
    <w:rsid w:val="00C4681B"/>
    <w:rsid w:val="00C6605D"/>
    <w:rsid w:val="00CA1BA8"/>
    <w:rsid w:val="00CA5930"/>
    <w:rsid w:val="00CB12E1"/>
    <w:rsid w:val="00CD4B5F"/>
    <w:rsid w:val="00CD6BF5"/>
    <w:rsid w:val="00CE499F"/>
    <w:rsid w:val="00CF272D"/>
    <w:rsid w:val="00D45272"/>
    <w:rsid w:val="00D52D8D"/>
    <w:rsid w:val="00D60C10"/>
    <w:rsid w:val="00DB4680"/>
    <w:rsid w:val="00E00802"/>
    <w:rsid w:val="00E4648D"/>
    <w:rsid w:val="00E915F6"/>
    <w:rsid w:val="00F66E3C"/>
    <w:rsid w:val="00F87EA7"/>
    <w:rsid w:val="00FB0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D8D"/>
    <w:pPr>
      <w:spacing w:after="0" w:line="240" w:lineRule="auto"/>
    </w:pPr>
    <w:rPr>
      <w:rFonts w:ascii="Arial" w:eastAsia="PMingLiU" w:hAnsi="Arial" w:cs="Times New Roman"/>
      <w:sz w:val="20"/>
      <w:szCs w:val="24"/>
    </w:rPr>
  </w:style>
  <w:style w:type="paragraph" w:styleId="Heading1">
    <w:name w:val="heading 1"/>
    <w:aliases w:val="do not use,chapitre,Titre 11,t1.T1.Titre 1,t1,TITRE 1 SL"/>
    <w:next w:val="Normal"/>
    <w:link w:val="Heading1Char"/>
    <w:uiPriority w:val="9"/>
    <w:qFormat/>
    <w:rsid w:val="00E915F6"/>
    <w:pPr>
      <w:keepNext/>
      <w:spacing w:after="360" w:line="240" w:lineRule="auto"/>
      <w:outlineLvl w:val="0"/>
    </w:pPr>
    <w:rPr>
      <w:rFonts w:ascii="Arial" w:eastAsia="Times New Roman" w:hAnsi="Arial" w:cs="Arial"/>
      <w:b/>
      <w:bCs/>
      <w:caps/>
      <w:color w:val="484F98"/>
      <w:kern w:val="32"/>
      <w:sz w:val="30"/>
      <w:szCs w:val="32"/>
      <w:lang w:val="fr-FR" w:eastAsia="fr-FR"/>
    </w:rPr>
  </w:style>
  <w:style w:type="paragraph" w:styleId="Heading2">
    <w:name w:val="heading 2"/>
    <w:aliases w:val="do not use this style,Niveau 2,H2,paragraphe,t2,h2"/>
    <w:basedOn w:val="Normal"/>
    <w:next w:val="Normal"/>
    <w:link w:val="Heading2Char"/>
    <w:uiPriority w:val="99"/>
    <w:unhideWhenUsed/>
    <w:qFormat/>
    <w:rsid w:val="00E915F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semiHidden/>
    <w:unhideWhenUsed/>
    <w:qFormat/>
    <w:rsid w:val="00A87F5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semiHidden/>
    <w:unhideWhenUsed/>
    <w:qFormat/>
    <w:rsid w:val="00BA7188"/>
    <w:pPr>
      <w:keepNext/>
      <w:spacing w:before="240" w:after="60"/>
      <w:ind w:left="864" w:hanging="864"/>
      <w:outlineLvl w:val="3"/>
    </w:pPr>
    <w:rPr>
      <w:b/>
      <w:bCs/>
      <w:i/>
      <w:szCs w:val="28"/>
    </w:rPr>
  </w:style>
  <w:style w:type="paragraph" w:styleId="Heading5">
    <w:name w:val="heading 5"/>
    <w:basedOn w:val="Normal"/>
    <w:next w:val="Normal"/>
    <w:link w:val="Heading5Char"/>
    <w:uiPriority w:val="99"/>
    <w:semiHidden/>
    <w:unhideWhenUsed/>
    <w:qFormat/>
    <w:rsid w:val="00BA7188"/>
    <w:pPr>
      <w:spacing w:before="240" w:after="60"/>
      <w:ind w:left="1008" w:hanging="1008"/>
      <w:outlineLvl w:val="4"/>
    </w:pPr>
    <w:rPr>
      <w:b/>
      <w:bCs/>
      <w:i/>
      <w:iCs/>
      <w:sz w:val="26"/>
      <w:szCs w:val="26"/>
    </w:rPr>
  </w:style>
  <w:style w:type="paragraph" w:styleId="Heading6">
    <w:name w:val="heading 6"/>
    <w:basedOn w:val="Normal"/>
    <w:next w:val="Normal"/>
    <w:link w:val="Heading6Char"/>
    <w:uiPriority w:val="99"/>
    <w:semiHidden/>
    <w:unhideWhenUsed/>
    <w:qFormat/>
    <w:rsid w:val="00BA7188"/>
    <w:pPr>
      <w:spacing w:before="240" w:after="60"/>
      <w:ind w:left="1152" w:hanging="1152"/>
      <w:outlineLvl w:val="5"/>
    </w:pPr>
    <w:rPr>
      <w:b/>
      <w:bCs/>
      <w:sz w:val="22"/>
      <w:szCs w:val="22"/>
    </w:rPr>
  </w:style>
  <w:style w:type="paragraph" w:styleId="Heading7">
    <w:name w:val="heading 7"/>
    <w:basedOn w:val="Normal"/>
    <w:next w:val="Normal"/>
    <w:link w:val="Heading7Char"/>
    <w:uiPriority w:val="99"/>
    <w:semiHidden/>
    <w:unhideWhenUsed/>
    <w:qFormat/>
    <w:rsid w:val="00BA7188"/>
    <w:pPr>
      <w:spacing w:before="240" w:after="60"/>
      <w:ind w:left="1296" w:hanging="1296"/>
      <w:outlineLvl w:val="6"/>
    </w:pPr>
  </w:style>
  <w:style w:type="paragraph" w:styleId="Heading8">
    <w:name w:val="heading 8"/>
    <w:basedOn w:val="Normal"/>
    <w:next w:val="Normal"/>
    <w:link w:val="Heading8Char"/>
    <w:uiPriority w:val="99"/>
    <w:semiHidden/>
    <w:unhideWhenUsed/>
    <w:qFormat/>
    <w:rsid w:val="00BA7188"/>
    <w:pPr>
      <w:spacing w:before="240" w:after="60"/>
      <w:ind w:left="1440" w:hanging="1440"/>
      <w:outlineLvl w:val="7"/>
    </w:pPr>
    <w:rPr>
      <w:i/>
      <w:iCs/>
    </w:rPr>
  </w:style>
  <w:style w:type="paragraph" w:styleId="Heading9">
    <w:name w:val="heading 9"/>
    <w:aliases w:val="App Heading"/>
    <w:basedOn w:val="Normal"/>
    <w:next w:val="Normal"/>
    <w:link w:val="Heading9Char"/>
    <w:uiPriority w:val="99"/>
    <w:semiHidden/>
    <w:unhideWhenUsed/>
    <w:qFormat/>
    <w:rsid w:val="00BA7188"/>
    <w:pPr>
      <w:spacing w:before="240" w:after="60"/>
      <w:ind w:left="1584" w:hanging="1584"/>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D52D8D"/>
    <w:pPr>
      <w:spacing w:after="120"/>
      <w:contextualSpacing/>
      <w:jc w:val="both"/>
    </w:pPr>
    <w:rPr>
      <w:sz w:val="24"/>
    </w:rPr>
  </w:style>
  <w:style w:type="character" w:customStyle="1" w:styleId="ListParagraphChar">
    <w:name w:val="List Paragraph Char"/>
    <w:link w:val="ListParagraph"/>
    <w:uiPriority w:val="99"/>
    <w:locked/>
    <w:rsid w:val="00D52D8D"/>
    <w:rPr>
      <w:rFonts w:ascii="Arial" w:eastAsia="PMingLiU" w:hAnsi="Arial" w:cs="Times New Roman"/>
      <w:sz w:val="24"/>
      <w:szCs w:val="24"/>
    </w:rPr>
  </w:style>
  <w:style w:type="paragraph" w:styleId="BalloonText">
    <w:name w:val="Balloon Text"/>
    <w:basedOn w:val="Normal"/>
    <w:link w:val="BalloonTextChar"/>
    <w:uiPriority w:val="99"/>
    <w:semiHidden/>
    <w:unhideWhenUsed/>
    <w:rsid w:val="00D52D8D"/>
    <w:rPr>
      <w:rFonts w:ascii="Tahoma" w:hAnsi="Tahoma" w:cs="Tahoma"/>
      <w:sz w:val="16"/>
      <w:szCs w:val="16"/>
    </w:rPr>
  </w:style>
  <w:style w:type="character" w:customStyle="1" w:styleId="BalloonTextChar">
    <w:name w:val="Balloon Text Char"/>
    <w:basedOn w:val="DefaultParagraphFont"/>
    <w:link w:val="BalloonText"/>
    <w:uiPriority w:val="99"/>
    <w:semiHidden/>
    <w:rsid w:val="00D52D8D"/>
    <w:rPr>
      <w:rFonts w:ascii="Tahoma" w:eastAsia="PMingLiU" w:hAnsi="Tahoma" w:cs="Tahoma"/>
      <w:sz w:val="16"/>
      <w:szCs w:val="16"/>
    </w:rPr>
  </w:style>
  <w:style w:type="character" w:styleId="Hyperlink">
    <w:name w:val="Hyperlink"/>
    <w:aliases w:val="Hyperlink - Header"/>
    <w:uiPriority w:val="99"/>
    <w:rsid w:val="00D52D8D"/>
    <w:rPr>
      <w:rFonts w:ascii="Arial" w:hAnsi="Arial" w:cs="Times New Roman"/>
      <w:b/>
      <w:color w:val="DBE5F1"/>
      <w:sz w:val="24"/>
      <w:u w:val="single"/>
    </w:rPr>
  </w:style>
  <w:style w:type="paragraph" w:customStyle="1" w:styleId="InfoBlue">
    <w:name w:val="InfoBlue"/>
    <w:basedOn w:val="Normal"/>
    <w:next w:val="BodyText"/>
    <w:autoRedefine/>
    <w:rsid w:val="00D52D8D"/>
    <w:pPr>
      <w:widowControl w:val="0"/>
      <w:spacing w:line="200" w:lineRule="atLeast"/>
    </w:pPr>
    <w:rPr>
      <w:rFonts w:ascii="Times New Roman" w:eastAsia="Times New Roman" w:hAnsi="Times New Roman"/>
      <w:color w:val="0000FF"/>
      <w:szCs w:val="20"/>
    </w:rPr>
  </w:style>
  <w:style w:type="paragraph" w:styleId="BodyText">
    <w:name w:val="Body Text"/>
    <w:basedOn w:val="Normal"/>
    <w:link w:val="BodyTextChar"/>
    <w:uiPriority w:val="99"/>
    <w:semiHidden/>
    <w:unhideWhenUsed/>
    <w:rsid w:val="00D52D8D"/>
    <w:pPr>
      <w:spacing w:after="120"/>
    </w:pPr>
  </w:style>
  <w:style w:type="character" w:customStyle="1" w:styleId="BodyTextChar">
    <w:name w:val="Body Text Char"/>
    <w:basedOn w:val="DefaultParagraphFont"/>
    <w:link w:val="BodyText"/>
    <w:rsid w:val="00D52D8D"/>
    <w:rPr>
      <w:rFonts w:ascii="Arial" w:eastAsia="PMingLiU" w:hAnsi="Arial" w:cs="Times New Roman"/>
      <w:sz w:val="20"/>
      <w:szCs w:val="24"/>
    </w:rPr>
  </w:style>
  <w:style w:type="paragraph" w:styleId="Header">
    <w:name w:val="header"/>
    <w:basedOn w:val="Normal"/>
    <w:link w:val="HeaderChar"/>
    <w:uiPriority w:val="99"/>
    <w:unhideWhenUsed/>
    <w:rsid w:val="00D52D8D"/>
    <w:pPr>
      <w:tabs>
        <w:tab w:val="center" w:pos="4513"/>
        <w:tab w:val="right" w:pos="9026"/>
      </w:tabs>
    </w:pPr>
  </w:style>
  <w:style w:type="character" w:customStyle="1" w:styleId="HeaderChar">
    <w:name w:val="Header Char"/>
    <w:basedOn w:val="DefaultParagraphFont"/>
    <w:link w:val="Header"/>
    <w:uiPriority w:val="99"/>
    <w:rsid w:val="00D52D8D"/>
    <w:rPr>
      <w:rFonts w:ascii="Arial" w:eastAsia="PMingLiU" w:hAnsi="Arial" w:cs="Times New Roman"/>
      <w:sz w:val="20"/>
      <w:szCs w:val="24"/>
    </w:rPr>
  </w:style>
  <w:style w:type="paragraph" w:styleId="Footer">
    <w:name w:val="footer"/>
    <w:basedOn w:val="Normal"/>
    <w:link w:val="FooterChar"/>
    <w:uiPriority w:val="99"/>
    <w:unhideWhenUsed/>
    <w:rsid w:val="00D52D8D"/>
    <w:pPr>
      <w:tabs>
        <w:tab w:val="center" w:pos="4513"/>
        <w:tab w:val="right" w:pos="9026"/>
      </w:tabs>
    </w:pPr>
  </w:style>
  <w:style w:type="character" w:customStyle="1" w:styleId="FooterChar">
    <w:name w:val="Footer Char"/>
    <w:basedOn w:val="DefaultParagraphFont"/>
    <w:link w:val="Footer"/>
    <w:uiPriority w:val="99"/>
    <w:rsid w:val="00D52D8D"/>
    <w:rPr>
      <w:rFonts w:ascii="Arial" w:eastAsia="PMingLiU" w:hAnsi="Arial" w:cs="Times New Roman"/>
      <w:sz w:val="20"/>
      <w:szCs w:val="24"/>
    </w:rPr>
  </w:style>
  <w:style w:type="character" w:styleId="PlaceholderText">
    <w:name w:val="Placeholder Text"/>
    <w:uiPriority w:val="99"/>
    <w:semiHidden/>
    <w:rsid w:val="00D52D8D"/>
    <w:rPr>
      <w:color w:val="808080"/>
    </w:rPr>
  </w:style>
  <w:style w:type="character" w:customStyle="1" w:styleId="Heading1Char">
    <w:name w:val="Heading 1 Char"/>
    <w:aliases w:val="do not use Char,chapitre Char,Titre 11 Char,t1.T1.Titre 1 Char,t1 Char,TITRE 1 SL Char"/>
    <w:basedOn w:val="DefaultParagraphFont"/>
    <w:link w:val="Heading1"/>
    <w:uiPriority w:val="9"/>
    <w:rsid w:val="00E915F6"/>
    <w:rPr>
      <w:rFonts w:ascii="Arial" w:eastAsia="Times New Roman" w:hAnsi="Arial" w:cs="Arial"/>
      <w:b/>
      <w:bCs/>
      <w:caps/>
      <w:color w:val="484F98"/>
      <w:kern w:val="32"/>
      <w:sz w:val="30"/>
      <w:szCs w:val="32"/>
      <w:lang w:val="fr-FR" w:eastAsia="fr-FR"/>
    </w:rPr>
  </w:style>
  <w:style w:type="character" w:customStyle="1" w:styleId="Heading2Char">
    <w:name w:val="Heading 2 Char"/>
    <w:aliases w:val="do not use this style Char,Niveau 2 Char,H2 Char,paragraphe Char,t2 Char,h2 Char"/>
    <w:basedOn w:val="DefaultParagraphFont"/>
    <w:link w:val="Heading2"/>
    <w:uiPriority w:val="9"/>
    <w:rsid w:val="00E915F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915F6"/>
    <w:pPr>
      <w:keepLines/>
      <w:spacing w:before="480" w:after="0" w:line="276" w:lineRule="auto"/>
      <w:outlineLvl w:val="9"/>
    </w:pPr>
    <w:rPr>
      <w:rFonts w:asciiTheme="majorHAnsi" w:eastAsiaTheme="majorEastAsia" w:hAnsiTheme="majorHAnsi" w:cstheme="majorBidi"/>
      <w:caps w:val="0"/>
      <w:color w:val="365F91" w:themeColor="accent1" w:themeShade="BF"/>
      <w:kern w:val="0"/>
      <w:sz w:val="28"/>
      <w:szCs w:val="28"/>
      <w:lang w:val="en-US" w:eastAsia="ja-JP"/>
    </w:rPr>
  </w:style>
  <w:style w:type="paragraph" w:styleId="TOC1">
    <w:name w:val="toc 1"/>
    <w:basedOn w:val="Normal"/>
    <w:next w:val="Normal"/>
    <w:autoRedefine/>
    <w:uiPriority w:val="39"/>
    <w:unhideWhenUsed/>
    <w:rsid w:val="00E915F6"/>
    <w:pPr>
      <w:spacing w:after="100"/>
    </w:pPr>
  </w:style>
  <w:style w:type="paragraph" w:styleId="ListBullet">
    <w:name w:val="List Bullet"/>
    <w:basedOn w:val="Normal"/>
    <w:uiPriority w:val="99"/>
    <w:unhideWhenUsed/>
    <w:rsid w:val="00417B62"/>
    <w:pPr>
      <w:numPr>
        <w:numId w:val="18"/>
      </w:numPr>
      <w:contextualSpacing/>
    </w:pPr>
  </w:style>
  <w:style w:type="table" w:customStyle="1" w:styleId="LightList-Accent11">
    <w:name w:val="Light List - Accent 11"/>
    <w:basedOn w:val="TableNormal"/>
    <w:uiPriority w:val="61"/>
    <w:rsid w:val="00417B62"/>
    <w:pPr>
      <w:spacing w:after="0" w:line="240" w:lineRule="auto"/>
    </w:pPr>
    <w:rPr>
      <w:rFonts w:ascii="Times New Roman" w:eastAsia="Times New Roman" w:hAnsi="Times New Roman" w:cs="Times New Roman"/>
      <w:sz w:val="20"/>
      <w:szCs w:val="20"/>
      <w:lang w:val="en-GB" w:eastAsia="en-GB"/>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Heading10">
    <w:name w:val="Heading 10"/>
    <w:basedOn w:val="Normal"/>
    <w:next w:val="BodyText"/>
    <w:uiPriority w:val="99"/>
    <w:rsid w:val="00A87F57"/>
    <w:pPr>
      <w:keepNext/>
      <w:numPr>
        <w:numId w:val="8"/>
      </w:numPr>
      <w:suppressAutoHyphens/>
      <w:spacing w:before="240" w:after="120"/>
    </w:pPr>
    <w:rPr>
      <w:rFonts w:eastAsia="MS Mincho" w:cs="Tahoma"/>
      <w:b/>
      <w:bCs/>
      <w:sz w:val="21"/>
      <w:szCs w:val="21"/>
      <w:lang w:eastAsia="ar-SA"/>
    </w:rPr>
  </w:style>
  <w:style w:type="paragraph" w:customStyle="1" w:styleId="ListBullet1">
    <w:name w:val="List Bullet 1"/>
    <w:basedOn w:val="Normal"/>
    <w:rsid w:val="00A87F57"/>
    <w:pPr>
      <w:numPr>
        <w:numId w:val="15"/>
      </w:numPr>
      <w:tabs>
        <w:tab w:val="left" w:pos="567"/>
      </w:tabs>
      <w:spacing w:after="120"/>
      <w:jc w:val="both"/>
    </w:pPr>
    <w:rPr>
      <w:rFonts w:ascii="Times New Roman" w:eastAsia="Times New Roman" w:hAnsi="Times New Roman"/>
      <w:sz w:val="22"/>
      <w:szCs w:val="20"/>
      <w:lang w:val="en-GB"/>
    </w:rPr>
  </w:style>
  <w:style w:type="character" w:customStyle="1" w:styleId="Heading3Char">
    <w:name w:val="Heading 3 Char"/>
    <w:basedOn w:val="DefaultParagraphFont"/>
    <w:link w:val="Heading3"/>
    <w:uiPriority w:val="9"/>
    <w:semiHidden/>
    <w:rsid w:val="00A87F57"/>
    <w:rPr>
      <w:rFonts w:asciiTheme="majorHAnsi" w:eastAsiaTheme="majorEastAsia" w:hAnsiTheme="majorHAnsi" w:cstheme="majorBidi"/>
      <w:b/>
      <w:bCs/>
      <w:color w:val="4F81BD" w:themeColor="accent1"/>
      <w:sz w:val="20"/>
      <w:szCs w:val="24"/>
    </w:rPr>
  </w:style>
  <w:style w:type="paragraph" w:styleId="ListBullet2">
    <w:name w:val="List Bullet 2"/>
    <w:basedOn w:val="Normal"/>
    <w:uiPriority w:val="99"/>
    <w:semiHidden/>
    <w:unhideWhenUsed/>
    <w:rsid w:val="000B2C72"/>
    <w:pPr>
      <w:numPr>
        <w:numId w:val="11"/>
      </w:numPr>
      <w:contextualSpacing/>
    </w:pPr>
  </w:style>
  <w:style w:type="paragraph" w:customStyle="1" w:styleId="Text1">
    <w:name w:val="Text 1"/>
    <w:basedOn w:val="Normal"/>
    <w:rsid w:val="00D60C10"/>
    <w:pPr>
      <w:spacing w:after="120"/>
      <w:jc w:val="both"/>
    </w:pPr>
    <w:rPr>
      <w:rFonts w:ascii="Times New Roman" w:eastAsia="Times New Roman" w:hAnsi="Times New Roman"/>
      <w:sz w:val="22"/>
      <w:szCs w:val="20"/>
      <w:lang w:val="en-GB"/>
    </w:rPr>
  </w:style>
  <w:style w:type="table" w:styleId="TableGrid">
    <w:name w:val="Table Grid"/>
    <w:basedOn w:val="TableNormal"/>
    <w:uiPriority w:val="59"/>
    <w:rsid w:val="008B4E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9"/>
    <w:semiHidden/>
    <w:rsid w:val="00BA7188"/>
    <w:rPr>
      <w:rFonts w:ascii="Arial" w:eastAsia="PMingLiU" w:hAnsi="Arial" w:cs="Times New Roman"/>
      <w:b/>
      <w:bCs/>
      <w:i/>
      <w:sz w:val="20"/>
      <w:szCs w:val="28"/>
    </w:rPr>
  </w:style>
  <w:style w:type="character" w:customStyle="1" w:styleId="Heading5Char">
    <w:name w:val="Heading 5 Char"/>
    <w:basedOn w:val="DefaultParagraphFont"/>
    <w:link w:val="Heading5"/>
    <w:uiPriority w:val="99"/>
    <w:semiHidden/>
    <w:rsid w:val="00BA7188"/>
    <w:rPr>
      <w:rFonts w:ascii="Arial" w:eastAsia="PMingLiU" w:hAnsi="Arial" w:cs="Times New Roman"/>
      <w:b/>
      <w:bCs/>
      <w:i/>
      <w:iCs/>
      <w:sz w:val="26"/>
      <w:szCs w:val="26"/>
    </w:rPr>
  </w:style>
  <w:style w:type="character" w:customStyle="1" w:styleId="Heading6Char">
    <w:name w:val="Heading 6 Char"/>
    <w:basedOn w:val="DefaultParagraphFont"/>
    <w:link w:val="Heading6"/>
    <w:uiPriority w:val="99"/>
    <w:semiHidden/>
    <w:rsid w:val="00BA7188"/>
    <w:rPr>
      <w:rFonts w:ascii="Arial" w:eastAsia="PMingLiU" w:hAnsi="Arial" w:cs="Times New Roman"/>
      <w:b/>
      <w:bCs/>
    </w:rPr>
  </w:style>
  <w:style w:type="character" w:customStyle="1" w:styleId="Heading7Char">
    <w:name w:val="Heading 7 Char"/>
    <w:basedOn w:val="DefaultParagraphFont"/>
    <w:link w:val="Heading7"/>
    <w:uiPriority w:val="99"/>
    <w:semiHidden/>
    <w:rsid w:val="00BA7188"/>
    <w:rPr>
      <w:rFonts w:ascii="Arial" w:eastAsia="PMingLiU" w:hAnsi="Arial" w:cs="Times New Roman"/>
      <w:sz w:val="20"/>
      <w:szCs w:val="24"/>
    </w:rPr>
  </w:style>
  <w:style w:type="character" w:customStyle="1" w:styleId="Heading8Char">
    <w:name w:val="Heading 8 Char"/>
    <w:basedOn w:val="DefaultParagraphFont"/>
    <w:link w:val="Heading8"/>
    <w:uiPriority w:val="99"/>
    <w:semiHidden/>
    <w:rsid w:val="00BA7188"/>
    <w:rPr>
      <w:rFonts w:ascii="Arial" w:eastAsia="PMingLiU" w:hAnsi="Arial" w:cs="Times New Roman"/>
      <w:i/>
      <w:iCs/>
      <w:sz w:val="20"/>
      <w:szCs w:val="24"/>
    </w:rPr>
  </w:style>
  <w:style w:type="character" w:customStyle="1" w:styleId="Heading9Char">
    <w:name w:val="Heading 9 Char"/>
    <w:aliases w:val="App Heading Char"/>
    <w:basedOn w:val="DefaultParagraphFont"/>
    <w:link w:val="Heading9"/>
    <w:uiPriority w:val="99"/>
    <w:semiHidden/>
    <w:rsid w:val="00BA7188"/>
    <w:rPr>
      <w:rFonts w:ascii="Arial" w:eastAsia="PMingLiU" w:hAnsi="Arial" w:cs="Times New Roman"/>
    </w:rPr>
  </w:style>
  <w:style w:type="character" w:styleId="BookTitle">
    <w:name w:val="Book Title"/>
    <w:basedOn w:val="DefaultParagraphFont"/>
    <w:uiPriority w:val="33"/>
    <w:qFormat/>
    <w:rsid w:val="00BA7188"/>
    <w:rPr>
      <w:b/>
      <w:bCs/>
      <w:smallCaps/>
      <w:spacing w:val="5"/>
    </w:rPr>
  </w:style>
  <w:style w:type="character" w:styleId="CommentReference">
    <w:name w:val="annotation reference"/>
    <w:basedOn w:val="DefaultParagraphFont"/>
    <w:uiPriority w:val="99"/>
    <w:semiHidden/>
    <w:unhideWhenUsed/>
    <w:rsid w:val="00980C64"/>
    <w:rPr>
      <w:sz w:val="16"/>
      <w:szCs w:val="16"/>
    </w:rPr>
  </w:style>
  <w:style w:type="paragraph" w:styleId="CommentText">
    <w:name w:val="annotation text"/>
    <w:basedOn w:val="Normal"/>
    <w:link w:val="CommentTextChar"/>
    <w:uiPriority w:val="99"/>
    <w:semiHidden/>
    <w:unhideWhenUsed/>
    <w:rsid w:val="00980C64"/>
    <w:rPr>
      <w:szCs w:val="20"/>
    </w:rPr>
  </w:style>
  <w:style w:type="character" w:customStyle="1" w:styleId="CommentTextChar">
    <w:name w:val="Comment Text Char"/>
    <w:basedOn w:val="DefaultParagraphFont"/>
    <w:link w:val="CommentText"/>
    <w:uiPriority w:val="99"/>
    <w:semiHidden/>
    <w:rsid w:val="00980C64"/>
    <w:rPr>
      <w:rFonts w:ascii="Arial" w:eastAsia="PMingLiU" w:hAnsi="Arial" w:cs="Times New Roman"/>
      <w:sz w:val="20"/>
      <w:szCs w:val="20"/>
    </w:rPr>
  </w:style>
  <w:style w:type="paragraph" w:styleId="CommentSubject">
    <w:name w:val="annotation subject"/>
    <w:basedOn w:val="CommentText"/>
    <w:next w:val="CommentText"/>
    <w:link w:val="CommentSubjectChar"/>
    <w:uiPriority w:val="99"/>
    <w:semiHidden/>
    <w:unhideWhenUsed/>
    <w:rsid w:val="00980C64"/>
    <w:rPr>
      <w:b/>
      <w:bCs/>
    </w:rPr>
  </w:style>
  <w:style w:type="character" w:customStyle="1" w:styleId="CommentSubjectChar">
    <w:name w:val="Comment Subject Char"/>
    <w:basedOn w:val="CommentTextChar"/>
    <w:link w:val="CommentSubject"/>
    <w:uiPriority w:val="99"/>
    <w:semiHidden/>
    <w:rsid w:val="00980C64"/>
    <w:rPr>
      <w:rFonts w:ascii="Arial" w:eastAsia="PMingLiU" w:hAnsi="Arial" w:cs="Times New Roman"/>
      <w:b/>
      <w:bCs/>
      <w:sz w:val="20"/>
      <w:szCs w:val="20"/>
    </w:rPr>
  </w:style>
  <w:style w:type="paragraph" w:customStyle="1" w:styleId="Text3">
    <w:name w:val="Text 3"/>
    <w:basedOn w:val="Normal"/>
    <w:rsid w:val="003755ED"/>
    <w:pPr>
      <w:spacing w:after="120"/>
      <w:jc w:val="both"/>
    </w:pPr>
    <w:rPr>
      <w:rFonts w:ascii="Times New Roman" w:eastAsia="Times New Roman" w:hAnsi="Times New Roman"/>
      <w:sz w:val="22"/>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D8D"/>
    <w:pPr>
      <w:spacing w:after="0" w:line="240" w:lineRule="auto"/>
    </w:pPr>
    <w:rPr>
      <w:rFonts w:ascii="Arial" w:eastAsia="PMingLiU" w:hAnsi="Arial" w:cs="Times New Roman"/>
      <w:sz w:val="20"/>
      <w:szCs w:val="24"/>
    </w:rPr>
  </w:style>
  <w:style w:type="paragraph" w:styleId="Heading1">
    <w:name w:val="heading 1"/>
    <w:aliases w:val="do not use,chapitre,Titre 11,t1.T1.Titre 1,t1,TITRE 1 SL"/>
    <w:next w:val="Normal"/>
    <w:link w:val="Heading1Char"/>
    <w:uiPriority w:val="9"/>
    <w:qFormat/>
    <w:rsid w:val="00E915F6"/>
    <w:pPr>
      <w:keepNext/>
      <w:spacing w:after="360" w:line="240" w:lineRule="auto"/>
      <w:outlineLvl w:val="0"/>
    </w:pPr>
    <w:rPr>
      <w:rFonts w:ascii="Arial" w:eastAsia="Times New Roman" w:hAnsi="Arial" w:cs="Arial"/>
      <w:b/>
      <w:bCs/>
      <w:caps/>
      <w:color w:val="484F98"/>
      <w:kern w:val="32"/>
      <w:sz w:val="30"/>
      <w:szCs w:val="32"/>
      <w:lang w:val="fr-FR" w:eastAsia="fr-FR"/>
    </w:rPr>
  </w:style>
  <w:style w:type="paragraph" w:styleId="Heading2">
    <w:name w:val="heading 2"/>
    <w:aliases w:val="do not use this style,Niveau 2,H2,paragraphe,t2,h2"/>
    <w:basedOn w:val="Normal"/>
    <w:next w:val="Normal"/>
    <w:link w:val="Heading2Char"/>
    <w:uiPriority w:val="99"/>
    <w:unhideWhenUsed/>
    <w:qFormat/>
    <w:rsid w:val="00E915F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semiHidden/>
    <w:unhideWhenUsed/>
    <w:qFormat/>
    <w:rsid w:val="00A87F5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semiHidden/>
    <w:unhideWhenUsed/>
    <w:qFormat/>
    <w:rsid w:val="00BA7188"/>
    <w:pPr>
      <w:keepNext/>
      <w:spacing w:before="240" w:after="60"/>
      <w:ind w:left="864" w:hanging="864"/>
      <w:outlineLvl w:val="3"/>
    </w:pPr>
    <w:rPr>
      <w:b/>
      <w:bCs/>
      <w:i/>
      <w:szCs w:val="28"/>
    </w:rPr>
  </w:style>
  <w:style w:type="paragraph" w:styleId="Heading5">
    <w:name w:val="heading 5"/>
    <w:basedOn w:val="Normal"/>
    <w:next w:val="Normal"/>
    <w:link w:val="Heading5Char"/>
    <w:uiPriority w:val="99"/>
    <w:semiHidden/>
    <w:unhideWhenUsed/>
    <w:qFormat/>
    <w:rsid w:val="00BA7188"/>
    <w:pPr>
      <w:spacing w:before="240" w:after="60"/>
      <w:ind w:left="1008" w:hanging="1008"/>
      <w:outlineLvl w:val="4"/>
    </w:pPr>
    <w:rPr>
      <w:b/>
      <w:bCs/>
      <w:i/>
      <w:iCs/>
      <w:sz w:val="26"/>
      <w:szCs w:val="26"/>
    </w:rPr>
  </w:style>
  <w:style w:type="paragraph" w:styleId="Heading6">
    <w:name w:val="heading 6"/>
    <w:basedOn w:val="Normal"/>
    <w:next w:val="Normal"/>
    <w:link w:val="Heading6Char"/>
    <w:uiPriority w:val="99"/>
    <w:semiHidden/>
    <w:unhideWhenUsed/>
    <w:qFormat/>
    <w:rsid w:val="00BA7188"/>
    <w:pPr>
      <w:spacing w:before="240" w:after="60"/>
      <w:ind w:left="1152" w:hanging="1152"/>
      <w:outlineLvl w:val="5"/>
    </w:pPr>
    <w:rPr>
      <w:b/>
      <w:bCs/>
      <w:sz w:val="22"/>
      <w:szCs w:val="22"/>
    </w:rPr>
  </w:style>
  <w:style w:type="paragraph" w:styleId="Heading7">
    <w:name w:val="heading 7"/>
    <w:basedOn w:val="Normal"/>
    <w:next w:val="Normal"/>
    <w:link w:val="Heading7Char"/>
    <w:uiPriority w:val="99"/>
    <w:semiHidden/>
    <w:unhideWhenUsed/>
    <w:qFormat/>
    <w:rsid w:val="00BA7188"/>
    <w:pPr>
      <w:spacing w:before="240" w:after="60"/>
      <w:ind w:left="1296" w:hanging="1296"/>
      <w:outlineLvl w:val="6"/>
    </w:pPr>
  </w:style>
  <w:style w:type="paragraph" w:styleId="Heading8">
    <w:name w:val="heading 8"/>
    <w:basedOn w:val="Normal"/>
    <w:next w:val="Normal"/>
    <w:link w:val="Heading8Char"/>
    <w:uiPriority w:val="99"/>
    <w:semiHidden/>
    <w:unhideWhenUsed/>
    <w:qFormat/>
    <w:rsid w:val="00BA7188"/>
    <w:pPr>
      <w:spacing w:before="240" w:after="60"/>
      <w:ind w:left="1440" w:hanging="1440"/>
      <w:outlineLvl w:val="7"/>
    </w:pPr>
    <w:rPr>
      <w:i/>
      <w:iCs/>
    </w:rPr>
  </w:style>
  <w:style w:type="paragraph" w:styleId="Heading9">
    <w:name w:val="heading 9"/>
    <w:aliases w:val="App Heading"/>
    <w:basedOn w:val="Normal"/>
    <w:next w:val="Normal"/>
    <w:link w:val="Heading9Char"/>
    <w:uiPriority w:val="99"/>
    <w:semiHidden/>
    <w:unhideWhenUsed/>
    <w:qFormat/>
    <w:rsid w:val="00BA7188"/>
    <w:pPr>
      <w:spacing w:before="240" w:after="60"/>
      <w:ind w:left="1584" w:hanging="1584"/>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D52D8D"/>
    <w:pPr>
      <w:spacing w:after="120"/>
      <w:contextualSpacing/>
      <w:jc w:val="both"/>
    </w:pPr>
    <w:rPr>
      <w:sz w:val="24"/>
    </w:rPr>
  </w:style>
  <w:style w:type="character" w:customStyle="1" w:styleId="ListParagraphChar">
    <w:name w:val="List Paragraph Char"/>
    <w:link w:val="ListParagraph"/>
    <w:uiPriority w:val="99"/>
    <w:locked/>
    <w:rsid w:val="00D52D8D"/>
    <w:rPr>
      <w:rFonts w:ascii="Arial" w:eastAsia="PMingLiU" w:hAnsi="Arial" w:cs="Times New Roman"/>
      <w:sz w:val="24"/>
      <w:szCs w:val="24"/>
    </w:rPr>
  </w:style>
  <w:style w:type="paragraph" w:styleId="BalloonText">
    <w:name w:val="Balloon Text"/>
    <w:basedOn w:val="Normal"/>
    <w:link w:val="BalloonTextChar"/>
    <w:uiPriority w:val="99"/>
    <w:semiHidden/>
    <w:unhideWhenUsed/>
    <w:rsid w:val="00D52D8D"/>
    <w:rPr>
      <w:rFonts w:ascii="Tahoma" w:hAnsi="Tahoma" w:cs="Tahoma"/>
      <w:sz w:val="16"/>
      <w:szCs w:val="16"/>
    </w:rPr>
  </w:style>
  <w:style w:type="character" w:customStyle="1" w:styleId="BalloonTextChar">
    <w:name w:val="Balloon Text Char"/>
    <w:basedOn w:val="DefaultParagraphFont"/>
    <w:link w:val="BalloonText"/>
    <w:uiPriority w:val="99"/>
    <w:semiHidden/>
    <w:rsid w:val="00D52D8D"/>
    <w:rPr>
      <w:rFonts w:ascii="Tahoma" w:eastAsia="PMingLiU" w:hAnsi="Tahoma" w:cs="Tahoma"/>
      <w:sz w:val="16"/>
      <w:szCs w:val="16"/>
    </w:rPr>
  </w:style>
  <w:style w:type="character" w:styleId="Hyperlink">
    <w:name w:val="Hyperlink"/>
    <w:aliases w:val="Hyperlink - Header"/>
    <w:uiPriority w:val="99"/>
    <w:rsid w:val="00D52D8D"/>
    <w:rPr>
      <w:rFonts w:ascii="Arial" w:hAnsi="Arial" w:cs="Times New Roman"/>
      <w:b/>
      <w:color w:val="DBE5F1"/>
      <w:sz w:val="24"/>
      <w:u w:val="single"/>
    </w:rPr>
  </w:style>
  <w:style w:type="paragraph" w:customStyle="1" w:styleId="InfoBlue">
    <w:name w:val="InfoBlue"/>
    <w:basedOn w:val="Normal"/>
    <w:next w:val="BodyText"/>
    <w:autoRedefine/>
    <w:rsid w:val="00D52D8D"/>
    <w:pPr>
      <w:widowControl w:val="0"/>
      <w:spacing w:line="200" w:lineRule="atLeast"/>
    </w:pPr>
    <w:rPr>
      <w:rFonts w:ascii="Times New Roman" w:eastAsia="Times New Roman" w:hAnsi="Times New Roman"/>
      <w:color w:val="0000FF"/>
      <w:szCs w:val="20"/>
    </w:rPr>
  </w:style>
  <w:style w:type="paragraph" w:styleId="BodyText">
    <w:name w:val="Body Text"/>
    <w:basedOn w:val="Normal"/>
    <w:link w:val="BodyTextChar"/>
    <w:uiPriority w:val="99"/>
    <w:semiHidden/>
    <w:unhideWhenUsed/>
    <w:rsid w:val="00D52D8D"/>
    <w:pPr>
      <w:spacing w:after="120"/>
    </w:pPr>
  </w:style>
  <w:style w:type="character" w:customStyle="1" w:styleId="BodyTextChar">
    <w:name w:val="Body Text Char"/>
    <w:basedOn w:val="DefaultParagraphFont"/>
    <w:link w:val="BodyText"/>
    <w:rsid w:val="00D52D8D"/>
    <w:rPr>
      <w:rFonts w:ascii="Arial" w:eastAsia="PMingLiU" w:hAnsi="Arial" w:cs="Times New Roman"/>
      <w:sz w:val="20"/>
      <w:szCs w:val="24"/>
    </w:rPr>
  </w:style>
  <w:style w:type="paragraph" w:styleId="Header">
    <w:name w:val="header"/>
    <w:basedOn w:val="Normal"/>
    <w:link w:val="HeaderChar"/>
    <w:uiPriority w:val="99"/>
    <w:unhideWhenUsed/>
    <w:rsid w:val="00D52D8D"/>
    <w:pPr>
      <w:tabs>
        <w:tab w:val="center" w:pos="4513"/>
        <w:tab w:val="right" w:pos="9026"/>
      </w:tabs>
    </w:pPr>
  </w:style>
  <w:style w:type="character" w:customStyle="1" w:styleId="HeaderChar">
    <w:name w:val="Header Char"/>
    <w:basedOn w:val="DefaultParagraphFont"/>
    <w:link w:val="Header"/>
    <w:uiPriority w:val="99"/>
    <w:rsid w:val="00D52D8D"/>
    <w:rPr>
      <w:rFonts w:ascii="Arial" w:eastAsia="PMingLiU" w:hAnsi="Arial" w:cs="Times New Roman"/>
      <w:sz w:val="20"/>
      <w:szCs w:val="24"/>
    </w:rPr>
  </w:style>
  <w:style w:type="paragraph" w:styleId="Footer">
    <w:name w:val="footer"/>
    <w:basedOn w:val="Normal"/>
    <w:link w:val="FooterChar"/>
    <w:uiPriority w:val="99"/>
    <w:unhideWhenUsed/>
    <w:rsid w:val="00D52D8D"/>
    <w:pPr>
      <w:tabs>
        <w:tab w:val="center" w:pos="4513"/>
        <w:tab w:val="right" w:pos="9026"/>
      </w:tabs>
    </w:pPr>
  </w:style>
  <w:style w:type="character" w:customStyle="1" w:styleId="FooterChar">
    <w:name w:val="Footer Char"/>
    <w:basedOn w:val="DefaultParagraphFont"/>
    <w:link w:val="Footer"/>
    <w:uiPriority w:val="99"/>
    <w:rsid w:val="00D52D8D"/>
    <w:rPr>
      <w:rFonts w:ascii="Arial" w:eastAsia="PMingLiU" w:hAnsi="Arial" w:cs="Times New Roman"/>
      <w:sz w:val="20"/>
      <w:szCs w:val="24"/>
    </w:rPr>
  </w:style>
  <w:style w:type="character" w:styleId="PlaceholderText">
    <w:name w:val="Placeholder Text"/>
    <w:uiPriority w:val="99"/>
    <w:semiHidden/>
    <w:rsid w:val="00D52D8D"/>
    <w:rPr>
      <w:color w:val="808080"/>
    </w:rPr>
  </w:style>
  <w:style w:type="character" w:customStyle="1" w:styleId="Heading1Char">
    <w:name w:val="Heading 1 Char"/>
    <w:aliases w:val="do not use Char,chapitre Char,Titre 11 Char,t1.T1.Titre 1 Char,t1 Char,TITRE 1 SL Char"/>
    <w:basedOn w:val="DefaultParagraphFont"/>
    <w:link w:val="Heading1"/>
    <w:uiPriority w:val="9"/>
    <w:rsid w:val="00E915F6"/>
    <w:rPr>
      <w:rFonts w:ascii="Arial" w:eastAsia="Times New Roman" w:hAnsi="Arial" w:cs="Arial"/>
      <w:b/>
      <w:bCs/>
      <w:caps/>
      <w:color w:val="484F98"/>
      <w:kern w:val="32"/>
      <w:sz w:val="30"/>
      <w:szCs w:val="32"/>
      <w:lang w:val="fr-FR" w:eastAsia="fr-FR"/>
    </w:rPr>
  </w:style>
  <w:style w:type="character" w:customStyle="1" w:styleId="Heading2Char">
    <w:name w:val="Heading 2 Char"/>
    <w:aliases w:val="do not use this style Char,Niveau 2 Char,H2 Char,paragraphe Char,t2 Char,h2 Char"/>
    <w:basedOn w:val="DefaultParagraphFont"/>
    <w:link w:val="Heading2"/>
    <w:uiPriority w:val="9"/>
    <w:rsid w:val="00E915F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915F6"/>
    <w:pPr>
      <w:keepLines/>
      <w:spacing w:before="480" w:after="0" w:line="276" w:lineRule="auto"/>
      <w:outlineLvl w:val="9"/>
    </w:pPr>
    <w:rPr>
      <w:rFonts w:asciiTheme="majorHAnsi" w:eastAsiaTheme="majorEastAsia" w:hAnsiTheme="majorHAnsi" w:cstheme="majorBidi"/>
      <w:caps w:val="0"/>
      <w:color w:val="365F91" w:themeColor="accent1" w:themeShade="BF"/>
      <w:kern w:val="0"/>
      <w:sz w:val="28"/>
      <w:szCs w:val="28"/>
      <w:lang w:val="en-US" w:eastAsia="ja-JP"/>
    </w:rPr>
  </w:style>
  <w:style w:type="paragraph" w:styleId="TOC1">
    <w:name w:val="toc 1"/>
    <w:basedOn w:val="Normal"/>
    <w:next w:val="Normal"/>
    <w:autoRedefine/>
    <w:uiPriority w:val="39"/>
    <w:unhideWhenUsed/>
    <w:rsid w:val="00E915F6"/>
    <w:pPr>
      <w:spacing w:after="100"/>
    </w:pPr>
  </w:style>
  <w:style w:type="paragraph" w:styleId="ListBullet">
    <w:name w:val="List Bullet"/>
    <w:basedOn w:val="Normal"/>
    <w:uiPriority w:val="99"/>
    <w:unhideWhenUsed/>
    <w:rsid w:val="00417B62"/>
    <w:pPr>
      <w:numPr>
        <w:numId w:val="18"/>
      </w:numPr>
      <w:contextualSpacing/>
    </w:pPr>
  </w:style>
  <w:style w:type="table" w:customStyle="1" w:styleId="LightList-Accent11">
    <w:name w:val="Light List - Accent 11"/>
    <w:basedOn w:val="TableNormal"/>
    <w:uiPriority w:val="61"/>
    <w:rsid w:val="00417B62"/>
    <w:pPr>
      <w:spacing w:after="0" w:line="240" w:lineRule="auto"/>
    </w:pPr>
    <w:rPr>
      <w:rFonts w:ascii="Times New Roman" w:eastAsia="Times New Roman" w:hAnsi="Times New Roman" w:cs="Times New Roman"/>
      <w:sz w:val="20"/>
      <w:szCs w:val="20"/>
      <w:lang w:val="en-GB" w:eastAsia="en-GB"/>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Heading10">
    <w:name w:val="Heading 10"/>
    <w:basedOn w:val="Normal"/>
    <w:next w:val="BodyText"/>
    <w:uiPriority w:val="99"/>
    <w:rsid w:val="00A87F57"/>
    <w:pPr>
      <w:keepNext/>
      <w:numPr>
        <w:numId w:val="8"/>
      </w:numPr>
      <w:suppressAutoHyphens/>
      <w:spacing w:before="240" w:after="120"/>
    </w:pPr>
    <w:rPr>
      <w:rFonts w:eastAsia="MS Mincho" w:cs="Tahoma"/>
      <w:b/>
      <w:bCs/>
      <w:sz w:val="21"/>
      <w:szCs w:val="21"/>
      <w:lang w:eastAsia="ar-SA"/>
    </w:rPr>
  </w:style>
  <w:style w:type="paragraph" w:customStyle="1" w:styleId="ListBullet1">
    <w:name w:val="List Bullet 1"/>
    <w:basedOn w:val="Normal"/>
    <w:rsid w:val="00A87F57"/>
    <w:pPr>
      <w:numPr>
        <w:numId w:val="15"/>
      </w:numPr>
      <w:tabs>
        <w:tab w:val="left" w:pos="567"/>
      </w:tabs>
      <w:spacing w:after="120"/>
      <w:jc w:val="both"/>
    </w:pPr>
    <w:rPr>
      <w:rFonts w:ascii="Times New Roman" w:eastAsia="Times New Roman" w:hAnsi="Times New Roman"/>
      <w:sz w:val="22"/>
      <w:szCs w:val="20"/>
      <w:lang w:val="en-GB"/>
    </w:rPr>
  </w:style>
  <w:style w:type="character" w:customStyle="1" w:styleId="Heading3Char">
    <w:name w:val="Heading 3 Char"/>
    <w:basedOn w:val="DefaultParagraphFont"/>
    <w:link w:val="Heading3"/>
    <w:uiPriority w:val="9"/>
    <w:semiHidden/>
    <w:rsid w:val="00A87F57"/>
    <w:rPr>
      <w:rFonts w:asciiTheme="majorHAnsi" w:eastAsiaTheme="majorEastAsia" w:hAnsiTheme="majorHAnsi" w:cstheme="majorBidi"/>
      <w:b/>
      <w:bCs/>
      <w:color w:val="4F81BD" w:themeColor="accent1"/>
      <w:sz w:val="20"/>
      <w:szCs w:val="24"/>
    </w:rPr>
  </w:style>
  <w:style w:type="paragraph" w:styleId="ListBullet2">
    <w:name w:val="List Bullet 2"/>
    <w:basedOn w:val="Normal"/>
    <w:uiPriority w:val="99"/>
    <w:semiHidden/>
    <w:unhideWhenUsed/>
    <w:rsid w:val="000B2C72"/>
    <w:pPr>
      <w:numPr>
        <w:numId w:val="11"/>
      </w:numPr>
      <w:contextualSpacing/>
    </w:pPr>
  </w:style>
  <w:style w:type="paragraph" w:customStyle="1" w:styleId="Text1">
    <w:name w:val="Text 1"/>
    <w:basedOn w:val="Normal"/>
    <w:rsid w:val="00D60C10"/>
    <w:pPr>
      <w:spacing w:after="120"/>
      <w:jc w:val="both"/>
    </w:pPr>
    <w:rPr>
      <w:rFonts w:ascii="Times New Roman" w:eastAsia="Times New Roman" w:hAnsi="Times New Roman"/>
      <w:sz w:val="22"/>
      <w:szCs w:val="20"/>
      <w:lang w:val="en-GB"/>
    </w:rPr>
  </w:style>
  <w:style w:type="table" w:styleId="TableGrid">
    <w:name w:val="Table Grid"/>
    <w:basedOn w:val="TableNormal"/>
    <w:uiPriority w:val="59"/>
    <w:rsid w:val="008B4E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9"/>
    <w:semiHidden/>
    <w:rsid w:val="00BA7188"/>
    <w:rPr>
      <w:rFonts w:ascii="Arial" w:eastAsia="PMingLiU" w:hAnsi="Arial" w:cs="Times New Roman"/>
      <w:b/>
      <w:bCs/>
      <w:i/>
      <w:sz w:val="20"/>
      <w:szCs w:val="28"/>
    </w:rPr>
  </w:style>
  <w:style w:type="character" w:customStyle="1" w:styleId="Heading5Char">
    <w:name w:val="Heading 5 Char"/>
    <w:basedOn w:val="DefaultParagraphFont"/>
    <w:link w:val="Heading5"/>
    <w:uiPriority w:val="99"/>
    <w:semiHidden/>
    <w:rsid w:val="00BA7188"/>
    <w:rPr>
      <w:rFonts w:ascii="Arial" w:eastAsia="PMingLiU" w:hAnsi="Arial" w:cs="Times New Roman"/>
      <w:b/>
      <w:bCs/>
      <w:i/>
      <w:iCs/>
      <w:sz w:val="26"/>
      <w:szCs w:val="26"/>
    </w:rPr>
  </w:style>
  <w:style w:type="character" w:customStyle="1" w:styleId="Heading6Char">
    <w:name w:val="Heading 6 Char"/>
    <w:basedOn w:val="DefaultParagraphFont"/>
    <w:link w:val="Heading6"/>
    <w:uiPriority w:val="99"/>
    <w:semiHidden/>
    <w:rsid w:val="00BA7188"/>
    <w:rPr>
      <w:rFonts w:ascii="Arial" w:eastAsia="PMingLiU" w:hAnsi="Arial" w:cs="Times New Roman"/>
      <w:b/>
      <w:bCs/>
    </w:rPr>
  </w:style>
  <w:style w:type="character" w:customStyle="1" w:styleId="Heading7Char">
    <w:name w:val="Heading 7 Char"/>
    <w:basedOn w:val="DefaultParagraphFont"/>
    <w:link w:val="Heading7"/>
    <w:uiPriority w:val="99"/>
    <w:semiHidden/>
    <w:rsid w:val="00BA7188"/>
    <w:rPr>
      <w:rFonts w:ascii="Arial" w:eastAsia="PMingLiU" w:hAnsi="Arial" w:cs="Times New Roman"/>
      <w:sz w:val="20"/>
      <w:szCs w:val="24"/>
    </w:rPr>
  </w:style>
  <w:style w:type="character" w:customStyle="1" w:styleId="Heading8Char">
    <w:name w:val="Heading 8 Char"/>
    <w:basedOn w:val="DefaultParagraphFont"/>
    <w:link w:val="Heading8"/>
    <w:uiPriority w:val="99"/>
    <w:semiHidden/>
    <w:rsid w:val="00BA7188"/>
    <w:rPr>
      <w:rFonts w:ascii="Arial" w:eastAsia="PMingLiU" w:hAnsi="Arial" w:cs="Times New Roman"/>
      <w:i/>
      <w:iCs/>
      <w:sz w:val="20"/>
      <w:szCs w:val="24"/>
    </w:rPr>
  </w:style>
  <w:style w:type="character" w:customStyle="1" w:styleId="Heading9Char">
    <w:name w:val="Heading 9 Char"/>
    <w:aliases w:val="App Heading Char"/>
    <w:basedOn w:val="DefaultParagraphFont"/>
    <w:link w:val="Heading9"/>
    <w:uiPriority w:val="99"/>
    <w:semiHidden/>
    <w:rsid w:val="00BA7188"/>
    <w:rPr>
      <w:rFonts w:ascii="Arial" w:eastAsia="PMingLiU" w:hAnsi="Arial" w:cs="Times New Roman"/>
    </w:rPr>
  </w:style>
  <w:style w:type="character" w:styleId="BookTitle">
    <w:name w:val="Book Title"/>
    <w:basedOn w:val="DefaultParagraphFont"/>
    <w:uiPriority w:val="33"/>
    <w:qFormat/>
    <w:rsid w:val="00BA7188"/>
    <w:rPr>
      <w:b/>
      <w:bCs/>
      <w:smallCaps/>
      <w:spacing w:val="5"/>
    </w:rPr>
  </w:style>
  <w:style w:type="character" w:styleId="CommentReference">
    <w:name w:val="annotation reference"/>
    <w:basedOn w:val="DefaultParagraphFont"/>
    <w:uiPriority w:val="99"/>
    <w:semiHidden/>
    <w:unhideWhenUsed/>
    <w:rsid w:val="00980C64"/>
    <w:rPr>
      <w:sz w:val="16"/>
      <w:szCs w:val="16"/>
    </w:rPr>
  </w:style>
  <w:style w:type="paragraph" w:styleId="CommentText">
    <w:name w:val="annotation text"/>
    <w:basedOn w:val="Normal"/>
    <w:link w:val="CommentTextChar"/>
    <w:uiPriority w:val="99"/>
    <w:semiHidden/>
    <w:unhideWhenUsed/>
    <w:rsid w:val="00980C64"/>
    <w:rPr>
      <w:szCs w:val="20"/>
    </w:rPr>
  </w:style>
  <w:style w:type="character" w:customStyle="1" w:styleId="CommentTextChar">
    <w:name w:val="Comment Text Char"/>
    <w:basedOn w:val="DefaultParagraphFont"/>
    <w:link w:val="CommentText"/>
    <w:uiPriority w:val="99"/>
    <w:semiHidden/>
    <w:rsid w:val="00980C64"/>
    <w:rPr>
      <w:rFonts w:ascii="Arial" w:eastAsia="PMingLiU" w:hAnsi="Arial" w:cs="Times New Roman"/>
      <w:sz w:val="20"/>
      <w:szCs w:val="20"/>
    </w:rPr>
  </w:style>
  <w:style w:type="paragraph" w:styleId="CommentSubject">
    <w:name w:val="annotation subject"/>
    <w:basedOn w:val="CommentText"/>
    <w:next w:val="CommentText"/>
    <w:link w:val="CommentSubjectChar"/>
    <w:uiPriority w:val="99"/>
    <w:semiHidden/>
    <w:unhideWhenUsed/>
    <w:rsid w:val="00980C64"/>
    <w:rPr>
      <w:b/>
      <w:bCs/>
    </w:rPr>
  </w:style>
  <w:style w:type="character" w:customStyle="1" w:styleId="CommentSubjectChar">
    <w:name w:val="Comment Subject Char"/>
    <w:basedOn w:val="CommentTextChar"/>
    <w:link w:val="CommentSubject"/>
    <w:uiPriority w:val="99"/>
    <w:semiHidden/>
    <w:rsid w:val="00980C64"/>
    <w:rPr>
      <w:rFonts w:ascii="Arial" w:eastAsia="PMingLiU" w:hAnsi="Arial" w:cs="Times New Roman"/>
      <w:b/>
      <w:bCs/>
      <w:sz w:val="20"/>
      <w:szCs w:val="20"/>
    </w:rPr>
  </w:style>
  <w:style w:type="paragraph" w:customStyle="1" w:styleId="Text3">
    <w:name w:val="Text 3"/>
    <w:basedOn w:val="Normal"/>
    <w:rsid w:val="003755ED"/>
    <w:pPr>
      <w:spacing w:after="120"/>
      <w:jc w:val="both"/>
    </w:pPr>
    <w:rPr>
      <w:rFonts w:ascii="Times New Roman" w:eastAsia="Times New Roman" w:hAnsi="Times New Roman"/>
      <w:sz w:val="22"/>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47150">
      <w:bodyDiv w:val="1"/>
      <w:marLeft w:val="0"/>
      <w:marRight w:val="0"/>
      <w:marTop w:val="0"/>
      <w:marBottom w:val="0"/>
      <w:divBdr>
        <w:top w:val="none" w:sz="0" w:space="0" w:color="auto"/>
        <w:left w:val="none" w:sz="0" w:space="0" w:color="auto"/>
        <w:bottom w:val="none" w:sz="0" w:space="0" w:color="auto"/>
        <w:right w:val="none" w:sz="0" w:space="0" w:color="auto"/>
      </w:divBdr>
    </w:div>
    <w:div w:id="124584740">
      <w:bodyDiv w:val="1"/>
      <w:marLeft w:val="0"/>
      <w:marRight w:val="0"/>
      <w:marTop w:val="0"/>
      <w:marBottom w:val="0"/>
      <w:divBdr>
        <w:top w:val="none" w:sz="0" w:space="0" w:color="auto"/>
        <w:left w:val="none" w:sz="0" w:space="0" w:color="auto"/>
        <w:bottom w:val="none" w:sz="0" w:space="0" w:color="auto"/>
        <w:right w:val="none" w:sz="0" w:space="0" w:color="auto"/>
      </w:divBdr>
    </w:div>
    <w:div w:id="145972096">
      <w:bodyDiv w:val="1"/>
      <w:marLeft w:val="0"/>
      <w:marRight w:val="0"/>
      <w:marTop w:val="0"/>
      <w:marBottom w:val="0"/>
      <w:divBdr>
        <w:top w:val="none" w:sz="0" w:space="0" w:color="auto"/>
        <w:left w:val="none" w:sz="0" w:space="0" w:color="auto"/>
        <w:bottom w:val="none" w:sz="0" w:space="0" w:color="auto"/>
        <w:right w:val="none" w:sz="0" w:space="0" w:color="auto"/>
      </w:divBdr>
    </w:div>
    <w:div w:id="174878575">
      <w:bodyDiv w:val="1"/>
      <w:marLeft w:val="0"/>
      <w:marRight w:val="0"/>
      <w:marTop w:val="0"/>
      <w:marBottom w:val="0"/>
      <w:divBdr>
        <w:top w:val="none" w:sz="0" w:space="0" w:color="auto"/>
        <w:left w:val="none" w:sz="0" w:space="0" w:color="auto"/>
        <w:bottom w:val="none" w:sz="0" w:space="0" w:color="auto"/>
        <w:right w:val="none" w:sz="0" w:space="0" w:color="auto"/>
      </w:divBdr>
    </w:div>
    <w:div w:id="190993434">
      <w:bodyDiv w:val="1"/>
      <w:marLeft w:val="0"/>
      <w:marRight w:val="0"/>
      <w:marTop w:val="0"/>
      <w:marBottom w:val="0"/>
      <w:divBdr>
        <w:top w:val="none" w:sz="0" w:space="0" w:color="auto"/>
        <w:left w:val="none" w:sz="0" w:space="0" w:color="auto"/>
        <w:bottom w:val="none" w:sz="0" w:space="0" w:color="auto"/>
        <w:right w:val="none" w:sz="0" w:space="0" w:color="auto"/>
      </w:divBdr>
    </w:div>
    <w:div w:id="209271703">
      <w:bodyDiv w:val="1"/>
      <w:marLeft w:val="0"/>
      <w:marRight w:val="0"/>
      <w:marTop w:val="0"/>
      <w:marBottom w:val="0"/>
      <w:divBdr>
        <w:top w:val="none" w:sz="0" w:space="0" w:color="auto"/>
        <w:left w:val="none" w:sz="0" w:space="0" w:color="auto"/>
        <w:bottom w:val="none" w:sz="0" w:space="0" w:color="auto"/>
        <w:right w:val="none" w:sz="0" w:space="0" w:color="auto"/>
      </w:divBdr>
    </w:div>
    <w:div w:id="287856966">
      <w:bodyDiv w:val="1"/>
      <w:marLeft w:val="0"/>
      <w:marRight w:val="0"/>
      <w:marTop w:val="0"/>
      <w:marBottom w:val="0"/>
      <w:divBdr>
        <w:top w:val="none" w:sz="0" w:space="0" w:color="auto"/>
        <w:left w:val="none" w:sz="0" w:space="0" w:color="auto"/>
        <w:bottom w:val="none" w:sz="0" w:space="0" w:color="auto"/>
        <w:right w:val="none" w:sz="0" w:space="0" w:color="auto"/>
      </w:divBdr>
    </w:div>
    <w:div w:id="322658902">
      <w:bodyDiv w:val="1"/>
      <w:marLeft w:val="0"/>
      <w:marRight w:val="0"/>
      <w:marTop w:val="0"/>
      <w:marBottom w:val="0"/>
      <w:divBdr>
        <w:top w:val="none" w:sz="0" w:space="0" w:color="auto"/>
        <w:left w:val="none" w:sz="0" w:space="0" w:color="auto"/>
        <w:bottom w:val="none" w:sz="0" w:space="0" w:color="auto"/>
        <w:right w:val="none" w:sz="0" w:space="0" w:color="auto"/>
      </w:divBdr>
    </w:div>
    <w:div w:id="333534440">
      <w:bodyDiv w:val="1"/>
      <w:marLeft w:val="0"/>
      <w:marRight w:val="0"/>
      <w:marTop w:val="0"/>
      <w:marBottom w:val="0"/>
      <w:divBdr>
        <w:top w:val="none" w:sz="0" w:space="0" w:color="auto"/>
        <w:left w:val="none" w:sz="0" w:space="0" w:color="auto"/>
        <w:bottom w:val="none" w:sz="0" w:space="0" w:color="auto"/>
        <w:right w:val="none" w:sz="0" w:space="0" w:color="auto"/>
      </w:divBdr>
    </w:div>
    <w:div w:id="355810502">
      <w:bodyDiv w:val="1"/>
      <w:marLeft w:val="0"/>
      <w:marRight w:val="0"/>
      <w:marTop w:val="0"/>
      <w:marBottom w:val="0"/>
      <w:divBdr>
        <w:top w:val="none" w:sz="0" w:space="0" w:color="auto"/>
        <w:left w:val="none" w:sz="0" w:space="0" w:color="auto"/>
        <w:bottom w:val="none" w:sz="0" w:space="0" w:color="auto"/>
        <w:right w:val="none" w:sz="0" w:space="0" w:color="auto"/>
      </w:divBdr>
    </w:div>
    <w:div w:id="359360643">
      <w:bodyDiv w:val="1"/>
      <w:marLeft w:val="0"/>
      <w:marRight w:val="0"/>
      <w:marTop w:val="0"/>
      <w:marBottom w:val="0"/>
      <w:divBdr>
        <w:top w:val="none" w:sz="0" w:space="0" w:color="auto"/>
        <w:left w:val="none" w:sz="0" w:space="0" w:color="auto"/>
        <w:bottom w:val="none" w:sz="0" w:space="0" w:color="auto"/>
        <w:right w:val="none" w:sz="0" w:space="0" w:color="auto"/>
      </w:divBdr>
    </w:div>
    <w:div w:id="383607711">
      <w:bodyDiv w:val="1"/>
      <w:marLeft w:val="0"/>
      <w:marRight w:val="0"/>
      <w:marTop w:val="0"/>
      <w:marBottom w:val="0"/>
      <w:divBdr>
        <w:top w:val="none" w:sz="0" w:space="0" w:color="auto"/>
        <w:left w:val="none" w:sz="0" w:space="0" w:color="auto"/>
        <w:bottom w:val="none" w:sz="0" w:space="0" w:color="auto"/>
        <w:right w:val="none" w:sz="0" w:space="0" w:color="auto"/>
      </w:divBdr>
    </w:div>
    <w:div w:id="449402740">
      <w:bodyDiv w:val="1"/>
      <w:marLeft w:val="0"/>
      <w:marRight w:val="0"/>
      <w:marTop w:val="0"/>
      <w:marBottom w:val="0"/>
      <w:divBdr>
        <w:top w:val="none" w:sz="0" w:space="0" w:color="auto"/>
        <w:left w:val="none" w:sz="0" w:space="0" w:color="auto"/>
        <w:bottom w:val="none" w:sz="0" w:space="0" w:color="auto"/>
        <w:right w:val="none" w:sz="0" w:space="0" w:color="auto"/>
      </w:divBdr>
    </w:div>
    <w:div w:id="456022459">
      <w:bodyDiv w:val="1"/>
      <w:marLeft w:val="0"/>
      <w:marRight w:val="0"/>
      <w:marTop w:val="0"/>
      <w:marBottom w:val="0"/>
      <w:divBdr>
        <w:top w:val="none" w:sz="0" w:space="0" w:color="auto"/>
        <w:left w:val="none" w:sz="0" w:space="0" w:color="auto"/>
        <w:bottom w:val="none" w:sz="0" w:space="0" w:color="auto"/>
        <w:right w:val="none" w:sz="0" w:space="0" w:color="auto"/>
      </w:divBdr>
    </w:div>
    <w:div w:id="478309931">
      <w:bodyDiv w:val="1"/>
      <w:marLeft w:val="0"/>
      <w:marRight w:val="0"/>
      <w:marTop w:val="0"/>
      <w:marBottom w:val="0"/>
      <w:divBdr>
        <w:top w:val="none" w:sz="0" w:space="0" w:color="auto"/>
        <w:left w:val="none" w:sz="0" w:space="0" w:color="auto"/>
        <w:bottom w:val="none" w:sz="0" w:space="0" w:color="auto"/>
        <w:right w:val="none" w:sz="0" w:space="0" w:color="auto"/>
      </w:divBdr>
    </w:div>
    <w:div w:id="488591912">
      <w:bodyDiv w:val="1"/>
      <w:marLeft w:val="0"/>
      <w:marRight w:val="0"/>
      <w:marTop w:val="0"/>
      <w:marBottom w:val="0"/>
      <w:divBdr>
        <w:top w:val="none" w:sz="0" w:space="0" w:color="auto"/>
        <w:left w:val="none" w:sz="0" w:space="0" w:color="auto"/>
        <w:bottom w:val="none" w:sz="0" w:space="0" w:color="auto"/>
        <w:right w:val="none" w:sz="0" w:space="0" w:color="auto"/>
      </w:divBdr>
    </w:div>
    <w:div w:id="542987174">
      <w:bodyDiv w:val="1"/>
      <w:marLeft w:val="0"/>
      <w:marRight w:val="0"/>
      <w:marTop w:val="0"/>
      <w:marBottom w:val="0"/>
      <w:divBdr>
        <w:top w:val="none" w:sz="0" w:space="0" w:color="auto"/>
        <w:left w:val="none" w:sz="0" w:space="0" w:color="auto"/>
        <w:bottom w:val="none" w:sz="0" w:space="0" w:color="auto"/>
        <w:right w:val="none" w:sz="0" w:space="0" w:color="auto"/>
      </w:divBdr>
    </w:div>
    <w:div w:id="547882165">
      <w:bodyDiv w:val="1"/>
      <w:marLeft w:val="0"/>
      <w:marRight w:val="0"/>
      <w:marTop w:val="0"/>
      <w:marBottom w:val="0"/>
      <w:divBdr>
        <w:top w:val="none" w:sz="0" w:space="0" w:color="auto"/>
        <w:left w:val="none" w:sz="0" w:space="0" w:color="auto"/>
        <w:bottom w:val="none" w:sz="0" w:space="0" w:color="auto"/>
        <w:right w:val="none" w:sz="0" w:space="0" w:color="auto"/>
      </w:divBdr>
    </w:div>
    <w:div w:id="566035346">
      <w:bodyDiv w:val="1"/>
      <w:marLeft w:val="0"/>
      <w:marRight w:val="0"/>
      <w:marTop w:val="0"/>
      <w:marBottom w:val="0"/>
      <w:divBdr>
        <w:top w:val="none" w:sz="0" w:space="0" w:color="auto"/>
        <w:left w:val="none" w:sz="0" w:space="0" w:color="auto"/>
        <w:bottom w:val="none" w:sz="0" w:space="0" w:color="auto"/>
        <w:right w:val="none" w:sz="0" w:space="0" w:color="auto"/>
      </w:divBdr>
    </w:div>
    <w:div w:id="598830666">
      <w:bodyDiv w:val="1"/>
      <w:marLeft w:val="0"/>
      <w:marRight w:val="0"/>
      <w:marTop w:val="0"/>
      <w:marBottom w:val="0"/>
      <w:divBdr>
        <w:top w:val="none" w:sz="0" w:space="0" w:color="auto"/>
        <w:left w:val="none" w:sz="0" w:space="0" w:color="auto"/>
        <w:bottom w:val="none" w:sz="0" w:space="0" w:color="auto"/>
        <w:right w:val="none" w:sz="0" w:space="0" w:color="auto"/>
      </w:divBdr>
    </w:div>
    <w:div w:id="617184909">
      <w:bodyDiv w:val="1"/>
      <w:marLeft w:val="0"/>
      <w:marRight w:val="0"/>
      <w:marTop w:val="0"/>
      <w:marBottom w:val="0"/>
      <w:divBdr>
        <w:top w:val="none" w:sz="0" w:space="0" w:color="auto"/>
        <w:left w:val="none" w:sz="0" w:space="0" w:color="auto"/>
        <w:bottom w:val="none" w:sz="0" w:space="0" w:color="auto"/>
        <w:right w:val="none" w:sz="0" w:space="0" w:color="auto"/>
      </w:divBdr>
    </w:div>
    <w:div w:id="651325267">
      <w:bodyDiv w:val="1"/>
      <w:marLeft w:val="0"/>
      <w:marRight w:val="0"/>
      <w:marTop w:val="0"/>
      <w:marBottom w:val="0"/>
      <w:divBdr>
        <w:top w:val="none" w:sz="0" w:space="0" w:color="auto"/>
        <w:left w:val="none" w:sz="0" w:space="0" w:color="auto"/>
        <w:bottom w:val="none" w:sz="0" w:space="0" w:color="auto"/>
        <w:right w:val="none" w:sz="0" w:space="0" w:color="auto"/>
      </w:divBdr>
    </w:div>
    <w:div w:id="684595024">
      <w:bodyDiv w:val="1"/>
      <w:marLeft w:val="0"/>
      <w:marRight w:val="0"/>
      <w:marTop w:val="0"/>
      <w:marBottom w:val="0"/>
      <w:divBdr>
        <w:top w:val="none" w:sz="0" w:space="0" w:color="auto"/>
        <w:left w:val="none" w:sz="0" w:space="0" w:color="auto"/>
        <w:bottom w:val="none" w:sz="0" w:space="0" w:color="auto"/>
        <w:right w:val="none" w:sz="0" w:space="0" w:color="auto"/>
      </w:divBdr>
    </w:div>
    <w:div w:id="692540468">
      <w:bodyDiv w:val="1"/>
      <w:marLeft w:val="0"/>
      <w:marRight w:val="0"/>
      <w:marTop w:val="0"/>
      <w:marBottom w:val="0"/>
      <w:divBdr>
        <w:top w:val="none" w:sz="0" w:space="0" w:color="auto"/>
        <w:left w:val="none" w:sz="0" w:space="0" w:color="auto"/>
        <w:bottom w:val="none" w:sz="0" w:space="0" w:color="auto"/>
        <w:right w:val="none" w:sz="0" w:space="0" w:color="auto"/>
      </w:divBdr>
    </w:div>
    <w:div w:id="717363880">
      <w:bodyDiv w:val="1"/>
      <w:marLeft w:val="0"/>
      <w:marRight w:val="0"/>
      <w:marTop w:val="0"/>
      <w:marBottom w:val="0"/>
      <w:divBdr>
        <w:top w:val="none" w:sz="0" w:space="0" w:color="auto"/>
        <w:left w:val="none" w:sz="0" w:space="0" w:color="auto"/>
        <w:bottom w:val="none" w:sz="0" w:space="0" w:color="auto"/>
        <w:right w:val="none" w:sz="0" w:space="0" w:color="auto"/>
      </w:divBdr>
    </w:div>
    <w:div w:id="752776481">
      <w:bodyDiv w:val="1"/>
      <w:marLeft w:val="0"/>
      <w:marRight w:val="0"/>
      <w:marTop w:val="0"/>
      <w:marBottom w:val="0"/>
      <w:divBdr>
        <w:top w:val="none" w:sz="0" w:space="0" w:color="auto"/>
        <w:left w:val="none" w:sz="0" w:space="0" w:color="auto"/>
        <w:bottom w:val="none" w:sz="0" w:space="0" w:color="auto"/>
        <w:right w:val="none" w:sz="0" w:space="0" w:color="auto"/>
      </w:divBdr>
    </w:div>
    <w:div w:id="798452455">
      <w:bodyDiv w:val="1"/>
      <w:marLeft w:val="0"/>
      <w:marRight w:val="0"/>
      <w:marTop w:val="0"/>
      <w:marBottom w:val="0"/>
      <w:divBdr>
        <w:top w:val="none" w:sz="0" w:space="0" w:color="auto"/>
        <w:left w:val="none" w:sz="0" w:space="0" w:color="auto"/>
        <w:bottom w:val="none" w:sz="0" w:space="0" w:color="auto"/>
        <w:right w:val="none" w:sz="0" w:space="0" w:color="auto"/>
      </w:divBdr>
    </w:div>
    <w:div w:id="807013196">
      <w:bodyDiv w:val="1"/>
      <w:marLeft w:val="0"/>
      <w:marRight w:val="0"/>
      <w:marTop w:val="0"/>
      <w:marBottom w:val="0"/>
      <w:divBdr>
        <w:top w:val="none" w:sz="0" w:space="0" w:color="auto"/>
        <w:left w:val="none" w:sz="0" w:space="0" w:color="auto"/>
        <w:bottom w:val="none" w:sz="0" w:space="0" w:color="auto"/>
        <w:right w:val="none" w:sz="0" w:space="0" w:color="auto"/>
      </w:divBdr>
    </w:div>
    <w:div w:id="843931926">
      <w:bodyDiv w:val="1"/>
      <w:marLeft w:val="0"/>
      <w:marRight w:val="0"/>
      <w:marTop w:val="0"/>
      <w:marBottom w:val="0"/>
      <w:divBdr>
        <w:top w:val="none" w:sz="0" w:space="0" w:color="auto"/>
        <w:left w:val="none" w:sz="0" w:space="0" w:color="auto"/>
        <w:bottom w:val="none" w:sz="0" w:space="0" w:color="auto"/>
        <w:right w:val="none" w:sz="0" w:space="0" w:color="auto"/>
      </w:divBdr>
    </w:div>
    <w:div w:id="923301413">
      <w:bodyDiv w:val="1"/>
      <w:marLeft w:val="0"/>
      <w:marRight w:val="0"/>
      <w:marTop w:val="0"/>
      <w:marBottom w:val="0"/>
      <w:divBdr>
        <w:top w:val="none" w:sz="0" w:space="0" w:color="auto"/>
        <w:left w:val="none" w:sz="0" w:space="0" w:color="auto"/>
        <w:bottom w:val="none" w:sz="0" w:space="0" w:color="auto"/>
        <w:right w:val="none" w:sz="0" w:space="0" w:color="auto"/>
      </w:divBdr>
    </w:div>
    <w:div w:id="926304189">
      <w:bodyDiv w:val="1"/>
      <w:marLeft w:val="0"/>
      <w:marRight w:val="0"/>
      <w:marTop w:val="0"/>
      <w:marBottom w:val="0"/>
      <w:divBdr>
        <w:top w:val="none" w:sz="0" w:space="0" w:color="auto"/>
        <w:left w:val="none" w:sz="0" w:space="0" w:color="auto"/>
        <w:bottom w:val="none" w:sz="0" w:space="0" w:color="auto"/>
        <w:right w:val="none" w:sz="0" w:space="0" w:color="auto"/>
      </w:divBdr>
    </w:div>
    <w:div w:id="947273008">
      <w:bodyDiv w:val="1"/>
      <w:marLeft w:val="0"/>
      <w:marRight w:val="0"/>
      <w:marTop w:val="0"/>
      <w:marBottom w:val="0"/>
      <w:divBdr>
        <w:top w:val="none" w:sz="0" w:space="0" w:color="auto"/>
        <w:left w:val="none" w:sz="0" w:space="0" w:color="auto"/>
        <w:bottom w:val="none" w:sz="0" w:space="0" w:color="auto"/>
        <w:right w:val="none" w:sz="0" w:space="0" w:color="auto"/>
      </w:divBdr>
    </w:div>
    <w:div w:id="954409123">
      <w:bodyDiv w:val="1"/>
      <w:marLeft w:val="0"/>
      <w:marRight w:val="0"/>
      <w:marTop w:val="0"/>
      <w:marBottom w:val="0"/>
      <w:divBdr>
        <w:top w:val="none" w:sz="0" w:space="0" w:color="auto"/>
        <w:left w:val="none" w:sz="0" w:space="0" w:color="auto"/>
        <w:bottom w:val="none" w:sz="0" w:space="0" w:color="auto"/>
        <w:right w:val="none" w:sz="0" w:space="0" w:color="auto"/>
      </w:divBdr>
    </w:div>
    <w:div w:id="964194405">
      <w:bodyDiv w:val="1"/>
      <w:marLeft w:val="0"/>
      <w:marRight w:val="0"/>
      <w:marTop w:val="0"/>
      <w:marBottom w:val="0"/>
      <w:divBdr>
        <w:top w:val="none" w:sz="0" w:space="0" w:color="auto"/>
        <w:left w:val="none" w:sz="0" w:space="0" w:color="auto"/>
        <w:bottom w:val="none" w:sz="0" w:space="0" w:color="auto"/>
        <w:right w:val="none" w:sz="0" w:space="0" w:color="auto"/>
      </w:divBdr>
    </w:div>
    <w:div w:id="1001657893">
      <w:bodyDiv w:val="1"/>
      <w:marLeft w:val="0"/>
      <w:marRight w:val="0"/>
      <w:marTop w:val="0"/>
      <w:marBottom w:val="0"/>
      <w:divBdr>
        <w:top w:val="none" w:sz="0" w:space="0" w:color="auto"/>
        <w:left w:val="none" w:sz="0" w:space="0" w:color="auto"/>
        <w:bottom w:val="none" w:sz="0" w:space="0" w:color="auto"/>
        <w:right w:val="none" w:sz="0" w:space="0" w:color="auto"/>
      </w:divBdr>
    </w:div>
    <w:div w:id="1059476088">
      <w:bodyDiv w:val="1"/>
      <w:marLeft w:val="0"/>
      <w:marRight w:val="0"/>
      <w:marTop w:val="0"/>
      <w:marBottom w:val="0"/>
      <w:divBdr>
        <w:top w:val="none" w:sz="0" w:space="0" w:color="auto"/>
        <w:left w:val="none" w:sz="0" w:space="0" w:color="auto"/>
        <w:bottom w:val="none" w:sz="0" w:space="0" w:color="auto"/>
        <w:right w:val="none" w:sz="0" w:space="0" w:color="auto"/>
      </w:divBdr>
    </w:div>
    <w:div w:id="1130517998">
      <w:bodyDiv w:val="1"/>
      <w:marLeft w:val="0"/>
      <w:marRight w:val="0"/>
      <w:marTop w:val="0"/>
      <w:marBottom w:val="0"/>
      <w:divBdr>
        <w:top w:val="none" w:sz="0" w:space="0" w:color="auto"/>
        <w:left w:val="none" w:sz="0" w:space="0" w:color="auto"/>
        <w:bottom w:val="none" w:sz="0" w:space="0" w:color="auto"/>
        <w:right w:val="none" w:sz="0" w:space="0" w:color="auto"/>
      </w:divBdr>
    </w:div>
    <w:div w:id="1155950511">
      <w:bodyDiv w:val="1"/>
      <w:marLeft w:val="0"/>
      <w:marRight w:val="0"/>
      <w:marTop w:val="0"/>
      <w:marBottom w:val="0"/>
      <w:divBdr>
        <w:top w:val="none" w:sz="0" w:space="0" w:color="auto"/>
        <w:left w:val="none" w:sz="0" w:space="0" w:color="auto"/>
        <w:bottom w:val="none" w:sz="0" w:space="0" w:color="auto"/>
        <w:right w:val="none" w:sz="0" w:space="0" w:color="auto"/>
      </w:divBdr>
    </w:div>
    <w:div w:id="1216939507">
      <w:bodyDiv w:val="1"/>
      <w:marLeft w:val="0"/>
      <w:marRight w:val="0"/>
      <w:marTop w:val="0"/>
      <w:marBottom w:val="0"/>
      <w:divBdr>
        <w:top w:val="none" w:sz="0" w:space="0" w:color="auto"/>
        <w:left w:val="none" w:sz="0" w:space="0" w:color="auto"/>
        <w:bottom w:val="none" w:sz="0" w:space="0" w:color="auto"/>
        <w:right w:val="none" w:sz="0" w:space="0" w:color="auto"/>
      </w:divBdr>
    </w:div>
    <w:div w:id="1339621823">
      <w:bodyDiv w:val="1"/>
      <w:marLeft w:val="0"/>
      <w:marRight w:val="0"/>
      <w:marTop w:val="0"/>
      <w:marBottom w:val="0"/>
      <w:divBdr>
        <w:top w:val="none" w:sz="0" w:space="0" w:color="auto"/>
        <w:left w:val="none" w:sz="0" w:space="0" w:color="auto"/>
        <w:bottom w:val="none" w:sz="0" w:space="0" w:color="auto"/>
        <w:right w:val="none" w:sz="0" w:space="0" w:color="auto"/>
      </w:divBdr>
    </w:div>
    <w:div w:id="1340691403">
      <w:bodyDiv w:val="1"/>
      <w:marLeft w:val="0"/>
      <w:marRight w:val="0"/>
      <w:marTop w:val="0"/>
      <w:marBottom w:val="0"/>
      <w:divBdr>
        <w:top w:val="none" w:sz="0" w:space="0" w:color="auto"/>
        <w:left w:val="none" w:sz="0" w:space="0" w:color="auto"/>
        <w:bottom w:val="none" w:sz="0" w:space="0" w:color="auto"/>
        <w:right w:val="none" w:sz="0" w:space="0" w:color="auto"/>
      </w:divBdr>
    </w:div>
    <w:div w:id="1403914278">
      <w:bodyDiv w:val="1"/>
      <w:marLeft w:val="0"/>
      <w:marRight w:val="0"/>
      <w:marTop w:val="0"/>
      <w:marBottom w:val="0"/>
      <w:divBdr>
        <w:top w:val="none" w:sz="0" w:space="0" w:color="auto"/>
        <w:left w:val="none" w:sz="0" w:space="0" w:color="auto"/>
        <w:bottom w:val="none" w:sz="0" w:space="0" w:color="auto"/>
        <w:right w:val="none" w:sz="0" w:space="0" w:color="auto"/>
      </w:divBdr>
    </w:div>
    <w:div w:id="1434665235">
      <w:bodyDiv w:val="1"/>
      <w:marLeft w:val="0"/>
      <w:marRight w:val="0"/>
      <w:marTop w:val="0"/>
      <w:marBottom w:val="0"/>
      <w:divBdr>
        <w:top w:val="none" w:sz="0" w:space="0" w:color="auto"/>
        <w:left w:val="none" w:sz="0" w:space="0" w:color="auto"/>
        <w:bottom w:val="none" w:sz="0" w:space="0" w:color="auto"/>
        <w:right w:val="none" w:sz="0" w:space="0" w:color="auto"/>
      </w:divBdr>
    </w:div>
    <w:div w:id="1468468084">
      <w:bodyDiv w:val="1"/>
      <w:marLeft w:val="0"/>
      <w:marRight w:val="0"/>
      <w:marTop w:val="0"/>
      <w:marBottom w:val="0"/>
      <w:divBdr>
        <w:top w:val="none" w:sz="0" w:space="0" w:color="auto"/>
        <w:left w:val="none" w:sz="0" w:space="0" w:color="auto"/>
        <w:bottom w:val="none" w:sz="0" w:space="0" w:color="auto"/>
        <w:right w:val="none" w:sz="0" w:space="0" w:color="auto"/>
      </w:divBdr>
    </w:div>
    <w:div w:id="1518499047">
      <w:bodyDiv w:val="1"/>
      <w:marLeft w:val="0"/>
      <w:marRight w:val="0"/>
      <w:marTop w:val="0"/>
      <w:marBottom w:val="0"/>
      <w:divBdr>
        <w:top w:val="none" w:sz="0" w:space="0" w:color="auto"/>
        <w:left w:val="none" w:sz="0" w:space="0" w:color="auto"/>
        <w:bottom w:val="none" w:sz="0" w:space="0" w:color="auto"/>
        <w:right w:val="none" w:sz="0" w:space="0" w:color="auto"/>
      </w:divBdr>
    </w:div>
    <w:div w:id="1551261704">
      <w:bodyDiv w:val="1"/>
      <w:marLeft w:val="0"/>
      <w:marRight w:val="0"/>
      <w:marTop w:val="0"/>
      <w:marBottom w:val="0"/>
      <w:divBdr>
        <w:top w:val="none" w:sz="0" w:space="0" w:color="auto"/>
        <w:left w:val="none" w:sz="0" w:space="0" w:color="auto"/>
        <w:bottom w:val="none" w:sz="0" w:space="0" w:color="auto"/>
        <w:right w:val="none" w:sz="0" w:space="0" w:color="auto"/>
      </w:divBdr>
    </w:div>
    <w:div w:id="1587500476">
      <w:bodyDiv w:val="1"/>
      <w:marLeft w:val="0"/>
      <w:marRight w:val="0"/>
      <w:marTop w:val="0"/>
      <w:marBottom w:val="0"/>
      <w:divBdr>
        <w:top w:val="none" w:sz="0" w:space="0" w:color="auto"/>
        <w:left w:val="none" w:sz="0" w:space="0" w:color="auto"/>
        <w:bottom w:val="none" w:sz="0" w:space="0" w:color="auto"/>
        <w:right w:val="none" w:sz="0" w:space="0" w:color="auto"/>
      </w:divBdr>
    </w:div>
    <w:div w:id="1647195953">
      <w:bodyDiv w:val="1"/>
      <w:marLeft w:val="0"/>
      <w:marRight w:val="0"/>
      <w:marTop w:val="0"/>
      <w:marBottom w:val="0"/>
      <w:divBdr>
        <w:top w:val="none" w:sz="0" w:space="0" w:color="auto"/>
        <w:left w:val="none" w:sz="0" w:space="0" w:color="auto"/>
        <w:bottom w:val="none" w:sz="0" w:space="0" w:color="auto"/>
        <w:right w:val="none" w:sz="0" w:space="0" w:color="auto"/>
      </w:divBdr>
    </w:div>
    <w:div w:id="1657995306">
      <w:bodyDiv w:val="1"/>
      <w:marLeft w:val="0"/>
      <w:marRight w:val="0"/>
      <w:marTop w:val="0"/>
      <w:marBottom w:val="0"/>
      <w:divBdr>
        <w:top w:val="none" w:sz="0" w:space="0" w:color="auto"/>
        <w:left w:val="none" w:sz="0" w:space="0" w:color="auto"/>
        <w:bottom w:val="none" w:sz="0" w:space="0" w:color="auto"/>
        <w:right w:val="none" w:sz="0" w:space="0" w:color="auto"/>
      </w:divBdr>
    </w:div>
    <w:div w:id="1698384760">
      <w:bodyDiv w:val="1"/>
      <w:marLeft w:val="0"/>
      <w:marRight w:val="0"/>
      <w:marTop w:val="0"/>
      <w:marBottom w:val="0"/>
      <w:divBdr>
        <w:top w:val="none" w:sz="0" w:space="0" w:color="auto"/>
        <w:left w:val="none" w:sz="0" w:space="0" w:color="auto"/>
        <w:bottom w:val="none" w:sz="0" w:space="0" w:color="auto"/>
        <w:right w:val="none" w:sz="0" w:space="0" w:color="auto"/>
      </w:divBdr>
    </w:div>
    <w:div w:id="1716418799">
      <w:bodyDiv w:val="1"/>
      <w:marLeft w:val="0"/>
      <w:marRight w:val="0"/>
      <w:marTop w:val="0"/>
      <w:marBottom w:val="0"/>
      <w:divBdr>
        <w:top w:val="none" w:sz="0" w:space="0" w:color="auto"/>
        <w:left w:val="none" w:sz="0" w:space="0" w:color="auto"/>
        <w:bottom w:val="none" w:sz="0" w:space="0" w:color="auto"/>
        <w:right w:val="none" w:sz="0" w:space="0" w:color="auto"/>
      </w:divBdr>
    </w:div>
    <w:div w:id="1716662350">
      <w:bodyDiv w:val="1"/>
      <w:marLeft w:val="0"/>
      <w:marRight w:val="0"/>
      <w:marTop w:val="0"/>
      <w:marBottom w:val="0"/>
      <w:divBdr>
        <w:top w:val="none" w:sz="0" w:space="0" w:color="auto"/>
        <w:left w:val="none" w:sz="0" w:space="0" w:color="auto"/>
        <w:bottom w:val="none" w:sz="0" w:space="0" w:color="auto"/>
        <w:right w:val="none" w:sz="0" w:space="0" w:color="auto"/>
      </w:divBdr>
    </w:div>
    <w:div w:id="1758864255">
      <w:bodyDiv w:val="1"/>
      <w:marLeft w:val="0"/>
      <w:marRight w:val="0"/>
      <w:marTop w:val="0"/>
      <w:marBottom w:val="0"/>
      <w:divBdr>
        <w:top w:val="none" w:sz="0" w:space="0" w:color="auto"/>
        <w:left w:val="none" w:sz="0" w:space="0" w:color="auto"/>
        <w:bottom w:val="none" w:sz="0" w:space="0" w:color="auto"/>
        <w:right w:val="none" w:sz="0" w:space="0" w:color="auto"/>
      </w:divBdr>
    </w:div>
    <w:div w:id="1797792013">
      <w:bodyDiv w:val="1"/>
      <w:marLeft w:val="0"/>
      <w:marRight w:val="0"/>
      <w:marTop w:val="0"/>
      <w:marBottom w:val="0"/>
      <w:divBdr>
        <w:top w:val="none" w:sz="0" w:space="0" w:color="auto"/>
        <w:left w:val="none" w:sz="0" w:space="0" w:color="auto"/>
        <w:bottom w:val="none" w:sz="0" w:space="0" w:color="auto"/>
        <w:right w:val="none" w:sz="0" w:space="0" w:color="auto"/>
      </w:divBdr>
    </w:div>
    <w:div w:id="1810517610">
      <w:bodyDiv w:val="1"/>
      <w:marLeft w:val="0"/>
      <w:marRight w:val="0"/>
      <w:marTop w:val="0"/>
      <w:marBottom w:val="0"/>
      <w:divBdr>
        <w:top w:val="none" w:sz="0" w:space="0" w:color="auto"/>
        <w:left w:val="none" w:sz="0" w:space="0" w:color="auto"/>
        <w:bottom w:val="none" w:sz="0" w:space="0" w:color="auto"/>
        <w:right w:val="none" w:sz="0" w:space="0" w:color="auto"/>
      </w:divBdr>
    </w:div>
    <w:div w:id="1893808555">
      <w:bodyDiv w:val="1"/>
      <w:marLeft w:val="0"/>
      <w:marRight w:val="0"/>
      <w:marTop w:val="0"/>
      <w:marBottom w:val="0"/>
      <w:divBdr>
        <w:top w:val="none" w:sz="0" w:space="0" w:color="auto"/>
        <w:left w:val="none" w:sz="0" w:space="0" w:color="auto"/>
        <w:bottom w:val="none" w:sz="0" w:space="0" w:color="auto"/>
        <w:right w:val="none" w:sz="0" w:space="0" w:color="auto"/>
      </w:divBdr>
    </w:div>
    <w:div w:id="1896769341">
      <w:bodyDiv w:val="1"/>
      <w:marLeft w:val="0"/>
      <w:marRight w:val="0"/>
      <w:marTop w:val="0"/>
      <w:marBottom w:val="0"/>
      <w:divBdr>
        <w:top w:val="none" w:sz="0" w:space="0" w:color="auto"/>
        <w:left w:val="none" w:sz="0" w:space="0" w:color="auto"/>
        <w:bottom w:val="none" w:sz="0" w:space="0" w:color="auto"/>
        <w:right w:val="none" w:sz="0" w:space="0" w:color="auto"/>
      </w:divBdr>
    </w:div>
    <w:div w:id="1903373110">
      <w:bodyDiv w:val="1"/>
      <w:marLeft w:val="0"/>
      <w:marRight w:val="0"/>
      <w:marTop w:val="0"/>
      <w:marBottom w:val="0"/>
      <w:divBdr>
        <w:top w:val="none" w:sz="0" w:space="0" w:color="auto"/>
        <w:left w:val="none" w:sz="0" w:space="0" w:color="auto"/>
        <w:bottom w:val="none" w:sz="0" w:space="0" w:color="auto"/>
        <w:right w:val="none" w:sz="0" w:space="0" w:color="auto"/>
      </w:divBdr>
    </w:div>
    <w:div w:id="1910143128">
      <w:bodyDiv w:val="1"/>
      <w:marLeft w:val="0"/>
      <w:marRight w:val="0"/>
      <w:marTop w:val="0"/>
      <w:marBottom w:val="0"/>
      <w:divBdr>
        <w:top w:val="none" w:sz="0" w:space="0" w:color="auto"/>
        <w:left w:val="none" w:sz="0" w:space="0" w:color="auto"/>
        <w:bottom w:val="none" w:sz="0" w:space="0" w:color="auto"/>
        <w:right w:val="none" w:sz="0" w:space="0" w:color="auto"/>
      </w:divBdr>
    </w:div>
    <w:div w:id="1982342037">
      <w:bodyDiv w:val="1"/>
      <w:marLeft w:val="0"/>
      <w:marRight w:val="0"/>
      <w:marTop w:val="0"/>
      <w:marBottom w:val="0"/>
      <w:divBdr>
        <w:top w:val="none" w:sz="0" w:space="0" w:color="auto"/>
        <w:left w:val="none" w:sz="0" w:space="0" w:color="auto"/>
        <w:bottom w:val="none" w:sz="0" w:space="0" w:color="auto"/>
        <w:right w:val="none" w:sz="0" w:space="0" w:color="auto"/>
      </w:divBdr>
    </w:div>
    <w:div w:id="2092266098">
      <w:bodyDiv w:val="1"/>
      <w:marLeft w:val="0"/>
      <w:marRight w:val="0"/>
      <w:marTop w:val="0"/>
      <w:marBottom w:val="0"/>
      <w:divBdr>
        <w:top w:val="none" w:sz="0" w:space="0" w:color="auto"/>
        <w:left w:val="none" w:sz="0" w:space="0" w:color="auto"/>
        <w:bottom w:val="none" w:sz="0" w:space="0" w:color="auto"/>
        <w:right w:val="none" w:sz="0" w:space="0" w:color="auto"/>
      </w:divBdr>
    </w:div>
    <w:div w:id="2137866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c.cec/RUPatEC/" TargetMode="External"/><Relationship Id="rId18" Type="http://schemas.openxmlformats.org/officeDocument/2006/relationships/hyperlink" Target="https://webgate.ec.europa.eu/CITnet/svn/ETRUSTEX/trunk/001%20e-TrustEx/002%20Requirements/Use%20Case%20Mode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control" Target="activeX/activeX1.xml"/><Relationship Id="rId17" Type="http://schemas.openxmlformats.org/officeDocument/2006/relationships/hyperlink" Target="https://webgate.ec.europa.eu/CITnet/jira/browse/ETRUSTEX-1083" TargetMode="External"/><Relationship Id="rId2" Type="http://schemas.openxmlformats.org/officeDocument/2006/relationships/numbering" Target="numbering.xml"/><Relationship Id="rId16" Type="http://schemas.openxmlformats.org/officeDocument/2006/relationships/hyperlink" Target="https://webgate.ec.europa.eu/CITnet/jira/browse/ETRUSTEX-857"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5" Type="http://schemas.openxmlformats.org/officeDocument/2006/relationships/control" Target="activeX/activeX2.xm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webgate.ec.europa.eu/CITnet/svn/ETRUSTEX/trunk/001%20e-TrustEx/003%20Architecture/001%20Data%20Model/000%20Code%20Tables/"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wmf"/><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D7053240-CE69-11CD-A777-00DD01143C57}" ax:persistence="persistStorage" r:id="rId1"/>
</file>

<file path=word/activeX/activeX2.xml><?xml version="1.0" encoding="utf-8"?>
<ax:ocx xmlns:ax="http://schemas.microsoft.com/office/2006/activeX" xmlns:r="http://schemas.openxmlformats.org/officeDocument/2006/relationships" ax:classid="{D7053240-CE69-11CD-A777-00DD01143C57}"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AB9C8B-0E56-4973-AEB0-009DEA1B4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1771</TotalTime>
  <Pages>9</Pages>
  <Words>2500</Words>
  <Characters>14250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16717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Vasilescu, Alice (BE - Brussels)</dc:creator>
  <cp:lastModifiedBy>DERVEAU Olivier (DIGIT-EXT)</cp:lastModifiedBy>
  <cp:revision>62</cp:revision>
  <cp:lastPrinted>2015-09-11T08:48:00Z</cp:lastPrinted>
  <dcterms:created xsi:type="dcterms:W3CDTF">2013-10-24T08:32:00Z</dcterms:created>
  <dcterms:modified xsi:type="dcterms:W3CDTF">2015-11-16T08:31:00Z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nsitivity">
    <vt:lpwstr>Limited DG</vt:lpwstr>
  </property>
  <property fmtid="{D5CDD505-2E9C-101B-9397-08002B2CF9AE}" pid="3" name="Issuedate">
    <vt:lpwstr>&lt;Issue Date&gt;</vt:lpwstr>
  </property>
  <property fmtid="{D5CDD505-2E9C-101B-9397-08002B2CF9AE}" pid="4" name="Status">
    <vt:lpwstr>Draft</vt:lpwstr>
  </property>
  <property fmtid="{D5CDD505-2E9C-101B-9397-08002B2CF9AE}" pid="5" name="Project">
    <vt:lpwstr>e-TrustEx</vt:lpwstr>
  </property>
</Properties>
</file>